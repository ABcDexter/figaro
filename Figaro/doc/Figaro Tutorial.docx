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1E4" w:rsidRDefault="00D54185" w:rsidP="00D54185">
      <w:pPr>
        <w:pStyle w:val="Title"/>
        <w:rPr>
          <w:rStyle w:val="FollowedHyperlink"/>
          <w:color w:val="auto"/>
          <w:u w:val="none"/>
        </w:rPr>
      </w:pPr>
      <w:r>
        <w:rPr>
          <w:rStyle w:val="FollowedHyperlink"/>
          <w:color w:val="auto"/>
          <w:u w:val="none"/>
        </w:rPr>
        <w:t>Figaro Tutorial</w:t>
      </w:r>
    </w:p>
    <w:p w:rsidR="00D54185" w:rsidRPr="00D54185" w:rsidRDefault="00491CC1" w:rsidP="00D54185">
      <w:pPr>
        <w:pStyle w:val="Subtitle"/>
      </w:pPr>
      <w:r>
        <w:t xml:space="preserve">Avi Pfeffer, Brian Ruttenberg, Michael Howard, </w:t>
      </w:r>
      <w:r w:rsidR="00D54185">
        <w:t>Charles River Analytics</w:t>
      </w:r>
    </w:p>
    <w:sdt>
      <w:sdtPr>
        <w:rPr>
          <w:rFonts w:asciiTheme="minorHAnsi" w:eastAsiaTheme="minorEastAsia" w:hAnsiTheme="minorHAnsi" w:cstheme="minorBidi"/>
          <w:b w:val="0"/>
          <w:bCs w:val="0"/>
          <w:color w:val="auto"/>
          <w:sz w:val="22"/>
          <w:szCs w:val="22"/>
        </w:rPr>
        <w:id w:val="1031597156"/>
        <w:docPartObj>
          <w:docPartGallery w:val="Table of Contents"/>
          <w:docPartUnique/>
        </w:docPartObj>
      </w:sdtPr>
      <w:sdtContent>
        <w:p w:rsidR="001F23D6" w:rsidRDefault="001F23D6">
          <w:pPr>
            <w:pStyle w:val="TOCHeading"/>
          </w:pPr>
          <w:r>
            <w:t>Contents</w:t>
          </w:r>
        </w:p>
        <w:p w:rsidR="00C933D2" w:rsidRDefault="005A09FB">
          <w:pPr>
            <w:pStyle w:val="TOC1"/>
            <w:tabs>
              <w:tab w:val="right" w:leader="dot" w:pos="9350"/>
            </w:tabs>
            <w:rPr>
              <w:noProof/>
              <w:lang w:bidi="ar-SA"/>
            </w:rPr>
          </w:pPr>
          <w:r>
            <w:fldChar w:fldCharType="begin"/>
          </w:r>
          <w:r w:rsidR="001F23D6">
            <w:instrText xml:space="preserve"> TOC \o "1-3" \h \z \u </w:instrText>
          </w:r>
          <w:r>
            <w:fldChar w:fldCharType="separate"/>
          </w:r>
          <w:hyperlink w:anchor="_Toc364262177" w:history="1">
            <w:r w:rsidR="00C933D2" w:rsidRPr="00267080">
              <w:rPr>
                <w:rStyle w:val="Hyperlink"/>
                <w:noProof/>
              </w:rPr>
              <w:t>Introduction</w:t>
            </w:r>
            <w:r w:rsidR="00C933D2">
              <w:rPr>
                <w:noProof/>
                <w:webHidden/>
              </w:rPr>
              <w:tab/>
            </w:r>
            <w:r>
              <w:rPr>
                <w:noProof/>
                <w:webHidden/>
              </w:rPr>
              <w:fldChar w:fldCharType="begin"/>
            </w:r>
            <w:r w:rsidR="00C933D2">
              <w:rPr>
                <w:noProof/>
                <w:webHidden/>
              </w:rPr>
              <w:instrText xml:space="preserve"> PAGEREF _Toc364262177 \h </w:instrText>
            </w:r>
            <w:r>
              <w:rPr>
                <w:noProof/>
                <w:webHidden/>
              </w:rPr>
            </w:r>
            <w:r>
              <w:rPr>
                <w:noProof/>
                <w:webHidden/>
              </w:rPr>
              <w:fldChar w:fldCharType="separate"/>
            </w:r>
            <w:r w:rsidR="00C933D2">
              <w:rPr>
                <w:noProof/>
                <w:webHidden/>
              </w:rPr>
              <w:t>3</w:t>
            </w:r>
            <w:r>
              <w:rPr>
                <w:noProof/>
                <w:webHidden/>
              </w:rPr>
              <w:fldChar w:fldCharType="end"/>
            </w:r>
          </w:hyperlink>
        </w:p>
        <w:p w:rsidR="00C933D2" w:rsidRDefault="005A09FB">
          <w:pPr>
            <w:pStyle w:val="TOC2"/>
            <w:rPr>
              <w:b w:val="0"/>
              <w:lang w:bidi="ar-SA"/>
            </w:rPr>
          </w:pPr>
          <w:hyperlink w:anchor="_Toc364262178" w:history="1">
            <w:r w:rsidR="00C933D2" w:rsidRPr="00267080">
              <w:rPr>
                <w:rStyle w:val="Hyperlink"/>
              </w:rPr>
              <w:t>What is Figaro?</w:t>
            </w:r>
            <w:r w:rsidR="00C933D2">
              <w:rPr>
                <w:webHidden/>
              </w:rPr>
              <w:tab/>
            </w:r>
            <w:r>
              <w:rPr>
                <w:webHidden/>
              </w:rPr>
              <w:fldChar w:fldCharType="begin"/>
            </w:r>
            <w:r w:rsidR="00C933D2">
              <w:rPr>
                <w:webHidden/>
              </w:rPr>
              <w:instrText xml:space="preserve"> PAGEREF _Toc364262178 \h </w:instrText>
            </w:r>
            <w:r>
              <w:rPr>
                <w:webHidden/>
              </w:rPr>
            </w:r>
            <w:r>
              <w:rPr>
                <w:webHidden/>
              </w:rPr>
              <w:fldChar w:fldCharType="separate"/>
            </w:r>
            <w:r w:rsidR="00C933D2">
              <w:rPr>
                <w:webHidden/>
              </w:rPr>
              <w:t>3</w:t>
            </w:r>
            <w:r>
              <w:rPr>
                <w:webHidden/>
              </w:rPr>
              <w:fldChar w:fldCharType="end"/>
            </w:r>
          </w:hyperlink>
        </w:p>
        <w:p w:rsidR="00C933D2" w:rsidRDefault="005A09FB">
          <w:pPr>
            <w:pStyle w:val="TOC2"/>
            <w:rPr>
              <w:b w:val="0"/>
              <w:lang w:bidi="ar-SA"/>
            </w:rPr>
          </w:pPr>
          <w:hyperlink w:anchor="_Toc364262179" w:history="1">
            <w:r w:rsidR="00C933D2" w:rsidRPr="00267080">
              <w:rPr>
                <w:rStyle w:val="Hyperlink"/>
              </w:rPr>
              <w:t>This tutorial</w:t>
            </w:r>
            <w:r w:rsidR="00C933D2">
              <w:rPr>
                <w:webHidden/>
              </w:rPr>
              <w:tab/>
            </w:r>
            <w:r>
              <w:rPr>
                <w:webHidden/>
              </w:rPr>
              <w:fldChar w:fldCharType="begin"/>
            </w:r>
            <w:r w:rsidR="00C933D2">
              <w:rPr>
                <w:webHidden/>
              </w:rPr>
              <w:instrText xml:space="preserve"> PAGEREF _Toc364262179 \h </w:instrText>
            </w:r>
            <w:r>
              <w:rPr>
                <w:webHidden/>
              </w:rPr>
            </w:r>
            <w:r>
              <w:rPr>
                <w:webHidden/>
              </w:rPr>
              <w:fldChar w:fldCharType="separate"/>
            </w:r>
            <w:r w:rsidR="00C933D2">
              <w:rPr>
                <w:webHidden/>
              </w:rPr>
              <w:t>3</w:t>
            </w:r>
            <w:r>
              <w:rPr>
                <w:webHidden/>
              </w:rPr>
              <w:fldChar w:fldCharType="end"/>
            </w:r>
          </w:hyperlink>
        </w:p>
        <w:p w:rsidR="00C933D2" w:rsidRDefault="005A09FB">
          <w:pPr>
            <w:pStyle w:val="TOC1"/>
            <w:tabs>
              <w:tab w:val="right" w:leader="dot" w:pos="9350"/>
            </w:tabs>
            <w:rPr>
              <w:noProof/>
              <w:lang w:bidi="ar-SA"/>
            </w:rPr>
          </w:pPr>
          <w:hyperlink w:anchor="_Toc364262180" w:history="1">
            <w:r w:rsidR="00C933D2" w:rsidRPr="00267080">
              <w:rPr>
                <w:rStyle w:val="Hyperlink"/>
                <w:noProof/>
              </w:rPr>
              <w:t>Hello world!</w:t>
            </w:r>
            <w:r w:rsidR="00C933D2">
              <w:rPr>
                <w:noProof/>
                <w:webHidden/>
              </w:rPr>
              <w:tab/>
            </w:r>
            <w:r>
              <w:rPr>
                <w:noProof/>
                <w:webHidden/>
              </w:rPr>
              <w:fldChar w:fldCharType="begin"/>
            </w:r>
            <w:r w:rsidR="00C933D2">
              <w:rPr>
                <w:noProof/>
                <w:webHidden/>
              </w:rPr>
              <w:instrText xml:space="preserve"> PAGEREF _Toc364262180 \h </w:instrText>
            </w:r>
            <w:r>
              <w:rPr>
                <w:noProof/>
                <w:webHidden/>
              </w:rPr>
            </w:r>
            <w:r>
              <w:rPr>
                <w:noProof/>
                <w:webHidden/>
              </w:rPr>
              <w:fldChar w:fldCharType="separate"/>
            </w:r>
            <w:r w:rsidR="00C933D2">
              <w:rPr>
                <w:noProof/>
                <w:webHidden/>
              </w:rPr>
              <w:t>5</w:t>
            </w:r>
            <w:r>
              <w:rPr>
                <w:noProof/>
                <w:webHidden/>
              </w:rPr>
              <w:fldChar w:fldCharType="end"/>
            </w:r>
          </w:hyperlink>
        </w:p>
        <w:p w:rsidR="00C933D2" w:rsidRDefault="005A09FB">
          <w:pPr>
            <w:pStyle w:val="TOC1"/>
            <w:tabs>
              <w:tab w:val="right" w:leader="dot" w:pos="9350"/>
            </w:tabs>
            <w:rPr>
              <w:noProof/>
              <w:lang w:bidi="ar-SA"/>
            </w:rPr>
          </w:pPr>
          <w:hyperlink w:anchor="_Toc364262181" w:history="1">
            <w:r w:rsidR="00C933D2" w:rsidRPr="00267080">
              <w:rPr>
                <w:rStyle w:val="Hyperlink"/>
                <w:noProof/>
              </w:rPr>
              <w:t>Figaro’s representation</w:t>
            </w:r>
            <w:r w:rsidR="00C933D2">
              <w:rPr>
                <w:noProof/>
                <w:webHidden/>
              </w:rPr>
              <w:tab/>
            </w:r>
            <w:r>
              <w:rPr>
                <w:noProof/>
                <w:webHidden/>
              </w:rPr>
              <w:fldChar w:fldCharType="begin"/>
            </w:r>
            <w:r w:rsidR="00C933D2">
              <w:rPr>
                <w:noProof/>
                <w:webHidden/>
              </w:rPr>
              <w:instrText xml:space="preserve"> PAGEREF _Toc364262181 \h </w:instrText>
            </w:r>
            <w:r>
              <w:rPr>
                <w:noProof/>
                <w:webHidden/>
              </w:rPr>
            </w:r>
            <w:r>
              <w:rPr>
                <w:noProof/>
                <w:webHidden/>
              </w:rPr>
              <w:fldChar w:fldCharType="separate"/>
            </w:r>
            <w:r w:rsidR="00C933D2">
              <w:rPr>
                <w:noProof/>
                <w:webHidden/>
              </w:rPr>
              <w:t>6</w:t>
            </w:r>
            <w:r>
              <w:rPr>
                <w:noProof/>
                <w:webHidden/>
              </w:rPr>
              <w:fldChar w:fldCharType="end"/>
            </w:r>
          </w:hyperlink>
        </w:p>
        <w:p w:rsidR="00C933D2" w:rsidRDefault="005A09FB">
          <w:pPr>
            <w:pStyle w:val="TOC2"/>
            <w:rPr>
              <w:b w:val="0"/>
              <w:lang w:bidi="ar-SA"/>
            </w:rPr>
          </w:pPr>
          <w:hyperlink w:anchor="_Toc364262182" w:history="1">
            <w:r w:rsidR="00C933D2" w:rsidRPr="00267080">
              <w:rPr>
                <w:rStyle w:val="Hyperlink"/>
              </w:rPr>
              <w:t>Elements</w:t>
            </w:r>
            <w:r w:rsidR="00C933D2">
              <w:rPr>
                <w:webHidden/>
              </w:rPr>
              <w:tab/>
            </w:r>
            <w:r>
              <w:rPr>
                <w:webHidden/>
              </w:rPr>
              <w:fldChar w:fldCharType="begin"/>
            </w:r>
            <w:r w:rsidR="00C933D2">
              <w:rPr>
                <w:webHidden/>
              </w:rPr>
              <w:instrText xml:space="preserve"> PAGEREF _Toc364262182 \h </w:instrText>
            </w:r>
            <w:r>
              <w:rPr>
                <w:webHidden/>
              </w:rPr>
            </w:r>
            <w:r>
              <w:rPr>
                <w:webHidden/>
              </w:rPr>
              <w:fldChar w:fldCharType="separate"/>
            </w:r>
            <w:r w:rsidR="00C933D2">
              <w:rPr>
                <w:webHidden/>
              </w:rPr>
              <w:t>6</w:t>
            </w:r>
            <w:r>
              <w:rPr>
                <w:webHidden/>
              </w:rPr>
              <w:fldChar w:fldCharType="end"/>
            </w:r>
          </w:hyperlink>
        </w:p>
        <w:p w:rsidR="00C933D2" w:rsidRDefault="005A09FB">
          <w:pPr>
            <w:pStyle w:val="TOC2"/>
            <w:rPr>
              <w:b w:val="0"/>
              <w:lang w:bidi="ar-SA"/>
            </w:rPr>
          </w:pPr>
          <w:hyperlink w:anchor="_Toc364262183" w:history="1">
            <w:r w:rsidR="00C933D2" w:rsidRPr="00267080">
              <w:rPr>
                <w:rStyle w:val="Hyperlink"/>
              </w:rPr>
              <w:t>Atomic elements</w:t>
            </w:r>
            <w:r w:rsidR="00C933D2">
              <w:rPr>
                <w:webHidden/>
              </w:rPr>
              <w:tab/>
            </w:r>
            <w:r>
              <w:rPr>
                <w:webHidden/>
              </w:rPr>
              <w:fldChar w:fldCharType="begin"/>
            </w:r>
            <w:r w:rsidR="00C933D2">
              <w:rPr>
                <w:webHidden/>
              </w:rPr>
              <w:instrText xml:space="preserve"> PAGEREF _Toc364262183 \h </w:instrText>
            </w:r>
            <w:r>
              <w:rPr>
                <w:webHidden/>
              </w:rPr>
            </w:r>
            <w:r>
              <w:rPr>
                <w:webHidden/>
              </w:rPr>
              <w:fldChar w:fldCharType="separate"/>
            </w:r>
            <w:r w:rsidR="00C933D2">
              <w:rPr>
                <w:webHidden/>
              </w:rPr>
              <w:t>6</w:t>
            </w:r>
            <w:r>
              <w:rPr>
                <w:webHidden/>
              </w:rPr>
              <w:fldChar w:fldCharType="end"/>
            </w:r>
          </w:hyperlink>
        </w:p>
        <w:p w:rsidR="00C933D2" w:rsidRDefault="005A09FB">
          <w:pPr>
            <w:pStyle w:val="TOC2"/>
            <w:rPr>
              <w:b w:val="0"/>
              <w:lang w:bidi="ar-SA"/>
            </w:rPr>
          </w:pPr>
          <w:hyperlink w:anchor="_Toc364262184" w:history="1">
            <w:r w:rsidR="00C933D2" w:rsidRPr="00267080">
              <w:rPr>
                <w:rStyle w:val="Hyperlink"/>
              </w:rPr>
              <w:t>Compound elements</w:t>
            </w:r>
            <w:r w:rsidR="00C933D2">
              <w:rPr>
                <w:webHidden/>
              </w:rPr>
              <w:tab/>
            </w:r>
            <w:r>
              <w:rPr>
                <w:webHidden/>
              </w:rPr>
              <w:fldChar w:fldCharType="begin"/>
            </w:r>
            <w:r w:rsidR="00C933D2">
              <w:rPr>
                <w:webHidden/>
              </w:rPr>
              <w:instrText xml:space="preserve"> PAGEREF _Toc364262184 \h </w:instrText>
            </w:r>
            <w:r>
              <w:rPr>
                <w:webHidden/>
              </w:rPr>
            </w:r>
            <w:r>
              <w:rPr>
                <w:webHidden/>
              </w:rPr>
              <w:fldChar w:fldCharType="separate"/>
            </w:r>
            <w:r w:rsidR="00C933D2">
              <w:rPr>
                <w:webHidden/>
              </w:rPr>
              <w:t>7</w:t>
            </w:r>
            <w:r>
              <w:rPr>
                <w:webHidden/>
              </w:rPr>
              <w:fldChar w:fldCharType="end"/>
            </w:r>
          </w:hyperlink>
        </w:p>
        <w:p w:rsidR="00C933D2" w:rsidRDefault="005A09FB">
          <w:pPr>
            <w:pStyle w:val="TOC2"/>
            <w:rPr>
              <w:b w:val="0"/>
              <w:lang w:bidi="ar-SA"/>
            </w:rPr>
          </w:pPr>
          <w:hyperlink w:anchor="_Toc364262185" w:history="1">
            <w:r w:rsidR="00C933D2" w:rsidRPr="00267080">
              <w:rPr>
                <w:rStyle w:val="Hyperlink"/>
              </w:rPr>
              <w:t>Chain</w:t>
            </w:r>
            <w:r w:rsidR="00C933D2">
              <w:rPr>
                <w:webHidden/>
              </w:rPr>
              <w:tab/>
            </w:r>
            <w:r>
              <w:rPr>
                <w:webHidden/>
              </w:rPr>
              <w:fldChar w:fldCharType="begin"/>
            </w:r>
            <w:r w:rsidR="00C933D2">
              <w:rPr>
                <w:webHidden/>
              </w:rPr>
              <w:instrText xml:space="preserve"> PAGEREF _Toc364262185 \h </w:instrText>
            </w:r>
            <w:r>
              <w:rPr>
                <w:webHidden/>
              </w:rPr>
            </w:r>
            <w:r>
              <w:rPr>
                <w:webHidden/>
              </w:rPr>
              <w:fldChar w:fldCharType="separate"/>
            </w:r>
            <w:r w:rsidR="00C933D2">
              <w:rPr>
                <w:webHidden/>
              </w:rPr>
              <w:t>8</w:t>
            </w:r>
            <w:r>
              <w:rPr>
                <w:webHidden/>
              </w:rPr>
              <w:fldChar w:fldCharType="end"/>
            </w:r>
          </w:hyperlink>
        </w:p>
        <w:p w:rsidR="00C933D2" w:rsidRDefault="005A09FB">
          <w:pPr>
            <w:pStyle w:val="TOC2"/>
            <w:rPr>
              <w:b w:val="0"/>
              <w:lang w:bidi="ar-SA"/>
            </w:rPr>
          </w:pPr>
          <w:hyperlink w:anchor="_Toc364262186" w:history="1">
            <w:r w:rsidR="00C933D2" w:rsidRPr="00267080">
              <w:rPr>
                <w:rStyle w:val="Hyperlink"/>
              </w:rPr>
              <w:t>Apply and Inject</w:t>
            </w:r>
            <w:r w:rsidR="00C933D2">
              <w:rPr>
                <w:webHidden/>
              </w:rPr>
              <w:tab/>
            </w:r>
            <w:r>
              <w:rPr>
                <w:webHidden/>
              </w:rPr>
              <w:fldChar w:fldCharType="begin"/>
            </w:r>
            <w:r w:rsidR="00C933D2">
              <w:rPr>
                <w:webHidden/>
              </w:rPr>
              <w:instrText xml:space="preserve"> PAGEREF _Toc364262186 \h </w:instrText>
            </w:r>
            <w:r>
              <w:rPr>
                <w:webHidden/>
              </w:rPr>
            </w:r>
            <w:r>
              <w:rPr>
                <w:webHidden/>
              </w:rPr>
              <w:fldChar w:fldCharType="separate"/>
            </w:r>
            <w:r w:rsidR="00C933D2">
              <w:rPr>
                <w:webHidden/>
              </w:rPr>
              <w:t>9</w:t>
            </w:r>
            <w:r>
              <w:rPr>
                <w:webHidden/>
              </w:rPr>
              <w:fldChar w:fldCharType="end"/>
            </w:r>
          </w:hyperlink>
        </w:p>
        <w:p w:rsidR="00C933D2" w:rsidRDefault="005A09FB">
          <w:pPr>
            <w:pStyle w:val="TOC1"/>
            <w:tabs>
              <w:tab w:val="right" w:leader="dot" w:pos="9350"/>
            </w:tabs>
            <w:rPr>
              <w:noProof/>
              <w:lang w:bidi="ar-SA"/>
            </w:rPr>
          </w:pPr>
          <w:hyperlink w:anchor="_Toc364262187" w:history="1">
            <w:r w:rsidR="00C933D2" w:rsidRPr="00267080">
              <w:rPr>
                <w:rStyle w:val="Hyperlink"/>
                <w:noProof/>
              </w:rPr>
              <w:t>Creating models</w:t>
            </w:r>
            <w:r w:rsidR="00C933D2">
              <w:rPr>
                <w:noProof/>
                <w:webHidden/>
              </w:rPr>
              <w:tab/>
            </w:r>
            <w:r>
              <w:rPr>
                <w:noProof/>
                <w:webHidden/>
              </w:rPr>
              <w:fldChar w:fldCharType="begin"/>
            </w:r>
            <w:r w:rsidR="00C933D2">
              <w:rPr>
                <w:noProof/>
                <w:webHidden/>
              </w:rPr>
              <w:instrText xml:space="preserve"> PAGEREF _Toc364262187 \h </w:instrText>
            </w:r>
            <w:r>
              <w:rPr>
                <w:noProof/>
                <w:webHidden/>
              </w:rPr>
            </w:r>
            <w:r>
              <w:rPr>
                <w:noProof/>
                <w:webHidden/>
              </w:rPr>
              <w:fldChar w:fldCharType="separate"/>
            </w:r>
            <w:r w:rsidR="00C933D2">
              <w:rPr>
                <w:noProof/>
                <w:webHidden/>
              </w:rPr>
              <w:t>11</w:t>
            </w:r>
            <w:r>
              <w:rPr>
                <w:noProof/>
                <w:webHidden/>
              </w:rPr>
              <w:fldChar w:fldCharType="end"/>
            </w:r>
          </w:hyperlink>
        </w:p>
        <w:p w:rsidR="00C933D2" w:rsidRDefault="005A09FB">
          <w:pPr>
            <w:pStyle w:val="TOC2"/>
            <w:rPr>
              <w:b w:val="0"/>
              <w:lang w:bidi="ar-SA"/>
            </w:rPr>
          </w:pPr>
          <w:hyperlink w:anchor="_Toc364262188" w:history="1">
            <w:r w:rsidR="00C933D2" w:rsidRPr="00267080">
              <w:rPr>
                <w:rStyle w:val="Hyperlink"/>
              </w:rPr>
              <w:t>Basic models</w:t>
            </w:r>
            <w:r w:rsidR="00C933D2">
              <w:rPr>
                <w:webHidden/>
              </w:rPr>
              <w:tab/>
            </w:r>
            <w:r>
              <w:rPr>
                <w:webHidden/>
              </w:rPr>
              <w:fldChar w:fldCharType="begin"/>
            </w:r>
            <w:r w:rsidR="00C933D2">
              <w:rPr>
                <w:webHidden/>
              </w:rPr>
              <w:instrText xml:space="preserve"> PAGEREF _Toc364262188 \h </w:instrText>
            </w:r>
            <w:r>
              <w:rPr>
                <w:webHidden/>
              </w:rPr>
            </w:r>
            <w:r>
              <w:rPr>
                <w:webHidden/>
              </w:rPr>
              <w:fldChar w:fldCharType="separate"/>
            </w:r>
            <w:r w:rsidR="00C933D2">
              <w:rPr>
                <w:webHidden/>
              </w:rPr>
              <w:t>11</w:t>
            </w:r>
            <w:r>
              <w:rPr>
                <w:webHidden/>
              </w:rPr>
              <w:fldChar w:fldCharType="end"/>
            </w:r>
          </w:hyperlink>
        </w:p>
        <w:p w:rsidR="00C933D2" w:rsidRDefault="005A09FB">
          <w:pPr>
            <w:pStyle w:val="TOC2"/>
            <w:rPr>
              <w:b w:val="0"/>
              <w:lang w:bidi="ar-SA"/>
            </w:rPr>
          </w:pPr>
          <w:hyperlink w:anchor="_Toc364262189" w:history="1">
            <w:r w:rsidR="00C933D2" w:rsidRPr="00267080">
              <w:rPr>
                <w:rStyle w:val="Hyperlink"/>
              </w:rPr>
              <w:t>Conditions and constraints</w:t>
            </w:r>
            <w:r w:rsidR="00C933D2">
              <w:rPr>
                <w:webHidden/>
              </w:rPr>
              <w:tab/>
            </w:r>
            <w:r>
              <w:rPr>
                <w:webHidden/>
              </w:rPr>
              <w:fldChar w:fldCharType="begin"/>
            </w:r>
            <w:r w:rsidR="00C933D2">
              <w:rPr>
                <w:webHidden/>
              </w:rPr>
              <w:instrText xml:space="preserve"> PAGEREF _Toc364262189 \h </w:instrText>
            </w:r>
            <w:r>
              <w:rPr>
                <w:webHidden/>
              </w:rPr>
            </w:r>
            <w:r>
              <w:rPr>
                <w:webHidden/>
              </w:rPr>
              <w:fldChar w:fldCharType="separate"/>
            </w:r>
            <w:r w:rsidR="00C933D2">
              <w:rPr>
                <w:webHidden/>
              </w:rPr>
              <w:t>12</w:t>
            </w:r>
            <w:r>
              <w:rPr>
                <w:webHidden/>
              </w:rPr>
              <w:fldChar w:fldCharType="end"/>
            </w:r>
          </w:hyperlink>
        </w:p>
        <w:p w:rsidR="00C933D2" w:rsidRDefault="005A09FB">
          <w:pPr>
            <w:pStyle w:val="TOC2"/>
            <w:rPr>
              <w:b w:val="0"/>
              <w:lang w:bidi="ar-SA"/>
            </w:rPr>
          </w:pPr>
          <w:hyperlink w:anchor="_Toc364262190" w:history="1">
            <w:r w:rsidR="00C933D2" w:rsidRPr="00267080">
              <w:rPr>
                <w:rStyle w:val="Hyperlink"/>
              </w:rPr>
              <w:t>Classes, instances, and relationships</w:t>
            </w:r>
            <w:r w:rsidR="00C933D2">
              <w:rPr>
                <w:webHidden/>
              </w:rPr>
              <w:tab/>
            </w:r>
            <w:r>
              <w:rPr>
                <w:webHidden/>
              </w:rPr>
              <w:fldChar w:fldCharType="begin"/>
            </w:r>
            <w:r w:rsidR="00C933D2">
              <w:rPr>
                <w:webHidden/>
              </w:rPr>
              <w:instrText xml:space="preserve"> PAGEREF _Toc364262190 \h </w:instrText>
            </w:r>
            <w:r>
              <w:rPr>
                <w:webHidden/>
              </w:rPr>
            </w:r>
            <w:r>
              <w:rPr>
                <w:webHidden/>
              </w:rPr>
              <w:fldChar w:fldCharType="separate"/>
            </w:r>
            <w:r w:rsidR="00C933D2">
              <w:rPr>
                <w:webHidden/>
              </w:rPr>
              <w:t>14</w:t>
            </w:r>
            <w:r>
              <w:rPr>
                <w:webHidden/>
              </w:rPr>
              <w:fldChar w:fldCharType="end"/>
            </w:r>
          </w:hyperlink>
        </w:p>
        <w:p w:rsidR="00C933D2" w:rsidRDefault="005A09FB">
          <w:pPr>
            <w:pStyle w:val="TOC2"/>
            <w:rPr>
              <w:b w:val="0"/>
              <w:lang w:bidi="ar-SA"/>
            </w:rPr>
          </w:pPr>
          <w:hyperlink w:anchor="_Toc364262191" w:history="1">
            <w:r w:rsidR="00C933D2" w:rsidRPr="00267080">
              <w:rPr>
                <w:rStyle w:val="Hyperlink"/>
              </w:rPr>
              <w:t>Mutable fields</w:t>
            </w:r>
            <w:r w:rsidR="00C933D2">
              <w:rPr>
                <w:webHidden/>
              </w:rPr>
              <w:tab/>
            </w:r>
            <w:r>
              <w:rPr>
                <w:webHidden/>
              </w:rPr>
              <w:fldChar w:fldCharType="begin"/>
            </w:r>
            <w:r w:rsidR="00C933D2">
              <w:rPr>
                <w:webHidden/>
              </w:rPr>
              <w:instrText xml:space="preserve"> PAGEREF _Toc364262191 \h </w:instrText>
            </w:r>
            <w:r>
              <w:rPr>
                <w:webHidden/>
              </w:rPr>
            </w:r>
            <w:r>
              <w:rPr>
                <w:webHidden/>
              </w:rPr>
              <w:fldChar w:fldCharType="separate"/>
            </w:r>
            <w:r w:rsidR="00C933D2">
              <w:rPr>
                <w:webHidden/>
              </w:rPr>
              <w:t>17</w:t>
            </w:r>
            <w:r>
              <w:rPr>
                <w:webHidden/>
              </w:rPr>
              <w:fldChar w:fldCharType="end"/>
            </w:r>
          </w:hyperlink>
        </w:p>
        <w:p w:rsidR="00C933D2" w:rsidRDefault="005A09FB">
          <w:pPr>
            <w:pStyle w:val="TOC2"/>
            <w:rPr>
              <w:b w:val="0"/>
              <w:lang w:bidi="ar-SA"/>
            </w:rPr>
          </w:pPr>
          <w:hyperlink w:anchor="_Toc364262192" w:history="1">
            <w:r w:rsidR="00C933D2" w:rsidRPr="00267080">
              <w:rPr>
                <w:rStyle w:val="Hyperlink"/>
              </w:rPr>
              <w:t>Universes</w:t>
            </w:r>
            <w:r w:rsidR="00C933D2">
              <w:rPr>
                <w:webHidden/>
              </w:rPr>
              <w:tab/>
            </w:r>
            <w:r>
              <w:rPr>
                <w:webHidden/>
              </w:rPr>
              <w:fldChar w:fldCharType="begin"/>
            </w:r>
            <w:r w:rsidR="00C933D2">
              <w:rPr>
                <w:webHidden/>
              </w:rPr>
              <w:instrText xml:space="preserve"> PAGEREF _Toc364262192 \h </w:instrText>
            </w:r>
            <w:r>
              <w:rPr>
                <w:webHidden/>
              </w:rPr>
            </w:r>
            <w:r>
              <w:rPr>
                <w:webHidden/>
              </w:rPr>
              <w:fldChar w:fldCharType="separate"/>
            </w:r>
            <w:r w:rsidR="00C933D2">
              <w:rPr>
                <w:webHidden/>
              </w:rPr>
              <w:t>19</w:t>
            </w:r>
            <w:r>
              <w:rPr>
                <w:webHidden/>
              </w:rPr>
              <w:fldChar w:fldCharType="end"/>
            </w:r>
          </w:hyperlink>
        </w:p>
        <w:p w:rsidR="00C933D2" w:rsidRDefault="005A09FB">
          <w:pPr>
            <w:pStyle w:val="TOC2"/>
            <w:rPr>
              <w:b w:val="0"/>
              <w:lang w:bidi="ar-SA"/>
            </w:rPr>
          </w:pPr>
          <w:hyperlink w:anchor="_Toc364262193" w:history="1">
            <w:r w:rsidR="00C933D2" w:rsidRPr="00267080">
              <w:rPr>
                <w:rStyle w:val="Hyperlink"/>
              </w:rPr>
              <w:t>Names, element collections, and references</w:t>
            </w:r>
            <w:r w:rsidR="00C933D2">
              <w:rPr>
                <w:webHidden/>
              </w:rPr>
              <w:tab/>
            </w:r>
            <w:r>
              <w:rPr>
                <w:webHidden/>
              </w:rPr>
              <w:fldChar w:fldCharType="begin"/>
            </w:r>
            <w:r w:rsidR="00C933D2">
              <w:rPr>
                <w:webHidden/>
              </w:rPr>
              <w:instrText xml:space="preserve"> PAGEREF _Toc364262193 \h </w:instrText>
            </w:r>
            <w:r>
              <w:rPr>
                <w:webHidden/>
              </w:rPr>
            </w:r>
            <w:r>
              <w:rPr>
                <w:webHidden/>
              </w:rPr>
              <w:fldChar w:fldCharType="separate"/>
            </w:r>
            <w:r w:rsidR="00C933D2">
              <w:rPr>
                <w:webHidden/>
              </w:rPr>
              <w:t>19</w:t>
            </w:r>
            <w:r>
              <w:rPr>
                <w:webHidden/>
              </w:rPr>
              <w:fldChar w:fldCharType="end"/>
            </w:r>
          </w:hyperlink>
        </w:p>
        <w:p w:rsidR="00C933D2" w:rsidRDefault="005A09FB">
          <w:pPr>
            <w:pStyle w:val="TOC2"/>
            <w:rPr>
              <w:b w:val="0"/>
              <w:lang w:bidi="ar-SA"/>
            </w:rPr>
          </w:pPr>
          <w:hyperlink w:anchor="_Toc364262194" w:history="1">
            <w:r w:rsidR="00C933D2" w:rsidRPr="00267080">
              <w:rPr>
                <w:rStyle w:val="Hyperlink"/>
              </w:rPr>
              <w:t>Multi-valued References and Aggregates</w:t>
            </w:r>
            <w:r w:rsidR="00C933D2">
              <w:rPr>
                <w:webHidden/>
              </w:rPr>
              <w:tab/>
            </w:r>
            <w:r>
              <w:rPr>
                <w:webHidden/>
              </w:rPr>
              <w:fldChar w:fldCharType="begin"/>
            </w:r>
            <w:r w:rsidR="00C933D2">
              <w:rPr>
                <w:webHidden/>
              </w:rPr>
              <w:instrText xml:space="preserve"> PAGEREF _Toc364262194 \h </w:instrText>
            </w:r>
            <w:r>
              <w:rPr>
                <w:webHidden/>
              </w:rPr>
            </w:r>
            <w:r>
              <w:rPr>
                <w:webHidden/>
              </w:rPr>
              <w:fldChar w:fldCharType="separate"/>
            </w:r>
            <w:r w:rsidR="00C933D2">
              <w:rPr>
                <w:webHidden/>
              </w:rPr>
              <w:t>21</w:t>
            </w:r>
            <w:r>
              <w:rPr>
                <w:webHidden/>
              </w:rPr>
              <w:fldChar w:fldCharType="end"/>
            </w:r>
          </w:hyperlink>
        </w:p>
        <w:p w:rsidR="00C933D2" w:rsidRDefault="005A09FB">
          <w:pPr>
            <w:pStyle w:val="TOC2"/>
            <w:rPr>
              <w:b w:val="0"/>
              <w:lang w:bidi="ar-SA"/>
            </w:rPr>
          </w:pPr>
          <w:hyperlink w:anchor="_Toc364262195" w:history="1">
            <w:r w:rsidR="00C933D2" w:rsidRPr="00267080">
              <w:rPr>
                <w:rStyle w:val="Hyperlink"/>
              </w:rPr>
              <w:t>Open Universe Models</w:t>
            </w:r>
            <w:r w:rsidR="00C933D2">
              <w:rPr>
                <w:webHidden/>
              </w:rPr>
              <w:tab/>
            </w:r>
            <w:r>
              <w:rPr>
                <w:webHidden/>
              </w:rPr>
              <w:fldChar w:fldCharType="begin"/>
            </w:r>
            <w:r w:rsidR="00C933D2">
              <w:rPr>
                <w:webHidden/>
              </w:rPr>
              <w:instrText xml:space="preserve"> PAGEREF _Toc364262195 \h </w:instrText>
            </w:r>
            <w:r>
              <w:rPr>
                <w:webHidden/>
              </w:rPr>
            </w:r>
            <w:r>
              <w:rPr>
                <w:webHidden/>
              </w:rPr>
              <w:fldChar w:fldCharType="separate"/>
            </w:r>
            <w:r w:rsidR="00C933D2">
              <w:rPr>
                <w:webHidden/>
              </w:rPr>
              <w:t>22</w:t>
            </w:r>
            <w:r>
              <w:rPr>
                <w:webHidden/>
              </w:rPr>
              <w:fldChar w:fldCharType="end"/>
            </w:r>
          </w:hyperlink>
        </w:p>
        <w:p w:rsidR="00C933D2" w:rsidRDefault="005A09FB">
          <w:pPr>
            <w:pStyle w:val="TOC1"/>
            <w:tabs>
              <w:tab w:val="right" w:leader="dot" w:pos="9350"/>
            </w:tabs>
            <w:rPr>
              <w:noProof/>
              <w:lang w:bidi="ar-SA"/>
            </w:rPr>
          </w:pPr>
          <w:hyperlink w:anchor="_Toc364262196" w:history="1">
            <w:r w:rsidR="00C933D2" w:rsidRPr="00267080">
              <w:rPr>
                <w:rStyle w:val="Hyperlink"/>
                <w:noProof/>
              </w:rPr>
              <w:t>Reasoning</w:t>
            </w:r>
            <w:r w:rsidR="00C933D2">
              <w:rPr>
                <w:noProof/>
                <w:webHidden/>
              </w:rPr>
              <w:tab/>
            </w:r>
            <w:r>
              <w:rPr>
                <w:noProof/>
                <w:webHidden/>
              </w:rPr>
              <w:fldChar w:fldCharType="begin"/>
            </w:r>
            <w:r w:rsidR="00C933D2">
              <w:rPr>
                <w:noProof/>
                <w:webHidden/>
              </w:rPr>
              <w:instrText xml:space="preserve"> PAGEREF _Toc364262196 \h </w:instrText>
            </w:r>
            <w:r>
              <w:rPr>
                <w:noProof/>
                <w:webHidden/>
              </w:rPr>
            </w:r>
            <w:r>
              <w:rPr>
                <w:noProof/>
                <w:webHidden/>
              </w:rPr>
              <w:fldChar w:fldCharType="separate"/>
            </w:r>
            <w:r w:rsidR="00C933D2">
              <w:rPr>
                <w:noProof/>
                <w:webHidden/>
              </w:rPr>
              <w:t>24</w:t>
            </w:r>
            <w:r>
              <w:rPr>
                <w:noProof/>
                <w:webHidden/>
              </w:rPr>
              <w:fldChar w:fldCharType="end"/>
            </w:r>
          </w:hyperlink>
        </w:p>
        <w:p w:rsidR="00C933D2" w:rsidRDefault="005A09FB">
          <w:pPr>
            <w:pStyle w:val="TOC2"/>
            <w:rPr>
              <w:b w:val="0"/>
              <w:lang w:bidi="ar-SA"/>
            </w:rPr>
          </w:pPr>
          <w:hyperlink w:anchor="_Toc364262197" w:history="1">
            <w:r w:rsidR="00C933D2" w:rsidRPr="00267080">
              <w:rPr>
                <w:rStyle w:val="Hyperlink"/>
              </w:rPr>
              <w:t>Computing ranges</w:t>
            </w:r>
            <w:r w:rsidR="00C933D2">
              <w:rPr>
                <w:webHidden/>
              </w:rPr>
              <w:tab/>
            </w:r>
            <w:r>
              <w:rPr>
                <w:webHidden/>
              </w:rPr>
              <w:fldChar w:fldCharType="begin"/>
            </w:r>
            <w:r w:rsidR="00C933D2">
              <w:rPr>
                <w:webHidden/>
              </w:rPr>
              <w:instrText xml:space="preserve"> PAGEREF _Toc364262197 \h </w:instrText>
            </w:r>
            <w:r>
              <w:rPr>
                <w:webHidden/>
              </w:rPr>
            </w:r>
            <w:r>
              <w:rPr>
                <w:webHidden/>
              </w:rPr>
              <w:fldChar w:fldCharType="separate"/>
            </w:r>
            <w:r w:rsidR="00C933D2">
              <w:rPr>
                <w:webHidden/>
              </w:rPr>
              <w:t>24</w:t>
            </w:r>
            <w:r>
              <w:rPr>
                <w:webHidden/>
              </w:rPr>
              <w:fldChar w:fldCharType="end"/>
            </w:r>
          </w:hyperlink>
        </w:p>
        <w:p w:rsidR="00C933D2" w:rsidRDefault="005A09FB">
          <w:pPr>
            <w:pStyle w:val="TOC2"/>
            <w:rPr>
              <w:b w:val="0"/>
              <w:lang w:bidi="ar-SA"/>
            </w:rPr>
          </w:pPr>
          <w:hyperlink w:anchor="_Toc364262198" w:history="1">
            <w:r w:rsidR="00C933D2" w:rsidRPr="00267080">
              <w:rPr>
                <w:rStyle w:val="Hyperlink"/>
              </w:rPr>
              <w:t>Exact inference using variable elimination</w:t>
            </w:r>
            <w:r w:rsidR="00C933D2">
              <w:rPr>
                <w:webHidden/>
              </w:rPr>
              <w:tab/>
            </w:r>
            <w:r>
              <w:rPr>
                <w:webHidden/>
              </w:rPr>
              <w:fldChar w:fldCharType="begin"/>
            </w:r>
            <w:r w:rsidR="00C933D2">
              <w:rPr>
                <w:webHidden/>
              </w:rPr>
              <w:instrText xml:space="preserve"> PAGEREF _Toc364262198 \h </w:instrText>
            </w:r>
            <w:r>
              <w:rPr>
                <w:webHidden/>
              </w:rPr>
            </w:r>
            <w:r>
              <w:rPr>
                <w:webHidden/>
              </w:rPr>
              <w:fldChar w:fldCharType="separate"/>
            </w:r>
            <w:r w:rsidR="00C933D2">
              <w:rPr>
                <w:webHidden/>
              </w:rPr>
              <w:t>24</w:t>
            </w:r>
            <w:r>
              <w:rPr>
                <w:webHidden/>
              </w:rPr>
              <w:fldChar w:fldCharType="end"/>
            </w:r>
          </w:hyperlink>
        </w:p>
        <w:p w:rsidR="00C933D2" w:rsidRDefault="005A09FB">
          <w:pPr>
            <w:pStyle w:val="TOC2"/>
            <w:rPr>
              <w:b w:val="0"/>
              <w:lang w:bidi="ar-SA"/>
            </w:rPr>
          </w:pPr>
          <w:hyperlink w:anchor="_Toc364262199" w:history="1">
            <w:r w:rsidR="00C933D2" w:rsidRPr="00267080">
              <w:rPr>
                <w:rStyle w:val="Hyperlink"/>
              </w:rPr>
              <w:t>Importance sampling</w:t>
            </w:r>
            <w:r w:rsidR="00C933D2">
              <w:rPr>
                <w:webHidden/>
              </w:rPr>
              <w:tab/>
            </w:r>
            <w:r>
              <w:rPr>
                <w:webHidden/>
              </w:rPr>
              <w:fldChar w:fldCharType="begin"/>
            </w:r>
            <w:r w:rsidR="00C933D2">
              <w:rPr>
                <w:webHidden/>
              </w:rPr>
              <w:instrText xml:space="preserve"> PAGEREF _Toc364262199 \h </w:instrText>
            </w:r>
            <w:r>
              <w:rPr>
                <w:webHidden/>
              </w:rPr>
            </w:r>
            <w:r>
              <w:rPr>
                <w:webHidden/>
              </w:rPr>
              <w:fldChar w:fldCharType="separate"/>
            </w:r>
            <w:r w:rsidR="00C933D2">
              <w:rPr>
                <w:webHidden/>
              </w:rPr>
              <w:t>25</w:t>
            </w:r>
            <w:r>
              <w:rPr>
                <w:webHidden/>
              </w:rPr>
              <w:fldChar w:fldCharType="end"/>
            </w:r>
          </w:hyperlink>
        </w:p>
        <w:p w:rsidR="00C933D2" w:rsidRDefault="005A09FB">
          <w:pPr>
            <w:pStyle w:val="TOC2"/>
            <w:rPr>
              <w:b w:val="0"/>
              <w:lang w:bidi="ar-SA"/>
            </w:rPr>
          </w:pPr>
          <w:hyperlink w:anchor="_Toc364262200" w:history="1">
            <w:r w:rsidR="00C933D2" w:rsidRPr="00267080">
              <w:rPr>
                <w:rStyle w:val="Hyperlink"/>
              </w:rPr>
              <w:t>Markov chain Monte Carlo</w:t>
            </w:r>
            <w:r w:rsidR="00C933D2">
              <w:rPr>
                <w:webHidden/>
              </w:rPr>
              <w:tab/>
            </w:r>
            <w:r>
              <w:rPr>
                <w:webHidden/>
              </w:rPr>
              <w:fldChar w:fldCharType="begin"/>
            </w:r>
            <w:r w:rsidR="00C933D2">
              <w:rPr>
                <w:webHidden/>
              </w:rPr>
              <w:instrText xml:space="preserve"> PAGEREF _Toc364262200 \h </w:instrText>
            </w:r>
            <w:r>
              <w:rPr>
                <w:webHidden/>
              </w:rPr>
            </w:r>
            <w:r>
              <w:rPr>
                <w:webHidden/>
              </w:rPr>
              <w:fldChar w:fldCharType="separate"/>
            </w:r>
            <w:r w:rsidR="00C933D2">
              <w:rPr>
                <w:webHidden/>
              </w:rPr>
              <w:t>26</w:t>
            </w:r>
            <w:r>
              <w:rPr>
                <w:webHidden/>
              </w:rPr>
              <w:fldChar w:fldCharType="end"/>
            </w:r>
          </w:hyperlink>
        </w:p>
        <w:p w:rsidR="00C933D2" w:rsidRDefault="005A09FB">
          <w:pPr>
            <w:pStyle w:val="TOC2"/>
            <w:rPr>
              <w:b w:val="0"/>
              <w:lang w:bidi="ar-SA"/>
            </w:rPr>
          </w:pPr>
          <w:hyperlink w:anchor="_Toc364262201" w:history="1">
            <w:r w:rsidR="00C933D2" w:rsidRPr="00267080">
              <w:rPr>
                <w:rStyle w:val="Hyperlink"/>
              </w:rPr>
              <w:t>Probability of evidence algorithm</w:t>
            </w:r>
            <w:r w:rsidR="00C933D2">
              <w:rPr>
                <w:webHidden/>
              </w:rPr>
              <w:tab/>
            </w:r>
            <w:r>
              <w:rPr>
                <w:webHidden/>
              </w:rPr>
              <w:fldChar w:fldCharType="begin"/>
            </w:r>
            <w:r w:rsidR="00C933D2">
              <w:rPr>
                <w:webHidden/>
              </w:rPr>
              <w:instrText xml:space="preserve"> PAGEREF _Toc364262201 \h </w:instrText>
            </w:r>
            <w:r>
              <w:rPr>
                <w:webHidden/>
              </w:rPr>
            </w:r>
            <w:r>
              <w:rPr>
                <w:webHidden/>
              </w:rPr>
              <w:fldChar w:fldCharType="separate"/>
            </w:r>
            <w:r w:rsidR="00C933D2">
              <w:rPr>
                <w:webHidden/>
              </w:rPr>
              <w:t>30</w:t>
            </w:r>
            <w:r>
              <w:rPr>
                <w:webHidden/>
              </w:rPr>
              <w:fldChar w:fldCharType="end"/>
            </w:r>
          </w:hyperlink>
        </w:p>
        <w:p w:rsidR="00C933D2" w:rsidRDefault="005A09FB">
          <w:pPr>
            <w:pStyle w:val="TOC2"/>
            <w:rPr>
              <w:b w:val="0"/>
              <w:lang w:bidi="ar-SA"/>
            </w:rPr>
          </w:pPr>
          <w:hyperlink w:anchor="_Toc364262202" w:history="1">
            <w:r w:rsidR="00C933D2" w:rsidRPr="00267080">
              <w:rPr>
                <w:rStyle w:val="Hyperlink"/>
              </w:rPr>
              <w:t>Computing the most likely values of elements</w:t>
            </w:r>
            <w:r w:rsidR="00C933D2">
              <w:rPr>
                <w:webHidden/>
              </w:rPr>
              <w:tab/>
            </w:r>
            <w:r>
              <w:rPr>
                <w:webHidden/>
              </w:rPr>
              <w:fldChar w:fldCharType="begin"/>
            </w:r>
            <w:r w:rsidR="00C933D2">
              <w:rPr>
                <w:webHidden/>
              </w:rPr>
              <w:instrText xml:space="preserve"> PAGEREF _Toc364262202 \h </w:instrText>
            </w:r>
            <w:r>
              <w:rPr>
                <w:webHidden/>
              </w:rPr>
            </w:r>
            <w:r>
              <w:rPr>
                <w:webHidden/>
              </w:rPr>
              <w:fldChar w:fldCharType="separate"/>
            </w:r>
            <w:r w:rsidR="00C933D2">
              <w:rPr>
                <w:webHidden/>
              </w:rPr>
              <w:t>30</w:t>
            </w:r>
            <w:r>
              <w:rPr>
                <w:webHidden/>
              </w:rPr>
              <w:fldChar w:fldCharType="end"/>
            </w:r>
          </w:hyperlink>
        </w:p>
        <w:p w:rsidR="00C933D2" w:rsidRDefault="005A09FB">
          <w:pPr>
            <w:pStyle w:val="TOC2"/>
            <w:rPr>
              <w:b w:val="0"/>
              <w:lang w:bidi="ar-SA"/>
            </w:rPr>
          </w:pPr>
          <w:hyperlink w:anchor="_Toc364262203" w:history="1">
            <w:r w:rsidR="00C933D2" w:rsidRPr="00267080">
              <w:rPr>
                <w:rStyle w:val="Hyperlink"/>
              </w:rPr>
              <w:t>Reasoning with dependent universes</w:t>
            </w:r>
            <w:r w:rsidR="00C933D2">
              <w:rPr>
                <w:webHidden/>
              </w:rPr>
              <w:tab/>
            </w:r>
            <w:r>
              <w:rPr>
                <w:webHidden/>
              </w:rPr>
              <w:fldChar w:fldCharType="begin"/>
            </w:r>
            <w:r w:rsidR="00C933D2">
              <w:rPr>
                <w:webHidden/>
              </w:rPr>
              <w:instrText xml:space="preserve"> PAGEREF _Toc364262203 \h </w:instrText>
            </w:r>
            <w:r>
              <w:rPr>
                <w:webHidden/>
              </w:rPr>
            </w:r>
            <w:r>
              <w:rPr>
                <w:webHidden/>
              </w:rPr>
              <w:fldChar w:fldCharType="separate"/>
            </w:r>
            <w:r w:rsidR="00C933D2">
              <w:rPr>
                <w:webHidden/>
              </w:rPr>
              <w:t>32</w:t>
            </w:r>
            <w:r>
              <w:rPr>
                <w:webHidden/>
              </w:rPr>
              <w:fldChar w:fldCharType="end"/>
            </w:r>
          </w:hyperlink>
        </w:p>
        <w:p w:rsidR="00C933D2" w:rsidRDefault="005A09FB">
          <w:pPr>
            <w:pStyle w:val="TOC2"/>
            <w:rPr>
              <w:b w:val="0"/>
              <w:lang w:bidi="ar-SA"/>
            </w:rPr>
          </w:pPr>
          <w:hyperlink w:anchor="_Toc364262204" w:history="1">
            <w:r w:rsidR="00C933D2" w:rsidRPr="00267080">
              <w:rPr>
                <w:rStyle w:val="Hyperlink"/>
              </w:rPr>
              <w:t>Abstractions</w:t>
            </w:r>
            <w:r w:rsidR="00C933D2">
              <w:rPr>
                <w:webHidden/>
              </w:rPr>
              <w:tab/>
            </w:r>
            <w:r>
              <w:rPr>
                <w:webHidden/>
              </w:rPr>
              <w:fldChar w:fldCharType="begin"/>
            </w:r>
            <w:r w:rsidR="00C933D2">
              <w:rPr>
                <w:webHidden/>
              </w:rPr>
              <w:instrText xml:space="preserve"> PAGEREF _Toc364262204 \h </w:instrText>
            </w:r>
            <w:r>
              <w:rPr>
                <w:webHidden/>
              </w:rPr>
            </w:r>
            <w:r>
              <w:rPr>
                <w:webHidden/>
              </w:rPr>
              <w:fldChar w:fldCharType="separate"/>
            </w:r>
            <w:r w:rsidR="00C933D2">
              <w:rPr>
                <w:webHidden/>
              </w:rPr>
              <w:t>34</w:t>
            </w:r>
            <w:r>
              <w:rPr>
                <w:webHidden/>
              </w:rPr>
              <w:fldChar w:fldCharType="end"/>
            </w:r>
          </w:hyperlink>
        </w:p>
        <w:p w:rsidR="00C933D2" w:rsidRDefault="005A09FB">
          <w:pPr>
            <w:pStyle w:val="TOC1"/>
            <w:tabs>
              <w:tab w:val="right" w:leader="dot" w:pos="9350"/>
            </w:tabs>
            <w:rPr>
              <w:noProof/>
              <w:lang w:bidi="ar-SA"/>
            </w:rPr>
          </w:pPr>
          <w:hyperlink w:anchor="_Toc364262205" w:history="1">
            <w:r w:rsidR="00C933D2" w:rsidRPr="00267080">
              <w:rPr>
                <w:rStyle w:val="Hyperlink"/>
                <w:noProof/>
              </w:rPr>
              <w:t>Dynamic models and filtering</w:t>
            </w:r>
            <w:r w:rsidR="00C933D2">
              <w:rPr>
                <w:noProof/>
                <w:webHidden/>
              </w:rPr>
              <w:tab/>
            </w:r>
            <w:r>
              <w:rPr>
                <w:noProof/>
                <w:webHidden/>
              </w:rPr>
              <w:fldChar w:fldCharType="begin"/>
            </w:r>
            <w:r w:rsidR="00C933D2">
              <w:rPr>
                <w:noProof/>
                <w:webHidden/>
              </w:rPr>
              <w:instrText xml:space="preserve"> PAGEREF _Toc364262205 \h </w:instrText>
            </w:r>
            <w:r>
              <w:rPr>
                <w:noProof/>
                <w:webHidden/>
              </w:rPr>
            </w:r>
            <w:r>
              <w:rPr>
                <w:noProof/>
                <w:webHidden/>
              </w:rPr>
              <w:fldChar w:fldCharType="separate"/>
            </w:r>
            <w:r w:rsidR="00C933D2">
              <w:rPr>
                <w:noProof/>
                <w:webHidden/>
              </w:rPr>
              <w:t>36</w:t>
            </w:r>
            <w:r>
              <w:rPr>
                <w:noProof/>
                <w:webHidden/>
              </w:rPr>
              <w:fldChar w:fldCharType="end"/>
            </w:r>
          </w:hyperlink>
        </w:p>
        <w:p w:rsidR="00C933D2" w:rsidRDefault="005A09FB">
          <w:pPr>
            <w:pStyle w:val="TOC1"/>
            <w:tabs>
              <w:tab w:val="right" w:leader="dot" w:pos="9350"/>
            </w:tabs>
            <w:rPr>
              <w:noProof/>
              <w:lang w:bidi="ar-SA"/>
            </w:rPr>
          </w:pPr>
          <w:hyperlink w:anchor="_Toc364262206" w:history="1">
            <w:r w:rsidR="00C933D2" w:rsidRPr="00267080">
              <w:rPr>
                <w:rStyle w:val="Hyperlink"/>
                <w:noProof/>
              </w:rPr>
              <w:t>Decisions</w:t>
            </w:r>
            <w:r w:rsidR="00C933D2">
              <w:rPr>
                <w:noProof/>
                <w:webHidden/>
              </w:rPr>
              <w:tab/>
            </w:r>
            <w:r>
              <w:rPr>
                <w:noProof/>
                <w:webHidden/>
              </w:rPr>
              <w:fldChar w:fldCharType="begin"/>
            </w:r>
            <w:r w:rsidR="00C933D2">
              <w:rPr>
                <w:noProof/>
                <w:webHidden/>
              </w:rPr>
              <w:instrText xml:space="preserve"> PAGEREF _Toc364262206 \h </w:instrText>
            </w:r>
            <w:r>
              <w:rPr>
                <w:noProof/>
                <w:webHidden/>
              </w:rPr>
            </w:r>
            <w:r>
              <w:rPr>
                <w:noProof/>
                <w:webHidden/>
              </w:rPr>
              <w:fldChar w:fldCharType="separate"/>
            </w:r>
            <w:r w:rsidR="00C933D2">
              <w:rPr>
                <w:noProof/>
                <w:webHidden/>
              </w:rPr>
              <w:t>38</w:t>
            </w:r>
            <w:r>
              <w:rPr>
                <w:noProof/>
                <w:webHidden/>
              </w:rPr>
              <w:fldChar w:fldCharType="end"/>
            </w:r>
          </w:hyperlink>
        </w:p>
        <w:p w:rsidR="00C933D2" w:rsidRDefault="005A09FB">
          <w:pPr>
            <w:pStyle w:val="TOC2"/>
            <w:rPr>
              <w:b w:val="0"/>
              <w:lang w:bidi="ar-SA"/>
            </w:rPr>
          </w:pPr>
          <w:hyperlink w:anchor="_Toc364262207" w:history="1">
            <w:r w:rsidR="00C933D2" w:rsidRPr="00267080">
              <w:rPr>
                <w:rStyle w:val="Hyperlink"/>
              </w:rPr>
              <w:t>Decision Models</w:t>
            </w:r>
            <w:r w:rsidR="00C933D2">
              <w:rPr>
                <w:webHidden/>
              </w:rPr>
              <w:tab/>
            </w:r>
            <w:r>
              <w:rPr>
                <w:webHidden/>
              </w:rPr>
              <w:fldChar w:fldCharType="begin"/>
            </w:r>
            <w:r w:rsidR="00C933D2">
              <w:rPr>
                <w:webHidden/>
              </w:rPr>
              <w:instrText xml:space="preserve"> PAGEREF _Toc364262207 \h </w:instrText>
            </w:r>
            <w:r>
              <w:rPr>
                <w:webHidden/>
              </w:rPr>
            </w:r>
            <w:r>
              <w:rPr>
                <w:webHidden/>
              </w:rPr>
              <w:fldChar w:fldCharType="separate"/>
            </w:r>
            <w:r w:rsidR="00C933D2">
              <w:rPr>
                <w:webHidden/>
              </w:rPr>
              <w:t>38</w:t>
            </w:r>
            <w:r>
              <w:rPr>
                <w:webHidden/>
              </w:rPr>
              <w:fldChar w:fldCharType="end"/>
            </w:r>
          </w:hyperlink>
        </w:p>
        <w:p w:rsidR="00C933D2" w:rsidRDefault="005A09FB">
          <w:pPr>
            <w:pStyle w:val="TOC2"/>
            <w:rPr>
              <w:b w:val="0"/>
              <w:lang w:bidi="ar-SA"/>
            </w:rPr>
          </w:pPr>
          <w:hyperlink w:anchor="_Toc364262208" w:history="1">
            <w:r w:rsidR="00C933D2" w:rsidRPr="00267080">
              <w:rPr>
                <w:rStyle w:val="Hyperlink"/>
              </w:rPr>
              <w:t>Basic Example</w:t>
            </w:r>
            <w:r w:rsidR="00C933D2">
              <w:rPr>
                <w:webHidden/>
              </w:rPr>
              <w:tab/>
            </w:r>
            <w:r>
              <w:rPr>
                <w:webHidden/>
              </w:rPr>
              <w:fldChar w:fldCharType="begin"/>
            </w:r>
            <w:r w:rsidR="00C933D2">
              <w:rPr>
                <w:webHidden/>
              </w:rPr>
              <w:instrText xml:space="preserve"> PAGEREF _Toc364262208 \h </w:instrText>
            </w:r>
            <w:r>
              <w:rPr>
                <w:webHidden/>
              </w:rPr>
            </w:r>
            <w:r>
              <w:rPr>
                <w:webHidden/>
              </w:rPr>
              <w:fldChar w:fldCharType="separate"/>
            </w:r>
            <w:r w:rsidR="00C933D2">
              <w:rPr>
                <w:webHidden/>
              </w:rPr>
              <w:t>38</w:t>
            </w:r>
            <w:r>
              <w:rPr>
                <w:webHidden/>
              </w:rPr>
              <w:fldChar w:fldCharType="end"/>
            </w:r>
          </w:hyperlink>
        </w:p>
        <w:p w:rsidR="00C933D2" w:rsidRDefault="005A09FB">
          <w:pPr>
            <w:pStyle w:val="TOC2"/>
            <w:rPr>
              <w:b w:val="0"/>
              <w:lang w:bidi="ar-SA"/>
            </w:rPr>
          </w:pPr>
          <w:hyperlink w:anchor="_Toc364262209" w:history="1">
            <w:r w:rsidR="00C933D2" w:rsidRPr="00267080">
              <w:rPr>
                <w:rStyle w:val="Hyperlink"/>
              </w:rPr>
              <w:t>Decisions in Figaro</w:t>
            </w:r>
            <w:r w:rsidR="00C933D2">
              <w:rPr>
                <w:webHidden/>
              </w:rPr>
              <w:tab/>
            </w:r>
            <w:r>
              <w:rPr>
                <w:webHidden/>
              </w:rPr>
              <w:fldChar w:fldCharType="begin"/>
            </w:r>
            <w:r w:rsidR="00C933D2">
              <w:rPr>
                <w:webHidden/>
              </w:rPr>
              <w:instrText xml:space="preserve"> PAGEREF _Toc364262209 \h </w:instrText>
            </w:r>
            <w:r>
              <w:rPr>
                <w:webHidden/>
              </w:rPr>
            </w:r>
            <w:r>
              <w:rPr>
                <w:webHidden/>
              </w:rPr>
              <w:fldChar w:fldCharType="separate"/>
            </w:r>
            <w:r w:rsidR="00C933D2">
              <w:rPr>
                <w:webHidden/>
              </w:rPr>
              <w:t>39</w:t>
            </w:r>
            <w:r>
              <w:rPr>
                <w:webHidden/>
              </w:rPr>
              <w:fldChar w:fldCharType="end"/>
            </w:r>
          </w:hyperlink>
        </w:p>
        <w:p w:rsidR="00C933D2" w:rsidRDefault="005A09FB">
          <w:pPr>
            <w:pStyle w:val="TOC2"/>
            <w:rPr>
              <w:b w:val="0"/>
              <w:lang w:bidi="ar-SA"/>
            </w:rPr>
          </w:pPr>
          <w:hyperlink w:anchor="_Toc364262210" w:history="1">
            <w:r w:rsidR="00C933D2" w:rsidRPr="00267080">
              <w:rPr>
                <w:rStyle w:val="Hyperlink"/>
              </w:rPr>
              <w:t>Single Decision Models and Policy Generation</w:t>
            </w:r>
            <w:r w:rsidR="00C933D2">
              <w:rPr>
                <w:webHidden/>
              </w:rPr>
              <w:tab/>
            </w:r>
            <w:r>
              <w:rPr>
                <w:webHidden/>
              </w:rPr>
              <w:fldChar w:fldCharType="begin"/>
            </w:r>
            <w:r w:rsidR="00C933D2">
              <w:rPr>
                <w:webHidden/>
              </w:rPr>
              <w:instrText xml:space="preserve"> PAGEREF _Toc364262210 \h </w:instrText>
            </w:r>
            <w:r>
              <w:rPr>
                <w:webHidden/>
              </w:rPr>
            </w:r>
            <w:r>
              <w:rPr>
                <w:webHidden/>
              </w:rPr>
              <w:fldChar w:fldCharType="separate"/>
            </w:r>
            <w:r w:rsidR="00C933D2">
              <w:rPr>
                <w:webHidden/>
              </w:rPr>
              <w:t>40</w:t>
            </w:r>
            <w:r>
              <w:rPr>
                <w:webHidden/>
              </w:rPr>
              <w:fldChar w:fldCharType="end"/>
            </w:r>
          </w:hyperlink>
        </w:p>
        <w:p w:rsidR="00C933D2" w:rsidRDefault="005A09FB">
          <w:pPr>
            <w:pStyle w:val="TOC2"/>
            <w:rPr>
              <w:b w:val="0"/>
              <w:lang w:bidi="ar-SA"/>
            </w:rPr>
          </w:pPr>
          <w:hyperlink w:anchor="_Toc364262211" w:history="1">
            <w:r w:rsidR="00C933D2" w:rsidRPr="00267080">
              <w:rPr>
                <w:rStyle w:val="Hyperlink"/>
              </w:rPr>
              <w:t>Multiple Decision Models and Policy Generation</w:t>
            </w:r>
            <w:r w:rsidR="00C933D2">
              <w:rPr>
                <w:webHidden/>
              </w:rPr>
              <w:tab/>
            </w:r>
            <w:r>
              <w:rPr>
                <w:webHidden/>
              </w:rPr>
              <w:fldChar w:fldCharType="begin"/>
            </w:r>
            <w:r w:rsidR="00C933D2">
              <w:rPr>
                <w:webHidden/>
              </w:rPr>
              <w:instrText xml:space="preserve"> PAGEREF _Toc364262211 \h </w:instrText>
            </w:r>
            <w:r>
              <w:rPr>
                <w:webHidden/>
              </w:rPr>
            </w:r>
            <w:r>
              <w:rPr>
                <w:webHidden/>
              </w:rPr>
              <w:fldChar w:fldCharType="separate"/>
            </w:r>
            <w:r w:rsidR="00C933D2">
              <w:rPr>
                <w:webHidden/>
              </w:rPr>
              <w:t>41</w:t>
            </w:r>
            <w:r>
              <w:rPr>
                <w:webHidden/>
              </w:rPr>
              <w:fldChar w:fldCharType="end"/>
            </w:r>
          </w:hyperlink>
        </w:p>
        <w:p w:rsidR="00C933D2" w:rsidRDefault="005A09FB">
          <w:pPr>
            <w:pStyle w:val="TOC1"/>
            <w:tabs>
              <w:tab w:val="right" w:leader="dot" w:pos="9350"/>
            </w:tabs>
            <w:rPr>
              <w:noProof/>
              <w:lang w:bidi="ar-SA"/>
            </w:rPr>
          </w:pPr>
          <w:hyperlink w:anchor="_Toc364262212" w:history="1">
            <w:r w:rsidR="00C933D2" w:rsidRPr="00267080">
              <w:rPr>
                <w:rStyle w:val="Hyperlink"/>
                <w:noProof/>
              </w:rPr>
              <w:t>Learning</w:t>
            </w:r>
            <w:r w:rsidR="00C933D2">
              <w:rPr>
                <w:noProof/>
                <w:webHidden/>
              </w:rPr>
              <w:tab/>
            </w:r>
            <w:r>
              <w:rPr>
                <w:noProof/>
                <w:webHidden/>
              </w:rPr>
              <w:fldChar w:fldCharType="begin"/>
            </w:r>
            <w:r w:rsidR="00C933D2">
              <w:rPr>
                <w:noProof/>
                <w:webHidden/>
              </w:rPr>
              <w:instrText xml:space="preserve"> PAGEREF _Toc364262212 \h </w:instrText>
            </w:r>
            <w:r>
              <w:rPr>
                <w:noProof/>
                <w:webHidden/>
              </w:rPr>
            </w:r>
            <w:r>
              <w:rPr>
                <w:noProof/>
                <w:webHidden/>
              </w:rPr>
              <w:fldChar w:fldCharType="separate"/>
            </w:r>
            <w:r w:rsidR="00C933D2">
              <w:rPr>
                <w:noProof/>
                <w:webHidden/>
              </w:rPr>
              <w:t>43</w:t>
            </w:r>
            <w:r>
              <w:rPr>
                <w:noProof/>
                <w:webHidden/>
              </w:rPr>
              <w:fldChar w:fldCharType="end"/>
            </w:r>
          </w:hyperlink>
        </w:p>
        <w:p w:rsidR="00C933D2" w:rsidRDefault="005A09FB">
          <w:pPr>
            <w:pStyle w:val="TOC1"/>
            <w:tabs>
              <w:tab w:val="right" w:leader="dot" w:pos="9350"/>
            </w:tabs>
            <w:rPr>
              <w:noProof/>
              <w:lang w:bidi="ar-SA"/>
            </w:rPr>
          </w:pPr>
          <w:hyperlink w:anchor="_Toc364262213" w:history="1">
            <w:r w:rsidR="00C933D2" w:rsidRPr="00267080">
              <w:rPr>
                <w:rStyle w:val="Hyperlink"/>
                <w:noProof/>
              </w:rPr>
              <w:t>Hierarchical Reasoning</w:t>
            </w:r>
            <w:r w:rsidR="00C933D2">
              <w:rPr>
                <w:noProof/>
                <w:webHidden/>
              </w:rPr>
              <w:tab/>
            </w:r>
            <w:r>
              <w:rPr>
                <w:noProof/>
                <w:webHidden/>
              </w:rPr>
              <w:fldChar w:fldCharType="begin"/>
            </w:r>
            <w:r w:rsidR="00C933D2">
              <w:rPr>
                <w:noProof/>
                <w:webHidden/>
              </w:rPr>
              <w:instrText xml:space="preserve"> PAGEREF _Toc364262213 \h </w:instrText>
            </w:r>
            <w:r>
              <w:rPr>
                <w:noProof/>
                <w:webHidden/>
              </w:rPr>
            </w:r>
            <w:r>
              <w:rPr>
                <w:noProof/>
                <w:webHidden/>
              </w:rPr>
              <w:fldChar w:fldCharType="separate"/>
            </w:r>
            <w:r w:rsidR="00C933D2">
              <w:rPr>
                <w:noProof/>
                <w:webHidden/>
              </w:rPr>
              <w:t>44</w:t>
            </w:r>
            <w:r>
              <w:rPr>
                <w:noProof/>
                <w:webHidden/>
              </w:rPr>
              <w:fldChar w:fldCharType="end"/>
            </w:r>
          </w:hyperlink>
        </w:p>
        <w:p w:rsidR="00C933D2" w:rsidRDefault="005A09FB">
          <w:pPr>
            <w:pStyle w:val="TOC1"/>
            <w:tabs>
              <w:tab w:val="right" w:leader="dot" w:pos="9350"/>
            </w:tabs>
            <w:rPr>
              <w:noProof/>
              <w:lang w:bidi="ar-SA"/>
            </w:rPr>
          </w:pPr>
          <w:hyperlink w:anchor="_Toc364262214" w:history="1">
            <w:r w:rsidR="00C933D2" w:rsidRPr="00267080">
              <w:rPr>
                <w:rStyle w:val="Hyperlink"/>
                <w:noProof/>
              </w:rPr>
              <w:t>Creating a new element class</w:t>
            </w:r>
            <w:r w:rsidR="00C933D2">
              <w:rPr>
                <w:noProof/>
                <w:webHidden/>
              </w:rPr>
              <w:tab/>
            </w:r>
            <w:r>
              <w:rPr>
                <w:noProof/>
                <w:webHidden/>
              </w:rPr>
              <w:fldChar w:fldCharType="begin"/>
            </w:r>
            <w:r w:rsidR="00C933D2">
              <w:rPr>
                <w:noProof/>
                <w:webHidden/>
              </w:rPr>
              <w:instrText xml:space="preserve"> PAGEREF _Toc364262214 \h </w:instrText>
            </w:r>
            <w:r>
              <w:rPr>
                <w:noProof/>
                <w:webHidden/>
              </w:rPr>
            </w:r>
            <w:r>
              <w:rPr>
                <w:noProof/>
                <w:webHidden/>
              </w:rPr>
              <w:fldChar w:fldCharType="separate"/>
            </w:r>
            <w:r w:rsidR="00C933D2">
              <w:rPr>
                <w:noProof/>
                <w:webHidden/>
              </w:rPr>
              <w:t>45</w:t>
            </w:r>
            <w:r>
              <w:rPr>
                <w:noProof/>
                <w:webHidden/>
              </w:rPr>
              <w:fldChar w:fldCharType="end"/>
            </w:r>
          </w:hyperlink>
        </w:p>
        <w:p w:rsidR="00C933D2" w:rsidRDefault="005A09FB">
          <w:pPr>
            <w:pStyle w:val="TOC2"/>
            <w:rPr>
              <w:b w:val="0"/>
              <w:lang w:bidi="ar-SA"/>
            </w:rPr>
          </w:pPr>
          <w:hyperlink w:anchor="_Toc364262215" w:history="1">
            <w:r w:rsidR="00C933D2" w:rsidRPr="00267080">
              <w:rPr>
                <w:rStyle w:val="Hyperlink"/>
              </w:rPr>
              <w:t>Creating an atomic class with inheritance</w:t>
            </w:r>
            <w:r w:rsidR="00C933D2">
              <w:rPr>
                <w:webHidden/>
              </w:rPr>
              <w:tab/>
            </w:r>
            <w:r>
              <w:rPr>
                <w:webHidden/>
              </w:rPr>
              <w:fldChar w:fldCharType="begin"/>
            </w:r>
            <w:r w:rsidR="00C933D2">
              <w:rPr>
                <w:webHidden/>
              </w:rPr>
              <w:instrText xml:space="preserve"> PAGEREF _Toc364262215 \h </w:instrText>
            </w:r>
            <w:r>
              <w:rPr>
                <w:webHidden/>
              </w:rPr>
            </w:r>
            <w:r>
              <w:rPr>
                <w:webHidden/>
              </w:rPr>
              <w:fldChar w:fldCharType="separate"/>
            </w:r>
            <w:r w:rsidR="00C933D2">
              <w:rPr>
                <w:webHidden/>
              </w:rPr>
              <w:t>45</w:t>
            </w:r>
            <w:r>
              <w:rPr>
                <w:webHidden/>
              </w:rPr>
              <w:fldChar w:fldCharType="end"/>
            </w:r>
          </w:hyperlink>
        </w:p>
        <w:p w:rsidR="00C933D2" w:rsidRDefault="005A09FB">
          <w:pPr>
            <w:pStyle w:val="TOC2"/>
            <w:rPr>
              <w:b w:val="0"/>
              <w:lang w:bidi="ar-SA"/>
            </w:rPr>
          </w:pPr>
          <w:hyperlink w:anchor="_Toc364262216" w:history="1">
            <w:r w:rsidR="00C933D2" w:rsidRPr="00267080">
              <w:rPr>
                <w:rStyle w:val="Hyperlink"/>
              </w:rPr>
              <w:t>Creating a compound class with inheritance</w:t>
            </w:r>
            <w:r w:rsidR="00C933D2">
              <w:rPr>
                <w:webHidden/>
              </w:rPr>
              <w:tab/>
            </w:r>
            <w:r>
              <w:rPr>
                <w:webHidden/>
              </w:rPr>
              <w:fldChar w:fldCharType="begin"/>
            </w:r>
            <w:r w:rsidR="00C933D2">
              <w:rPr>
                <w:webHidden/>
              </w:rPr>
              <w:instrText xml:space="preserve"> PAGEREF _Toc364262216 \h </w:instrText>
            </w:r>
            <w:r>
              <w:rPr>
                <w:webHidden/>
              </w:rPr>
            </w:r>
            <w:r>
              <w:rPr>
                <w:webHidden/>
              </w:rPr>
              <w:fldChar w:fldCharType="separate"/>
            </w:r>
            <w:r w:rsidR="00C933D2">
              <w:rPr>
                <w:webHidden/>
              </w:rPr>
              <w:t>46</w:t>
            </w:r>
            <w:r>
              <w:rPr>
                <w:webHidden/>
              </w:rPr>
              <w:fldChar w:fldCharType="end"/>
            </w:r>
          </w:hyperlink>
        </w:p>
        <w:p w:rsidR="00C933D2" w:rsidRDefault="005A09FB">
          <w:pPr>
            <w:pStyle w:val="TOC2"/>
            <w:rPr>
              <w:b w:val="0"/>
              <w:lang w:bidi="ar-SA"/>
            </w:rPr>
          </w:pPr>
          <w:hyperlink w:anchor="_Toc364262217" w:history="1">
            <w:r w:rsidR="00C933D2" w:rsidRPr="00267080">
              <w:rPr>
                <w:rStyle w:val="Hyperlink"/>
              </w:rPr>
              <w:t>Creating an atomic class without inheritance</w:t>
            </w:r>
            <w:r w:rsidR="00C933D2">
              <w:rPr>
                <w:webHidden/>
              </w:rPr>
              <w:tab/>
            </w:r>
            <w:r>
              <w:rPr>
                <w:webHidden/>
              </w:rPr>
              <w:fldChar w:fldCharType="begin"/>
            </w:r>
            <w:r w:rsidR="00C933D2">
              <w:rPr>
                <w:webHidden/>
              </w:rPr>
              <w:instrText xml:space="preserve"> PAGEREF _Toc364262217 \h </w:instrText>
            </w:r>
            <w:r>
              <w:rPr>
                <w:webHidden/>
              </w:rPr>
            </w:r>
            <w:r>
              <w:rPr>
                <w:webHidden/>
              </w:rPr>
              <w:fldChar w:fldCharType="separate"/>
            </w:r>
            <w:r w:rsidR="00C933D2">
              <w:rPr>
                <w:webHidden/>
              </w:rPr>
              <w:t>47</w:t>
            </w:r>
            <w:r>
              <w:rPr>
                <w:webHidden/>
              </w:rPr>
              <w:fldChar w:fldCharType="end"/>
            </w:r>
          </w:hyperlink>
        </w:p>
        <w:p w:rsidR="00C933D2" w:rsidRDefault="005A09FB">
          <w:pPr>
            <w:pStyle w:val="TOC2"/>
            <w:rPr>
              <w:b w:val="0"/>
              <w:lang w:bidi="ar-SA"/>
            </w:rPr>
          </w:pPr>
          <w:hyperlink w:anchor="_Toc364262218" w:history="1">
            <w:r w:rsidR="00C933D2" w:rsidRPr="00267080">
              <w:rPr>
                <w:rStyle w:val="Hyperlink"/>
              </w:rPr>
              <w:t>Creating a compound class without inheritance</w:t>
            </w:r>
            <w:r w:rsidR="00C933D2">
              <w:rPr>
                <w:webHidden/>
              </w:rPr>
              <w:tab/>
            </w:r>
            <w:r>
              <w:rPr>
                <w:webHidden/>
              </w:rPr>
              <w:fldChar w:fldCharType="begin"/>
            </w:r>
            <w:r w:rsidR="00C933D2">
              <w:rPr>
                <w:webHidden/>
              </w:rPr>
              <w:instrText xml:space="preserve"> PAGEREF _Toc364262218 \h </w:instrText>
            </w:r>
            <w:r>
              <w:rPr>
                <w:webHidden/>
              </w:rPr>
            </w:r>
            <w:r>
              <w:rPr>
                <w:webHidden/>
              </w:rPr>
              <w:fldChar w:fldCharType="separate"/>
            </w:r>
            <w:r w:rsidR="00C933D2">
              <w:rPr>
                <w:webHidden/>
              </w:rPr>
              <w:t>48</w:t>
            </w:r>
            <w:r>
              <w:rPr>
                <w:webHidden/>
              </w:rPr>
              <w:fldChar w:fldCharType="end"/>
            </w:r>
          </w:hyperlink>
        </w:p>
        <w:p w:rsidR="00C933D2" w:rsidRDefault="005A09FB">
          <w:pPr>
            <w:pStyle w:val="TOC2"/>
            <w:rPr>
              <w:b w:val="0"/>
              <w:lang w:bidi="ar-SA"/>
            </w:rPr>
          </w:pPr>
          <w:hyperlink w:anchor="_Toc364262219" w:history="1">
            <w:r w:rsidR="00C933D2" w:rsidRPr="00267080">
              <w:rPr>
                <w:rStyle w:val="Hyperlink"/>
              </w:rPr>
              <w:t>Making a class usable by variable elimination</w:t>
            </w:r>
            <w:r w:rsidR="00C933D2">
              <w:rPr>
                <w:webHidden/>
              </w:rPr>
              <w:tab/>
            </w:r>
            <w:r>
              <w:rPr>
                <w:webHidden/>
              </w:rPr>
              <w:fldChar w:fldCharType="begin"/>
            </w:r>
            <w:r w:rsidR="00C933D2">
              <w:rPr>
                <w:webHidden/>
              </w:rPr>
              <w:instrText xml:space="preserve"> PAGEREF _Toc364262219 \h </w:instrText>
            </w:r>
            <w:r>
              <w:rPr>
                <w:webHidden/>
              </w:rPr>
            </w:r>
            <w:r>
              <w:rPr>
                <w:webHidden/>
              </w:rPr>
              <w:fldChar w:fldCharType="separate"/>
            </w:r>
            <w:r w:rsidR="00C933D2">
              <w:rPr>
                <w:webHidden/>
              </w:rPr>
              <w:t>49</w:t>
            </w:r>
            <w:r>
              <w:rPr>
                <w:webHidden/>
              </w:rPr>
              <w:fldChar w:fldCharType="end"/>
            </w:r>
          </w:hyperlink>
        </w:p>
        <w:p w:rsidR="00C933D2" w:rsidRDefault="005A09FB">
          <w:pPr>
            <w:pStyle w:val="TOC2"/>
            <w:rPr>
              <w:b w:val="0"/>
              <w:lang w:bidi="ar-SA"/>
            </w:rPr>
          </w:pPr>
          <w:hyperlink w:anchor="_Toc364262220" w:history="1">
            <w:r w:rsidR="00C933D2" w:rsidRPr="00267080">
              <w:rPr>
                <w:rStyle w:val="Hyperlink"/>
              </w:rPr>
              <w:t>Creating a class with special Metropolis-Hastings behavior</w:t>
            </w:r>
            <w:r w:rsidR="00C933D2">
              <w:rPr>
                <w:webHidden/>
              </w:rPr>
              <w:tab/>
            </w:r>
            <w:r>
              <w:rPr>
                <w:webHidden/>
              </w:rPr>
              <w:fldChar w:fldCharType="begin"/>
            </w:r>
            <w:r w:rsidR="00C933D2">
              <w:rPr>
                <w:webHidden/>
              </w:rPr>
              <w:instrText xml:space="preserve"> PAGEREF _Toc364262220 \h </w:instrText>
            </w:r>
            <w:r>
              <w:rPr>
                <w:webHidden/>
              </w:rPr>
            </w:r>
            <w:r>
              <w:rPr>
                <w:webHidden/>
              </w:rPr>
              <w:fldChar w:fldCharType="separate"/>
            </w:r>
            <w:r w:rsidR="00C933D2">
              <w:rPr>
                <w:webHidden/>
              </w:rPr>
              <w:t>50</w:t>
            </w:r>
            <w:r>
              <w:rPr>
                <w:webHidden/>
              </w:rPr>
              <w:fldChar w:fldCharType="end"/>
            </w:r>
          </w:hyperlink>
        </w:p>
        <w:p w:rsidR="00C933D2" w:rsidRDefault="005A09FB">
          <w:pPr>
            <w:pStyle w:val="TOC1"/>
            <w:tabs>
              <w:tab w:val="right" w:leader="dot" w:pos="9350"/>
            </w:tabs>
            <w:rPr>
              <w:noProof/>
              <w:lang w:bidi="ar-SA"/>
            </w:rPr>
          </w:pPr>
          <w:hyperlink w:anchor="_Toc364262221" w:history="1">
            <w:r w:rsidR="00C933D2" w:rsidRPr="00267080">
              <w:rPr>
                <w:rStyle w:val="Hyperlink"/>
                <w:noProof/>
              </w:rPr>
              <w:t>Creating a new algorithm</w:t>
            </w:r>
            <w:r w:rsidR="00C933D2">
              <w:rPr>
                <w:noProof/>
                <w:webHidden/>
              </w:rPr>
              <w:tab/>
            </w:r>
            <w:r>
              <w:rPr>
                <w:noProof/>
                <w:webHidden/>
              </w:rPr>
              <w:fldChar w:fldCharType="begin"/>
            </w:r>
            <w:r w:rsidR="00C933D2">
              <w:rPr>
                <w:noProof/>
                <w:webHidden/>
              </w:rPr>
              <w:instrText xml:space="preserve"> PAGEREF _Toc364262221 \h </w:instrText>
            </w:r>
            <w:r>
              <w:rPr>
                <w:noProof/>
                <w:webHidden/>
              </w:rPr>
            </w:r>
            <w:r>
              <w:rPr>
                <w:noProof/>
                <w:webHidden/>
              </w:rPr>
              <w:fldChar w:fldCharType="separate"/>
            </w:r>
            <w:r w:rsidR="00C933D2">
              <w:rPr>
                <w:noProof/>
                <w:webHidden/>
              </w:rPr>
              <w:t>52</w:t>
            </w:r>
            <w:r>
              <w:rPr>
                <w:noProof/>
                <w:webHidden/>
              </w:rPr>
              <w:fldChar w:fldCharType="end"/>
            </w:r>
          </w:hyperlink>
        </w:p>
        <w:p w:rsidR="00C933D2" w:rsidRDefault="005A09FB">
          <w:pPr>
            <w:pStyle w:val="TOC2"/>
            <w:rPr>
              <w:b w:val="0"/>
              <w:lang w:bidi="ar-SA"/>
            </w:rPr>
          </w:pPr>
          <w:hyperlink w:anchor="_Toc364262222" w:history="1">
            <w:r w:rsidR="00C933D2" w:rsidRPr="00267080">
              <w:rPr>
                <w:rStyle w:val="Hyperlink"/>
              </w:rPr>
              <w:t>One-time query answering algorithm</w:t>
            </w:r>
            <w:r w:rsidR="00C933D2">
              <w:rPr>
                <w:webHidden/>
              </w:rPr>
              <w:tab/>
            </w:r>
            <w:r>
              <w:rPr>
                <w:webHidden/>
              </w:rPr>
              <w:fldChar w:fldCharType="begin"/>
            </w:r>
            <w:r w:rsidR="00C933D2">
              <w:rPr>
                <w:webHidden/>
              </w:rPr>
              <w:instrText xml:space="preserve"> PAGEREF _Toc364262222 \h </w:instrText>
            </w:r>
            <w:r>
              <w:rPr>
                <w:webHidden/>
              </w:rPr>
            </w:r>
            <w:r>
              <w:rPr>
                <w:webHidden/>
              </w:rPr>
              <w:fldChar w:fldCharType="separate"/>
            </w:r>
            <w:r w:rsidR="00C933D2">
              <w:rPr>
                <w:webHidden/>
              </w:rPr>
              <w:t>52</w:t>
            </w:r>
            <w:r>
              <w:rPr>
                <w:webHidden/>
              </w:rPr>
              <w:fldChar w:fldCharType="end"/>
            </w:r>
          </w:hyperlink>
        </w:p>
        <w:p w:rsidR="00C933D2" w:rsidRDefault="005A09FB">
          <w:pPr>
            <w:pStyle w:val="TOC2"/>
            <w:rPr>
              <w:b w:val="0"/>
              <w:lang w:bidi="ar-SA"/>
            </w:rPr>
          </w:pPr>
          <w:hyperlink w:anchor="_Toc364262223" w:history="1">
            <w:r w:rsidR="00C933D2" w:rsidRPr="00267080">
              <w:rPr>
                <w:rStyle w:val="Hyperlink"/>
              </w:rPr>
              <w:t>Anytime algorithms</w:t>
            </w:r>
            <w:r w:rsidR="00C933D2">
              <w:rPr>
                <w:webHidden/>
              </w:rPr>
              <w:tab/>
            </w:r>
            <w:r>
              <w:rPr>
                <w:webHidden/>
              </w:rPr>
              <w:fldChar w:fldCharType="begin"/>
            </w:r>
            <w:r w:rsidR="00C933D2">
              <w:rPr>
                <w:webHidden/>
              </w:rPr>
              <w:instrText xml:space="preserve"> PAGEREF _Toc364262223 \h </w:instrText>
            </w:r>
            <w:r>
              <w:rPr>
                <w:webHidden/>
              </w:rPr>
            </w:r>
            <w:r>
              <w:rPr>
                <w:webHidden/>
              </w:rPr>
              <w:fldChar w:fldCharType="separate"/>
            </w:r>
            <w:r w:rsidR="00C933D2">
              <w:rPr>
                <w:webHidden/>
              </w:rPr>
              <w:t>53</w:t>
            </w:r>
            <w:r>
              <w:rPr>
                <w:webHidden/>
              </w:rPr>
              <w:fldChar w:fldCharType="end"/>
            </w:r>
          </w:hyperlink>
        </w:p>
        <w:p w:rsidR="00C933D2" w:rsidRDefault="005A09FB">
          <w:pPr>
            <w:pStyle w:val="TOC2"/>
            <w:rPr>
              <w:b w:val="0"/>
              <w:lang w:bidi="ar-SA"/>
            </w:rPr>
          </w:pPr>
          <w:hyperlink w:anchor="_Toc364262224" w:history="1">
            <w:r w:rsidR="00C933D2" w:rsidRPr="00267080">
              <w:rPr>
                <w:rStyle w:val="Hyperlink"/>
              </w:rPr>
              <w:t>Probability of evidence algorithm</w:t>
            </w:r>
            <w:r w:rsidR="00C933D2">
              <w:rPr>
                <w:webHidden/>
              </w:rPr>
              <w:tab/>
            </w:r>
            <w:r>
              <w:rPr>
                <w:webHidden/>
              </w:rPr>
              <w:fldChar w:fldCharType="begin"/>
            </w:r>
            <w:r w:rsidR="00C933D2">
              <w:rPr>
                <w:webHidden/>
              </w:rPr>
              <w:instrText xml:space="preserve"> PAGEREF _Toc364262224 \h </w:instrText>
            </w:r>
            <w:r>
              <w:rPr>
                <w:webHidden/>
              </w:rPr>
            </w:r>
            <w:r>
              <w:rPr>
                <w:webHidden/>
              </w:rPr>
              <w:fldChar w:fldCharType="separate"/>
            </w:r>
            <w:r w:rsidR="00C933D2">
              <w:rPr>
                <w:webHidden/>
              </w:rPr>
              <w:t>54</w:t>
            </w:r>
            <w:r>
              <w:rPr>
                <w:webHidden/>
              </w:rPr>
              <w:fldChar w:fldCharType="end"/>
            </w:r>
          </w:hyperlink>
        </w:p>
        <w:p w:rsidR="00C933D2" w:rsidRDefault="005A09FB">
          <w:pPr>
            <w:pStyle w:val="TOC2"/>
            <w:rPr>
              <w:b w:val="0"/>
              <w:lang w:bidi="ar-SA"/>
            </w:rPr>
          </w:pPr>
          <w:hyperlink w:anchor="_Toc364262225" w:history="1">
            <w:r w:rsidR="00C933D2" w:rsidRPr="00267080">
              <w:rPr>
                <w:rStyle w:val="Hyperlink"/>
              </w:rPr>
              <w:t>Allowing extension to new element classes</w:t>
            </w:r>
            <w:r w:rsidR="00C933D2">
              <w:rPr>
                <w:webHidden/>
              </w:rPr>
              <w:tab/>
            </w:r>
            <w:r>
              <w:rPr>
                <w:webHidden/>
              </w:rPr>
              <w:fldChar w:fldCharType="begin"/>
            </w:r>
            <w:r w:rsidR="00C933D2">
              <w:rPr>
                <w:webHidden/>
              </w:rPr>
              <w:instrText xml:space="preserve"> PAGEREF _Toc364262225 \h </w:instrText>
            </w:r>
            <w:r>
              <w:rPr>
                <w:webHidden/>
              </w:rPr>
            </w:r>
            <w:r>
              <w:rPr>
                <w:webHidden/>
              </w:rPr>
              <w:fldChar w:fldCharType="separate"/>
            </w:r>
            <w:r w:rsidR="00C933D2">
              <w:rPr>
                <w:webHidden/>
              </w:rPr>
              <w:t>54</w:t>
            </w:r>
            <w:r>
              <w:rPr>
                <w:webHidden/>
              </w:rPr>
              <w:fldChar w:fldCharType="end"/>
            </w:r>
          </w:hyperlink>
        </w:p>
        <w:p w:rsidR="00C933D2" w:rsidRDefault="005A09FB">
          <w:pPr>
            <w:pStyle w:val="TOC2"/>
            <w:rPr>
              <w:b w:val="0"/>
              <w:lang w:bidi="ar-SA"/>
            </w:rPr>
          </w:pPr>
          <w:hyperlink w:anchor="_Toc364262226" w:history="1">
            <w:r w:rsidR="00C933D2" w:rsidRPr="00267080">
              <w:rPr>
                <w:rStyle w:val="Hyperlink"/>
              </w:rPr>
              <w:t>Creating a new category of algorithm</w:t>
            </w:r>
            <w:r w:rsidR="00C933D2">
              <w:rPr>
                <w:webHidden/>
              </w:rPr>
              <w:tab/>
            </w:r>
            <w:r>
              <w:rPr>
                <w:webHidden/>
              </w:rPr>
              <w:fldChar w:fldCharType="begin"/>
            </w:r>
            <w:r w:rsidR="00C933D2">
              <w:rPr>
                <w:webHidden/>
              </w:rPr>
              <w:instrText xml:space="preserve"> PAGEREF _Toc364262226 \h </w:instrText>
            </w:r>
            <w:r>
              <w:rPr>
                <w:webHidden/>
              </w:rPr>
            </w:r>
            <w:r>
              <w:rPr>
                <w:webHidden/>
              </w:rPr>
              <w:fldChar w:fldCharType="separate"/>
            </w:r>
            <w:r w:rsidR="00C933D2">
              <w:rPr>
                <w:webHidden/>
              </w:rPr>
              <w:t>55</w:t>
            </w:r>
            <w:r>
              <w:rPr>
                <w:webHidden/>
              </w:rPr>
              <w:fldChar w:fldCharType="end"/>
            </w:r>
          </w:hyperlink>
        </w:p>
        <w:p w:rsidR="00C933D2" w:rsidRDefault="005A09FB">
          <w:pPr>
            <w:pStyle w:val="TOC1"/>
            <w:tabs>
              <w:tab w:val="right" w:leader="dot" w:pos="9350"/>
            </w:tabs>
            <w:rPr>
              <w:noProof/>
              <w:lang w:bidi="ar-SA"/>
            </w:rPr>
          </w:pPr>
          <w:hyperlink w:anchor="_Toc364262227" w:history="1">
            <w:r w:rsidR="00C933D2" w:rsidRPr="00267080">
              <w:rPr>
                <w:rStyle w:val="Hyperlink"/>
                <w:noProof/>
              </w:rPr>
              <w:t>Conclusion</w:t>
            </w:r>
            <w:r w:rsidR="00C933D2">
              <w:rPr>
                <w:noProof/>
                <w:webHidden/>
              </w:rPr>
              <w:tab/>
            </w:r>
            <w:r>
              <w:rPr>
                <w:noProof/>
                <w:webHidden/>
              </w:rPr>
              <w:fldChar w:fldCharType="begin"/>
            </w:r>
            <w:r w:rsidR="00C933D2">
              <w:rPr>
                <w:noProof/>
                <w:webHidden/>
              </w:rPr>
              <w:instrText xml:space="preserve"> PAGEREF _Toc364262227 \h </w:instrText>
            </w:r>
            <w:r>
              <w:rPr>
                <w:noProof/>
                <w:webHidden/>
              </w:rPr>
            </w:r>
            <w:r>
              <w:rPr>
                <w:noProof/>
                <w:webHidden/>
              </w:rPr>
              <w:fldChar w:fldCharType="separate"/>
            </w:r>
            <w:r w:rsidR="00C933D2">
              <w:rPr>
                <w:noProof/>
                <w:webHidden/>
              </w:rPr>
              <w:t>58</w:t>
            </w:r>
            <w:r>
              <w:rPr>
                <w:noProof/>
                <w:webHidden/>
              </w:rPr>
              <w:fldChar w:fldCharType="end"/>
            </w:r>
          </w:hyperlink>
        </w:p>
        <w:p w:rsidR="001F23D6" w:rsidRDefault="005A09FB">
          <w:r>
            <w:fldChar w:fldCharType="end"/>
          </w:r>
        </w:p>
      </w:sdtContent>
    </w:sdt>
    <w:p w:rsidR="001F23D6" w:rsidRDefault="001F23D6">
      <w:pPr>
        <w:rPr>
          <w:rFonts w:asciiTheme="majorHAnsi" w:eastAsiaTheme="majorEastAsia" w:hAnsiTheme="majorHAnsi" w:cstheme="majorBidi"/>
          <w:b/>
          <w:bCs/>
          <w:color w:val="003F6F" w:themeColor="accent1" w:themeShade="BF"/>
          <w:sz w:val="24"/>
          <w:szCs w:val="24"/>
        </w:rPr>
      </w:pPr>
      <w:r>
        <w:br w:type="page"/>
      </w:r>
    </w:p>
    <w:p w:rsidR="00D54185" w:rsidRDefault="00D54185" w:rsidP="00D54185">
      <w:pPr>
        <w:pStyle w:val="Heading1"/>
      </w:pPr>
      <w:bookmarkStart w:id="0" w:name="_Toc364262177"/>
      <w:r>
        <w:lastRenderedPageBreak/>
        <w:t>Introduction</w:t>
      </w:r>
      <w:bookmarkEnd w:id="0"/>
    </w:p>
    <w:p w:rsidR="00DA4E09" w:rsidRDefault="00DA4E09" w:rsidP="00DA4E09">
      <w:pPr>
        <w:pStyle w:val="Heading2"/>
      </w:pPr>
      <w:bookmarkStart w:id="1" w:name="_Toc364262178"/>
      <w:r>
        <w:t>What is Figaro?</w:t>
      </w:r>
      <w:bookmarkEnd w:id="1"/>
    </w:p>
    <w:p w:rsidR="00DA4E09" w:rsidRDefault="00DA4E09" w:rsidP="00DA4E09">
      <w:r>
        <w:t>Developing a new probabilistic model requires developing a representation for the model and a reasoning algorithm that can draw useful conclusions from evidence. These can both be challenging tasks. Furthermore, it can be hard to integrate a probabilistic model in a larger program.</w:t>
      </w:r>
    </w:p>
    <w:p w:rsidR="00DA4E09" w:rsidRDefault="00DA4E09" w:rsidP="00DA4E09">
      <w:r>
        <w:t>Figaro is a probabilistic programming language that helps address both these issues. Figaro makes it possible to express probabilistic models using the power of programming languages, giving the modeler the expressive tools to create all sorts of models. Figaro comes with a number of built-in reasoning algorithms that can be applied automatically to new models. In addition, Figaro models are data structures in the Scala programming language, which is interoperable with Java, and can be constructed, manipulated, and used directly within any Scala or Java program.</w:t>
      </w:r>
    </w:p>
    <w:p w:rsidR="00DA4E09" w:rsidRDefault="00DA4E09" w:rsidP="00DA4E09">
      <w:r>
        <w:t>Figaro is extremely expressive. It can represent a wide variety of models, including:</w:t>
      </w:r>
    </w:p>
    <w:p w:rsidR="00DA4E09" w:rsidRDefault="00DA4E09" w:rsidP="00DA4E09">
      <w:pPr>
        <w:pStyle w:val="ListParagraph"/>
        <w:numPr>
          <w:ilvl w:val="0"/>
          <w:numId w:val="23"/>
        </w:numPr>
        <w:spacing w:after="200" w:line="276" w:lineRule="auto"/>
      </w:pPr>
      <w:r>
        <w:t>directed and undirected models</w:t>
      </w:r>
    </w:p>
    <w:p w:rsidR="00DA4E09" w:rsidRDefault="00DA4E09" w:rsidP="00DA4E09">
      <w:pPr>
        <w:pStyle w:val="ListParagraph"/>
        <w:numPr>
          <w:ilvl w:val="0"/>
          <w:numId w:val="23"/>
        </w:numPr>
        <w:spacing w:after="200" w:line="276" w:lineRule="auto"/>
      </w:pPr>
      <w:r>
        <w:t>models in which conditions and constraints are expressed by arbitrary Scala functions</w:t>
      </w:r>
    </w:p>
    <w:p w:rsidR="00DA4E09" w:rsidRDefault="00DA4E09" w:rsidP="00DA4E09">
      <w:pPr>
        <w:pStyle w:val="ListParagraph"/>
        <w:numPr>
          <w:ilvl w:val="0"/>
          <w:numId w:val="23"/>
        </w:numPr>
        <w:spacing w:after="200" w:line="276" w:lineRule="auto"/>
      </w:pPr>
      <w:r>
        <w:t>models involving inter-related objects</w:t>
      </w:r>
    </w:p>
    <w:p w:rsidR="00DA4E09" w:rsidRDefault="00DA4E09" w:rsidP="00DA4E09">
      <w:pPr>
        <w:pStyle w:val="ListParagraph"/>
        <w:numPr>
          <w:ilvl w:val="0"/>
          <w:numId w:val="23"/>
        </w:numPr>
        <w:spacing w:after="200" w:line="276" w:lineRule="auto"/>
      </w:pPr>
      <w:r>
        <w:t>open universe models in which we don’t know what or how many objects exist</w:t>
      </w:r>
    </w:p>
    <w:p w:rsidR="00DA4E09" w:rsidRDefault="00DA4E09" w:rsidP="00DA4E09">
      <w:pPr>
        <w:pStyle w:val="ListParagraph"/>
        <w:numPr>
          <w:ilvl w:val="0"/>
          <w:numId w:val="23"/>
        </w:numPr>
        <w:spacing w:after="200" w:line="276" w:lineRule="auto"/>
      </w:pPr>
      <w:r>
        <w:t>models involving discrete and continuous elements</w:t>
      </w:r>
    </w:p>
    <w:p w:rsidR="00DA4E09" w:rsidRDefault="00DA4E09" w:rsidP="00DA4E09">
      <w:pPr>
        <w:pStyle w:val="ListParagraph"/>
        <w:numPr>
          <w:ilvl w:val="0"/>
          <w:numId w:val="23"/>
        </w:numPr>
        <w:spacing w:after="200" w:line="276" w:lineRule="auto"/>
      </w:pPr>
      <w:r>
        <w:t>models in which the elements are rich data structures such as  trees</w:t>
      </w:r>
    </w:p>
    <w:p w:rsidR="00330852" w:rsidRDefault="00330852" w:rsidP="00DA4E09">
      <w:pPr>
        <w:pStyle w:val="ListParagraph"/>
        <w:numPr>
          <w:ilvl w:val="0"/>
          <w:numId w:val="23"/>
        </w:numPr>
        <w:spacing w:after="200" w:line="276" w:lineRule="auto"/>
      </w:pPr>
      <w:r>
        <w:t>models with structured decisions</w:t>
      </w:r>
    </w:p>
    <w:p w:rsidR="00330852" w:rsidRDefault="00330852" w:rsidP="00DA4E09">
      <w:pPr>
        <w:pStyle w:val="ListParagraph"/>
        <w:numPr>
          <w:ilvl w:val="0"/>
          <w:numId w:val="23"/>
        </w:numPr>
        <w:spacing w:after="200" w:line="276" w:lineRule="auto"/>
      </w:pPr>
      <w:r>
        <w:t>models with unknown parameters</w:t>
      </w:r>
    </w:p>
    <w:p w:rsidR="00DA4E09" w:rsidRDefault="00DA4E09" w:rsidP="00DA4E09">
      <w:r>
        <w:t>Figaro provides a rich library of constructs to build these models, and provides ways to extend this library to create your own model elements.</w:t>
      </w:r>
    </w:p>
    <w:p w:rsidR="00DA4E09" w:rsidRDefault="00DA4E09" w:rsidP="00DA4E09">
      <w:r>
        <w:t>Figaro’s library of reasoning algorithms is also extensible. Current built-in algorithms include:</w:t>
      </w:r>
    </w:p>
    <w:p w:rsidR="00DA4E09" w:rsidRDefault="00DA4E09" w:rsidP="00DA4E09">
      <w:pPr>
        <w:pStyle w:val="ListParagraph"/>
        <w:numPr>
          <w:ilvl w:val="0"/>
          <w:numId w:val="24"/>
        </w:numPr>
        <w:spacing w:after="200" w:line="276" w:lineRule="auto"/>
      </w:pPr>
      <w:r>
        <w:t>Exact inference using variable elimination</w:t>
      </w:r>
    </w:p>
    <w:p w:rsidR="00DA4E09" w:rsidRDefault="00DA4E09" w:rsidP="00DA4E09">
      <w:pPr>
        <w:pStyle w:val="ListParagraph"/>
        <w:numPr>
          <w:ilvl w:val="0"/>
          <w:numId w:val="24"/>
        </w:numPr>
        <w:spacing w:after="200" w:line="276" w:lineRule="auto"/>
      </w:pPr>
      <w:r>
        <w:t>Importance sampling</w:t>
      </w:r>
    </w:p>
    <w:p w:rsidR="00DA4E09" w:rsidRDefault="00DA4E09" w:rsidP="00DA4E09">
      <w:pPr>
        <w:pStyle w:val="ListParagraph"/>
        <w:numPr>
          <w:ilvl w:val="0"/>
          <w:numId w:val="24"/>
        </w:numPr>
        <w:spacing w:after="200" w:line="276" w:lineRule="auto"/>
      </w:pPr>
      <w:r>
        <w:t>Metropolis-Hastings, with an expressive language to define proposal distributions</w:t>
      </w:r>
    </w:p>
    <w:p w:rsidR="00DA4E09" w:rsidRDefault="00DA4E09" w:rsidP="00DA4E09">
      <w:pPr>
        <w:pStyle w:val="ListParagraph"/>
        <w:numPr>
          <w:ilvl w:val="0"/>
          <w:numId w:val="24"/>
        </w:numPr>
        <w:spacing w:after="200" w:line="276" w:lineRule="auto"/>
      </w:pPr>
      <w:r>
        <w:t>Support computation</w:t>
      </w:r>
    </w:p>
    <w:p w:rsidR="00DA4E09" w:rsidRDefault="00DA4E09" w:rsidP="00DA4E09">
      <w:pPr>
        <w:pStyle w:val="ListParagraph"/>
        <w:numPr>
          <w:ilvl w:val="0"/>
          <w:numId w:val="24"/>
        </w:numPr>
        <w:spacing w:after="200" w:line="276" w:lineRule="auto"/>
      </w:pPr>
      <w:r>
        <w:t>Most probable explanation (MPE) using variable elimination</w:t>
      </w:r>
      <w:r w:rsidR="0072319D">
        <w:t xml:space="preserve"> </w:t>
      </w:r>
      <w:ins w:id="2" w:author="bruttenberg" w:date="2013-08-14T16:35:00Z">
        <w:r w:rsidR="007B1FCA">
          <w:t xml:space="preserve">or </w:t>
        </w:r>
      </w:ins>
      <w:r w:rsidR="0072319D">
        <w:t>simulated annealing</w:t>
      </w:r>
    </w:p>
    <w:p w:rsidR="0072319D" w:rsidRDefault="0072319D" w:rsidP="00DA4E09">
      <w:pPr>
        <w:pStyle w:val="ListParagraph"/>
        <w:numPr>
          <w:ilvl w:val="0"/>
          <w:numId w:val="24"/>
        </w:numPr>
        <w:spacing w:after="200" w:line="276" w:lineRule="auto"/>
      </w:pPr>
      <w:r>
        <w:t xml:space="preserve">Probability of evidence using </w:t>
      </w:r>
      <w:r w:rsidR="007B1FCA">
        <w:t>importance sampling</w:t>
      </w:r>
    </w:p>
    <w:p w:rsidR="0072319D" w:rsidRDefault="0072319D" w:rsidP="00DA4E09">
      <w:pPr>
        <w:pStyle w:val="ListParagraph"/>
        <w:numPr>
          <w:ilvl w:val="0"/>
          <w:numId w:val="24"/>
        </w:numPr>
        <w:spacing w:after="200" w:line="276" w:lineRule="auto"/>
      </w:pPr>
      <w:r>
        <w:t>Particle Filtering</w:t>
      </w:r>
    </w:p>
    <w:p w:rsidR="007B1FCA" w:rsidRDefault="007B1FCA" w:rsidP="00DA4E09">
      <w:pPr>
        <w:pStyle w:val="ListParagraph"/>
        <w:numPr>
          <w:ilvl w:val="0"/>
          <w:numId w:val="24"/>
        </w:numPr>
        <w:spacing w:after="200" w:line="276" w:lineRule="auto"/>
        <w:rPr>
          <w:ins w:id="3" w:author="bruttenberg" w:date="2013-08-14T16:35:00Z"/>
        </w:rPr>
      </w:pPr>
      <w:ins w:id="4" w:author="bruttenberg" w:date="2013-08-14T16:35:00Z">
        <w:r>
          <w:t>Parameter learning</w:t>
        </w:r>
      </w:ins>
    </w:p>
    <w:p w:rsidR="006F6E3D" w:rsidRDefault="006F6E3D" w:rsidP="00DA4E09">
      <w:pPr>
        <w:rPr>
          <w:ins w:id="5" w:author="bruttenberg" w:date="2013-08-14T16:30:00Z"/>
        </w:rPr>
      </w:pPr>
      <w:r>
        <w:t>Figaro provides both regular</w:t>
      </w:r>
      <w:r w:rsidR="00AB69CE">
        <w:t xml:space="preserve"> (the algorithm is run once)</w:t>
      </w:r>
      <w:r>
        <w:t xml:space="preserve"> and anytime</w:t>
      </w:r>
      <w:r w:rsidR="00AB69CE">
        <w:t xml:space="preserve"> (the algorithm is run until stopped)</w:t>
      </w:r>
      <w:r>
        <w:t xml:space="preserve"> versions of some of these algorithms. In addition to the built-in algorithms, Figaro provides a number of tools for creating your own reasoning algorithms.</w:t>
      </w:r>
    </w:p>
    <w:p w:rsidR="0057524E" w:rsidRDefault="0057524E" w:rsidP="00DA4E09">
      <w:ins w:id="6" w:author="bruttenberg" w:date="2013-08-14T16:30:00Z">
        <w:r>
          <w:t>Figaro is free and is released under the (</w:t>
        </w:r>
        <w:commentRangeStart w:id="7"/>
        <w:r>
          <w:t>XXX</w:t>
        </w:r>
      </w:ins>
      <w:commentRangeEnd w:id="7"/>
      <w:ins w:id="8" w:author="bruttenberg" w:date="2013-08-29T08:56:00Z">
        <w:r w:rsidR="00695F2C">
          <w:rPr>
            <w:rStyle w:val="CommentReference"/>
          </w:rPr>
          <w:commentReference w:id="7"/>
        </w:r>
      </w:ins>
      <w:ins w:id="9" w:author="bruttenberg" w:date="2013-08-14T16:30:00Z">
        <w:r>
          <w:t xml:space="preserve">) open-source license. The public code repository for Figaro can also be found </w:t>
        </w:r>
      </w:ins>
      <w:ins w:id="10" w:author="bruttenberg" w:date="2013-08-29T08:55:00Z">
        <w:r w:rsidR="00695F2C">
          <w:t xml:space="preserve">at </w:t>
        </w:r>
      </w:ins>
      <w:ins w:id="11" w:author="bruttenberg" w:date="2013-08-29T08:56:00Z">
        <w:r w:rsidR="00695F2C">
          <w:fldChar w:fldCharType="begin"/>
        </w:r>
        <w:r w:rsidR="00695F2C">
          <w:instrText xml:space="preserve"> HYPERLINK "https://github.com/p2t2" </w:instrText>
        </w:r>
        <w:r w:rsidR="00695F2C">
          <w:fldChar w:fldCharType="separate"/>
        </w:r>
        <w:r w:rsidR="00695F2C" w:rsidRPr="00695F2C">
          <w:rPr>
            <w:rStyle w:val="Hyperlink"/>
          </w:rPr>
          <w:t>https://github.com/p2t2</w:t>
        </w:r>
        <w:r w:rsidR="00695F2C">
          <w:fldChar w:fldCharType="end"/>
        </w:r>
      </w:ins>
    </w:p>
    <w:p w:rsidR="00DA4E09" w:rsidDel="001F0B32" w:rsidRDefault="00DA4E09" w:rsidP="00DA4E09">
      <w:pPr>
        <w:rPr>
          <w:del w:id="12" w:author="bruttenberg" w:date="2013-08-13T08:28:00Z"/>
        </w:rPr>
      </w:pPr>
      <w:del w:id="13" w:author="bruttenberg" w:date="2013-08-13T08:28:00Z">
        <w:r w:rsidDel="001F0B32">
          <w:delText>Figaro can also represent dynamic models and provides a particle filtering algorithm for such models.</w:delText>
        </w:r>
      </w:del>
    </w:p>
    <w:p w:rsidR="00DA4E09" w:rsidRDefault="00DA4E09" w:rsidP="00DA4E09">
      <w:pPr>
        <w:pStyle w:val="Heading2"/>
      </w:pPr>
      <w:bookmarkStart w:id="14" w:name="_Toc364262179"/>
      <w:r>
        <w:t>This tutorial</w:t>
      </w:r>
      <w:bookmarkEnd w:id="14"/>
    </w:p>
    <w:p w:rsidR="00D54185" w:rsidDel="0021052E" w:rsidRDefault="00D54185" w:rsidP="00D54185">
      <w:pPr>
        <w:rPr>
          <w:del w:id="15" w:author="bruttenberg" w:date="2013-08-13T08:31:00Z"/>
        </w:rPr>
      </w:pPr>
      <w:r>
        <w:t>This tutorial is a guide to using Figaro. Figaro is a probabilistic programming language, meaning that it can be used to create probabilistic models by writing programs in a programming language. In Figaro’s case, th</w:t>
      </w:r>
      <w:r w:rsidR="00393DA1">
        <w:t>e underlying programming</w:t>
      </w:r>
      <w:r>
        <w:t xml:space="preserve"> language is Scala. Scala combines object-oriented and functional programming styles and is interoperable with Java, so a Figaro program can be used within a Java program directly.</w:t>
      </w:r>
    </w:p>
    <w:p w:rsidR="0021052E" w:rsidRDefault="00D54185" w:rsidP="0021052E">
      <w:pPr>
        <w:rPr>
          <w:ins w:id="16" w:author="bruttenberg" w:date="2013-08-13T08:31:00Z"/>
        </w:rPr>
      </w:pPr>
      <w:r>
        <w:lastRenderedPageBreak/>
        <w:t>To be precise, Figaro is a Scala library. It defines rich data structures for probabilistic models and reasoning algorithms for reasoning with those models. Because these are Scala data structures, Figaro models can be created using the full power of Scala. These three things are the key to Figaro: the ability to represent an extremely large and interesting class o</w:t>
      </w:r>
      <w:r w:rsidR="00061B50">
        <w:t xml:space="preserve">f probabilistic models using these data structures; the ability to use a reasoning algorithm on these data structures to draw conclusions about the probabilistic model; and the ability to create and manipulate the data structures using Scala. </w:t>
      </w:r>
      <w:ins w:id="17" w:author="bruttenberg" w:date="2013-08-13T08:31:00Z">
        <w:r w:rsidR="0021052E">
          <w:t>This means that any function, data structure or operation in Scala or Java be incorporated into a Figaro model, giving the user many powerful tools for building probabilistic models.</w:t>
        </w:r>
      </w:ins>
    </w:p>
    <w:p w:rsidR="00D54185" w:rsidRDefault="00061B50" w:rsidP="00D54185">
      <w:r>
        <w:t>Figaro is also extensible. It is easy to create new kinds of data structures in the library, and, while developing new algorithms is a more complex task</w:t>
      </w:r>
      <w:r w:rsidR="00DA288D">
        <w:t>, Figaro also</w:t>
      </w:r>
      <w:r>
        <w:t xml:space="preserve"> provides the means to develop new algorithms for the library.</w:t>
      </w:r>
    </w:p>
    <w:p w:rsidR="00061B50" w:rsidRDefault="00803A10" w:rsidP="00D54185">
      <w:r>
        <w:t>Th</w:t>
      </w:r>
      <w:r w:rsidR="00393DA1">
        <w:t>is</w:t>
      </w:r>
      <w:r>
        <w:t xml:space="preserve"> tutorial assumes some basic knowledge of probabilistic modeling and inference to derive the maximum benefit from it. Also, w</w:t>
      </w:r>
      <w:r w:rsidR="00061B50">
        <w:t xml:space="preserve">hile this tutorial is not an introduction to Scala, it will explain some Scala constructs as it goes along, so that the reader can make basic use of Figaro after reading the tutorial. However, to get the full benefit of Figaro, it is recommended that the reader learn some Scala. </w:t>
      </w:r>
      <w:r w:rsidR="003D470D">
        <w:t>This could prove well worth the reader’s while, because Scala is a language that combines elegance and practicality in a useful way.</w:t>
      </w:r>
      <w:r>
        <w:t xml:space="preserve"> </w:t>
      </w:r>
      <w:ins w:id="18" w:author="bruttenberg" w:date="2013-08-13T08:34:00Z">
        <w:r w:rsidR="0021052E">
          <w:t>“Programming in Scala” by Martin Odersky is available for free on</w:t>
        </w:r>
      </w:ins>
      <w:ins w:id="19" w:author="bruttenberg" w:date="2013-08-13T08:35:00Z">
        <w:r w:rsidR="0021052E">
          <w:t>line.</w:t>
        </w:r>
      </w:ins>
    </w:p>
    <w:p w:rsidR="003D470D" w:rsidRDefault="0018756A" w:rsidP="00D54185">
      <w:r>
        <w:t>After presenting a “Hello world!” example, t</w:t>
      </w:r>
      <w:r w:rsidR="003D470D">
        <w:t>he tutorial will begin with a discussion of Figaro’s representation, i.e. the data structures that underlie the probabilistic models.</w:t>
      </w:r>
      <w:r w:rsidR="00DA288D" w:rsidRPr="00DA288D">
        <w:t xml:space="preserve"> </w:t>
      </w:r>
      <w:r w:rsidR="00DA288D">
        <w:t>Next, it will give examples using Scala of creat</w:t>
      </w:r>
      <w:r w:rsidR="00393DA1">
        <w:t>ing</w:t>
      </w:r>
      <w:r w:rsidR="00DA288D">
        <w:t xml:space="preserve"> Figaro models. </w:t>
      </w:r>
      <w:r w:rsidR="003D470D">
        <w:t xml:space="preserve">It will then describe how to use the </w:t>
      </w:r>
      <w:r w:rsidR="000D61C6">
        <w:t xml:space="preserve">built-in </w:t>
      </w:r>
      <w:r w:rsidR="003D470D">
        <w:t>reasoning algorithms</w:t>
      </w:r>
      <w:r w:rsidR="000D61C6">
        <w:t>, followed by a brief discussion of probabilistic programming for dynamic models</w:t>
      </w:r>
      <w:r w:rsidR="003D470D">
        <w:t xml:space="preserve">. The last two sections of the tutorial are geared towards users who want to extend Figaro, first describing how to create new </w:t>
      </w:r>
      <w:r w:rsidR="00393DA1">
        <w:t xml:space="preserve">modeling </w:t>
      </w:r>
      <w:r w:rsidR="003D470D">
        <w:t>data structures and then describing how to create new algorithms.</w:t>
      </w:r>
      <w:ins w:id="20" w:author="bruttenberg" w:date="2013-08-23T16:19:00Z">
        <w:r w:rsidR="003D5D72">
          <w:t xml:space="preserve"> All of the </w:t>
        </w:r>
      </w:ins>
      <w:ins w:id="21" w:author="bruttenberg" w:date="2013-08-23T16:20:00Z">
        <w:r w:rsidR="003D5D72">
          <w:t xml:space="preserve">code for the </w:t>
        </w:r>
      </w:ins>
      <w:ins w:id="22" w:author="bruttenberg" w:date="2013-08-23T16:19:00Z">
        <w:r w:rsidR="003D5D72">
          <w:t xml:space="preserve">examples presented in this tutorial </w:t>
        </w:r>
      </w:ins>
      <w:ins w:id="23" w:author="bruttenberg" w:date="2013-08-23T16:20:00Z">
        <w:r w:rsidR="003D5D72">
          <w:t>can be found with the set of examples distributed with Figaro.</w:t>
        </w:r>
      </w:ins>
    </w:p>
    <w:p w:rsidR="00221D42" w:rsidRDefault="00221D42">
      <w:pPr>
        <w:rPr>
          <w:rFonts w:asciiTheme="majorHAnsi" w:eastAsiaTheme="majorEastAsia" w:hAnsiTheme="majorHAnsi" w:cstheme="majorBidi"/>
          <w:b/>
          <w:bCs/>
          <w:color w:val="003F6F" w:themeColor="accent1" w:themeShade="BF"/>
          <w:sz w:val="24"/>
          <w:szCs w:val="24"/>
        </w:rPr>
      </w:pPr>
      <w:r>
        <w:br w:type="page"/>
      </w:r>
    </w:p>
    <w:p w:rsidR="0018756A" w:rsidRDefault="0018756A" w:rsidP="0018756A">
      <w:pPr>
        <w:pStyle w:val="Heading1"/>
      </w:pPr>
      <w:bookmarkStart w:id="24" w:name="_Toc364262180"/>
      <w:r>
        <w:lastRenderedPageBreak/>
        <w:t>Hello world!</w:t>
      </w:r>
      <w:bookmarkEnd w:id="24"/>
    </w:p>
    <w:p w:rsidR="00F215DB" w:rsidRDefault="00C65B69" w:rsidP="0018756A">
      <w:r>
        <w:t>Make sure Scala version 2.</w:t>
      </w:r>
      <w:ins w:id="25" w:author="bruttenberg" w:date="2013-08-13T08:40:00Z">
        <w:r w:rsidR="00C319E5">
          <w:t>10</w:t>
        </w:r>
      </w:ins>
      <w:del w:id="26" w:author="bruttenberg" w:date="2013-08-13T08:40:00Z">
        <w:r w:rsidDel="00C319E5">
          <w:delText>8</w:delText>
        </w:r>
      </w:del>
      <w:r>
        <w:t xml:space="preserve">.0 or later is installed on your machine. </w:t>
      </w:r>
      <w:r w:rsidR="00F215DB">
        <w:t xml:space="preserve">Extract the file figaro.jar to some location. </w:t>
      </w:r>
      <w:r>
        <w:t>Change directory to that location and enter at the command prompt</w:t>
      </w:r>
    </w:p>
    <w:p w:rsidR="00C65B69" w:rsidRDefault="00C65B69" w:rsidP="0018756A">
      <w:pPr>
        <w:rPr>
          <w:rFonts w:ascii="Courier New" w:hAnsi="Courier New" w:cs="Courier New"/>
        </w:rPr>
      </w:pPr>
    </w:p>
    <w:p w:rsidR="00C65B69" w:rsidRDefault="00C65B69" w:rsidP="0018756A">
      <w:pPr>
        <w:rPr>
          <w:rFonts w:ascii="Courier New" w:hAnsi="Courier New" w:cs="Courier New"/>
        </w:rPr>
      </w:pPr>
      <w:proofErr w:type="gramStart"/>
      <w:r>
        <w:rPr>
          <w:rFonts w:ascii="Courier New" w:hAnsi="Courier New" w:cs="Courier New"/>
        </w:rPr>
        <w:t>scala</w:t>
      </w:r>
      <w:proofErr w:type="gramEnd"/>
      <w:r>
        <w:rPr>
          <w:rFonts w:ascii="Courier New" w:hAnsi="Courier New" w:cs="Courier New"/>
        </w:rPr>
        <w:t xml:space="preserve"> –classpath </w:t>
      </w:r>
      <w:r w:rsidR="001B7F9F">
        <w:rPr>
          <w:rFonts w:ascii="Courier New" w:hAnsi="Courier New" w:cs="Courier New"/>
        </w:rPr>
        <w:t>“</w:t>
      </w:r>
      <w:commentRangeStart w:id="27"/>
      <w:r>
        <w:rPr>
          <w:rFonts w:ascii="Courier New" w:hAnsi="Courier New" w:cs="Courier New"/>
        </w:rPr>
        <w:t>figaro</w:t>
      </w:r>
      <w:commentRangeEnd w:id="27"/>
      <w:r w:rsidR="00C319E5">
        <w:rPr>
          <w:rStyle w:val="CommentReference"/>
        </w:rPr>
        <w:commentReference w:id="27"/>
      </w:r>
      <w:r>
        <w:rPr>
          <w:rFonts w:ascii="Courier New" w:hAnsi="Courier New" w:cs="Courier New"/>
        </w:rPr>
        <w:t>.jar</w:t>
      </w:r>
      <w:r w:rsidR="001B7F9F">
        <w:rPr>
          <w:rFonts w:ascii="Courier New" w:hAnsi="Courier New" w:cs="Courier New"/>
        </w:rPr>
        <w:t>;$CLASSPATH”</w:t>
      </w:r>
    </w:p>
    <w:p w:rsidR="00C65B69" w:rsidRDefault="00C65B69" w:rsidP="0018756A">
      <w:pPr>
        <w:rPr>
          <w:rFonts w:cstheme="minorHAnsi"/>
        </w:rPr>
      </w:pPr>
    </w:p>
    <w:p w:rsidR="001B7F9F" w:rsidRPr="001B7F9F" w:rsidRDefault="00C65B69" w:rsidP="0018756A">
      <w:pPr>
        <w:rPr>
          <w:rFonts w:cstheme="minorHAnsi"/>
        </w:rPr>
      </w:pPr>
      <w:r>
        <w:rPr>
          <w:rFonts w:cstheme="minorHAnsi"/>
        </w:rPr>
        <w:t>This starts the Scala interactive console and makes sure all the Figaro classes are available.</w:t>
      </w:r>
      <w:r w:rsidR="001B7F9F">
        <w:rPr>
          <w:rFonts w:cstheme="minorHAnsi"/>
        </w:rPr>
        <w:t xml:space="preserve"> The interactive console reads one line of Scala code at a time and interprets it. It is useful for learning and trying new things. Ordinarily, you would use the compiler to compile a program into Java byte code and run it.</w:t>
      </w:r>
      <w:r>
        <w:rPr>
          <w:rFonts w:cstheme="minorHAnsi"/>
        </w:rPr>
        <w:t xml:space="preserve"> </w:t>
      </w:r>
      <w:r w:rsidR="001B7F9F">
        <w:rPr>
          <w:rFonts w:cstheme="minorHAnsi"/>
        </w:rPr>
        <w:t xml:space="preserve">To use the Scala compiler, use the </w:t>
      </w:r>
      <w:r w:rsidR="001B7F9F">
        <w:rPr>
          <w:rFonts w:ascii="Courier New" w:hAnsi="Courier New" w:cs="Courier New"/>
        </w:rPr>
        <w:t>scalac</w:t>
      </w:r>
      <w:r w:rsidR="001B7F9F">
        <w:rPr>
          <w:rFonts w:cstheme="minorHAnsi"/>
        </w:rPr>
        <w:t xml:space="preserve"> or</w:t>
      </w:r>
      <w:r w:rsidR="001B7F9F">
        <w:rPr>
          <w:rFonts w:ascii="Courier New" w:hAnsi="Courier New" w:cs="Courier New"/>
        </w:rPr>
        <w:t xml:space="preserve"> fsc</w:t>
      </w:r>
      <w:r w:rsidR="001B7F9F">
        <w:rPr>
          <w:rFonts w:cstheme="minorHAnsi"/>
        </w:rPr>
        <w:t xml:space="preserve"> command, again making sure </w:t>
      </w:r>
      <w:r w:rsidR="001B7F9F">
        <w:rPr>
          <w:rFonts w:ascii="Courier New" w:hAnsi="Courier New" w:cs="Courier New"/>
        </w:rPr>
        <w:t>Figaro.jar</w:t>
      </w:r>
      <w:r w:rsidR="001B7F9F">
        <w:rPr>
          <w:rFonts w:cstheme="minorHAnsi"/>
        </w:rPr>
        <w:t xml:space="preserve"> is in the class path.</w:t>
      </w:r>
    </w:p>
    <w:p w:rsidR="00C65B69" w:rsidRDefault="001B7F9F" w:rsidP="0018756A">
      <w:pPr>
        <w:rPr>
          <w:rFonts w:cstheme="minorHAnsi"/>
        </w:rPr>
      </w:pPr>
      <w:r>
        <w:rPr>
          <w:rFonts w:cstheme="minorHAnsi"/>
        </w:rPr>
        <w:t>Once in the interactive console, a</w:t>
      </w:r>
      <w:r w:rsidR="00C65B69">
        <w:rPr>
          <w:rFonts w:cstheme="minorHAnsi"/>
        </w:rPr>
        <w:t>t the Scala prompt, enter</w:t>
      </w:r>
    </w:p>
    <w:p w:rsidR="00C65B69" w:rsidRDefault="00C65B69" w:rsidP="0018756A">
      <w:pPr>
        <w:rPr>
          <w:rFonts w:ascii="Courier New" w:hAnsi="Courier New" w:cs="Courier New"/>
        </w:rPr>
      </w:pPr>
    </w:p>
    <w:p w:rsidR="00C65B69" w:rsidRDefault="00C65B69" w:rsidP="0018756A">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com.cra.figaro._</w:t>
      </w:r>
    </w:p>
    <w:p w:rsidR="00C65B69" w:rsidRDefault="00C65B69" w:rsidP="0018756A">
      <w:pPr>
        <w:rPr>
          <w:rFonts w:cstheme="minorHAnsi"/>
        </w:rPr>
      </w:pPr>
    </w:p>
    <w:p w:rsidR="00C65B69" w:rsidRDefault="00C65B69" w:rsidP="0018756A">
      <w:pPr>
        <w:rPr>
          <w:rFonts w:cstheme="minorHAnsi"/>
        </w:rPr>
      </w:pPr>
      <w:r>
        <w:rPr>
          <w:rFonts w:cstheme="minorHAnsi"/>
        </w:rPr>
        <w:t>This loads the main Figaro directory. Then enter</w:t>
      </w:r>
    </w:p>
    <w:p w:rsidR="00C65B69" w:rsidRDefault="00C65B69" w:rsidP="0018756A">
      <w:pPr>
        <w:rPr>
          <w:rFonts w:ascii="Courier New" w:hAnsi="Courier New" w:cs="Courier New"/>
        </w:rPr>
      </w:pPr>
    </w:p>
    <w:p w:rsidR="00C65B69" w:rsidRDefault="00C65B69" w:rsidP="0018756A">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language._</w:t>
      </w:r>
    </w:p>
    <w:p w:rsidR="00C65B69" w:rsidRDefault="00C65B69" w:rsidP="0018756A">
      <w:pPr>
        <w:rPr>
          <w:rFonts w:cstheme="minorHAnsi"/>
        </w:rPr>
      </w:pPr>
    </w:p>
    <w:p w:rsidR="00F215DB" w:rsidRDefault="00C65B69" w:rsidP="0018756A">
      <w:r>
        <w:rPr>
          <w:rFonts w:cstheme="minorHAnsi"/>
        </w:rPr>
        <w:t>This loads the subdirectory that allows you to create models using the core language. Now we’ll create a probabilistic model and give it a name:</w:t>
      </w:r>
    </w:p>
    <w:p w:rsidR="00C65B69" w:rsidRDefault="00C65B69" w:rsidP="0018756A">
      <w:pPr>
        <w:rPr>
          <w:rFonts w:ascii="Courier New" w:hAnsi="Courier New" w:cs="Courier New"/>
        </w:rPr>
      </w:pPr>
    </w:p>
    <w:p w:rsidR="0018756A" w:rsidRDefault="0018756A" w:rsidP="0018756A">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hw = Constant(“Hello world!”)</w:t>
      </w:r>
    </w:p>
    <w:p w:rsidR="00C65B69" w:rsidRDefault="00C65B69" w:rsidP="00C65B69"/>
    <w:p w:rsidR="00C65B69" w:rsidRDefault="00C65B69" w:rsidP="00C65B69">
      <w:pPr>
        <w:rPr>
          <w:rFonts w:cstheme="minorHAnsi"/>
        </w:rPr>
      </w:pPr>
      <w:r>
        <w:t xml:space="preserve">This line creates a field </w:t>
      </w:r>
      <w:proofErr w:type="gramStart"/>
      <w:r>
        <w:rPr>
          <w:rFonts w:ascii="Courier New" w:hAnsi="Courier New" w:cs="Courier New"/>
        </w:rPr>
        <w:t>hw</w:t>
      </w:r>
      <w:proofErr w:type="gramEnd"/>
      <w:r>
        <w:rPr>
          <w:rFonts w:cstheme="minorHAnsi"/>
        </w:rPr>
        <w:t xml:space="preserve"> whose value is the probabilistic model that produces the string “Hello world!” with probability 1. To exercise the model, we need to create an instance of an algorithm. We’ll use an importance sampling algorithm. First we need to import the algorithm’s definition:</w:t>
      </w:r>
    </w:p>
    <w:p w:rsidR="00C65B69" w:rsidRDefault="00C65B69" w:rsidP="00C65B69">
      <w:pPr>
        <w:rPr>
          <w:rFonts w:ascii="Courier New" w:hAnsi="Courier New" w:cs="Courier New"/>
        </w:rPr>
      </w:pPr>
    </w:p>
    <w:p w:rsidR="00C65B69" w:rsidRDefault="00C65B69" w:rsidP="00C65B69">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algorithm.sampling._</w:t>
      </w:r>
    </w:p>
    <w:p w:rsidR="00C65B69" w:rsidRDefault="00C65B69" w:rsidP="00C65B69">
      <w:pPr>
        <w:rPr>
          <w:rFonts w:cstheme="minorHAnsi"/>
        </w:rPr>
      </w:pPr>
    </w:p>
    <w:p w:rsidR="00C65B69" w:rsidRDefault="00C65B69" w:rsidP="00C65B69">
      <w:pPr>
        <w:rPr>
          <w:rFonts w:cstheme="minorHAnsi"/>
        </w:rPr>
      </w:pPr>
      <w:r>
        <w:rPr>
          <w:rFonts w:cstheme="minorHAnsi"/>
        </w:rPr>
        <w:t xml:space="preserve">Now we create the algorithm, telling it that the target model is </w:t>
      </w:r>
      <w:proofErr w:type="gramStart"/>
      <w:r>
        <w:rPr>
          <w:rFonts w:ascii="Courier New" w:hAnsi="Courier New" w:cs="Courier New"/>
        </w:rPr>
        <w:t>hw</w:t>
      </w:r>
      <w:proofErr w:type="gramEnd"/>
      <w:r>
        <w:rPr>
          <w:rFonts w:cstheme="minorHAnsi"/>
        </w:rPr>
        <w:t>:</w:t>
      </w:r>
    </w:p>
    <w:p w:rsidR="00C65B69" w:rsidRDefault="00C65B69" w:rsidP="00C65B69">
      <w:pPr>
        <w:rPr>
          <w:rFonts w:cstheme="minorHAnsi"/>
        </w:rPr>
      </w:pPr>
    </w:p>
    <w:p w:rsidR="00C65B69" w:rsidRDefault="00C65B69" w:rsidP="00C65B69">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alg = Importance(</w:t>
      </w:r>
      <w:r w:rsidR="003374E6">
        <w:rPr>
          <w:rFonts w:ascii="Courier New" w:hAnsi="Courier New" w:cs="Courier New"/>
        </w:rPr>
        <w:t xml:space="preserve">1000, </w:t>
      </w:r>
      <w:r>
        <w:rPr>
          <w:rFonts w:ascii="Courier New" w:hAnsi="Courier New" w:cs="Courier New"/>
        </w:rPr>
        <w:t>hw)</w:t>
      </w:r>
    </w:p>
    <w:p w:rsidR="00C65B69" w:rsidRDefault="00C65B69" w:rsidP="00C65B69">
      <w:pPr>
        <w:rPr>
          <w:rFonts w:ascii="Courier New" w:hAnsi="Courier New" w:cs="Courier New"/>
        </w:rPr>
      </w:pPr>
    </w:p>
    <w:p w:rsidR="00C65B69" w:rsidRDefault="003374E6" w:rsidP="00C65B69">
      <w:pPr>
        <w:rPr>
          <w:rFonts w:cstheme="minorHAnsi"/>
        </w:rPr>
      </w:pPr>
      <w:r>
        <w:rPr>
          <w:rFonts w:cstheme="minorHAnsi"/>
        </w:rPr>
        <w:t xml:space="preserve">The </w:t>
      </w:r>
      <w:r>
        <w:rPr>
          <w:rFonts w:ascii="Courier New" w:hAnsi="Courier New" w:cs="Courier New"/>
        </w:rPr>
        <w:t>1000</w:t>
      </w:r>
      <w:r>
        <w:rPr>
          <w:rFonts w:cstheme="minorHAnsi"/>
        </w:rPr>
        <w:t xml:space="preserve"> tells the sampler to take 1000 samples. </w:t>
      </w:r>
      <w:r w:rsidR="00C65B69">
        <w:rPr>
          <w:rFonts w:cstheme="minorHAnsi"/>
        </w:rPr>
        <w:t>Before we can query the algorithm for an answer, we have to tell it to start</w:t>
      </w:r>
      <w:r w:rsidR="00393DA1">
        <w:rPr>
          <w:rFonts w:cstheme="minorHAnsi"/>
        </w:rPr>
        <w:t xml:space="preserve"> running</w:t>
      </w:r>
      <w:r w:rsidR="00C65B69">
        <w:rPr>
          <w:rFonts w:cstheme="minorHAnsi"/>
        </w:rPr>
        <w:t>:</w:t>
      </w:r>
    </w:p>
    <w:p w:rsidR="00C65B69" w:rsidRDefault="00C65B69" w:rsidP="00C65B69">
      <w:pPr>
        <w:rPr>
          <w:rFonts w:cstheme="minorHAnsi"/>
        </w:rPr>
      </w:pPr>
    </w:p>
    <w:p w:rsidR="00C65B69" w:rsidRDefault="00C65B69" w:rsidP="00C65B69">
      <w:pPr>
        <w:rPr>
          <w:rFonts w:ascii="Courier New" w:hAnsi="Courier New" w:cs="Courier New"/>
        </w:rPr>
      </w:pPr>
      <w:proofErr w:type="gramStart"/>
      <w:r>
        <w:rPr>
          <w:rFonts w:ascii="Courier New" w:hAnsi="Courier New" w:cs="Courier New"/>
        </w:rPr>
        <w:t>alg.start()</w:t>
      </w:r>
      <w:proofErr w:type="gramEnd"/>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We can now ask for the probability of various strings. Enter</w:t>
      </w:r>
    </w:p>
    <w:p w:rsidR="00C65B69" w:rsidRDefault="00C65B69" w:rsidP="00C65B69">
      <w:pPr>
        <w:rPr>
          <w:rFonts w:cstheme="minorHAnsi"/>
        </w:rPr>
      </w:pPr>
    </w:p>
    <w:p w:rsidR="00C65B69" w:rsidRDefault="00C65B69" w:rsidP="00C65B69">
      <w:pPr>
        <w:rPr>
          <w:rFonts w:ascii="Courier New" w:hAnsi="Courier New" w:cs="Courier New"/>
        </w:rPr>
      </w:pPr>
      <w:proofErr w:type="gramStart"/>
      <w:r>
        <w:rPr>
          <w:rFonts w:ascii="Courier New" w:hAnsi="Courier New" w:cs="Courier New"/>
        </w:rPr>
        <w:t>alg.probability(</w:t>
      </w:r>
      <w:proofErr w:type="gramEnd"/>
      <w:r>
        <w:rPr>
          <w:rFonts w:ascii="Courier New" w:hAnsi="Courier New" w:cs="Courier New"/>
        </w:rPr>
        <w:t>hw, “Hello world!”)</w:t>
      </w:r>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Scala responds with something like</w:t>
      </w:r>
    </w:p>
    <w:p w:rsidR="00C65B69" w:rsidRDefault="00C65B69" w:rsidP="00C65B69">
      <w:pPr>
        <w:rPr>
          <w:rFonts w:cstheme="minorHAnsi"/>
        </w:rPr>
      </w:pPr>
    </w:p>
    <w:p w:rsidR="00C65B69" w:rsidRDefault="00C65B69" w:rsidP="00C65B69">
      <w:pPr>
        <w:rPr>
          <w:rFonts w:ascii="Courier New" w:hAnsi="Courier New" w:cs="Courier New"/>
        </w:rPr>
      </w:pPr>
      <w:r>
        <w:rPr>
          <w:rFonts w:ascii="Courier New" w:hAnsi="Courier New" w:cs="Courier New"/>
        </w:rPr>
        <w:t>res3: Double = 1.0</w:t>
      </w:r>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 xml:space="preserve">This means that the answer is of type </w:t>
      </w:r>
      <w:r>
        <w:rPr>
          <w:rFonts w:ascii="Courier New" w:hAnsi="Courier New" w:cs="Courier New"/>
        </w:rPr>
        <w:t>Double</w:t>
      </w:r>
      <w:r>
        <w:rPr>
          <w:rFonts w:cstheme="minorHAnsi"/>
        </w:rPr>
        <w:t xml:space="preserve">, has value 1.0, and is given the name </w:t>
      </w:r>
      <w:r>
        <w:rPr>
          <w:rFonts w:ascii="Courier New" w:hAnsi="Courier New" w:cs="Courier New"/>
        </w:rPr>
        <w:t>res3</w:t>
      </w:r>
      <w:r>
        <w:rPr>
          <w:rFonts w:cstheme="minorHAnsi"/>
        </w:rPr>
        <w:t>. We can similarly ask</w:t>
      </w:r>
    </w:p>
    <w:p w:rsidR="00C65B69" w:rsidRDefault="00C65B69" w:rsidP="00C65B69">
      <w:pPr>
        <w:rPr>
          <w:rFonts w:cstheme="minorHAnsi"/>
        </w:rPr>
      </w:pPr>
    </w:p>
    <w:p w:rsidR="00C65B69" w:rsidRDefault="00C65B69" w:rsidP="00C65B69">
      <w:pPr>
        <w:rPr>
          <w:rFonts w:ascii="Courier New" w:hAnsi="Courier New" w:cs="Courier New"/>
        </w:rPr>
      </w:pPr>
      <w:proofErr w:type="gramStart"/>
      <w:r>
        <w:rPr>
          <w:rFonts w:ascii="Courier New" w:hAnsi="Courier New" w:cs="Courier New"/>
        </w:rPr>
        <w:lastRenderedPageBreak/>
        <w:t>alg.probability(</w:t>
      </w:r>
      <w:proofErr w:type="gramEnd"/>
      <w:r>
        <w:rPr>
          <w:rFonts w:ascii="Courier New" w:hAnsi="Courier New" w:cs="Courier New"/>
        </w:rPr>
        <w:t>hw, “Goodbye!”)</w:t>
      </w:r>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Scala responds with something like</w:t>
      </w:r>
    </w:p>
    <w:p w:rsidR="00C65B69" w:rsidRDefault="00C65B69" w:rsidP="00C65B69">
      <w:pPr>
        <w:rPr>
          <w:rFonts w:cstheme="minorHAnsi"/>
        </w:rPr>
      </w:pPr>
    </w:p>
    <w:p w:rsidR="00C65B69" w:rsidRDefault="00C65B69" w:rsidP="00C65B69">
      <w:pPr>
        <w:rPr>
          <w:rFonts w:ascii="Courier New" w:hAnsi="Courier New" w:cs="Courier New"/>
        </w:rPr>
      </w:pPr>
      <w:r>
        <w:rPr>
          <w:rFonts w:ascii="Courier New" w:hAnsi="Courier New" w:cs="Courier New"/>
        </w:rPr>
        <w:t>res4: Double = 0.0</w:t>
      </w:r>
    </w:p>
    <w:p w:rsidR="00C65B69" w:rsidRDefault="00C65B69" w:rsidP="00C65B69">
      <w:pPr>
        <w:rPr>
          <w:rFonts w:ascii="Courier New" w:hAnsi="Courier New" w:cs="Courier New"/>
        </w:rPr>
      </w:pPr>
    </w:p>
    <w:p w:rsidR="00221D42" w:rsidRDefault="001F2DC9">
      <w:pPr>
        <w:rPr>
          <w:rFonts w:asciiTheme="majorHAnsi" w:eastAsiaTheme="majorEastAsia" w:hAnsiTheme="majorHAnsi" w:cstheme="majorBidi"/>
          <w:b/>
          <w:bCs/>
          <w:color w:val="003F6F" w:themeColor="accent1" w:themeShade="BF"/>
          <w:sz w:val="24"/>
          <w:szCs w:val="24"/>
        </w:rPr>
      </w:pPr>
      <w:ins w:id="28" w:author="bruttenberg" w:date="2013-08-13T08:53:00Z">
        <w:r>
          <w:t>While this scenario is quite trivial, this example outlines the typical process involved with using probabilistic models in Figaro: Build the model, run an</w:t>
        </w:r>
      </w:ins>
      <w:ins w:id="29" w:author="bruttenberg" w:date="2013-08-13T08:54:00Z">
        <w:r>
          <w:t xml:space="preserve"> inference algorithm, and query for a result.</w:t>
        </w:r>
      </w:ins>
      <w:del w:id="30" w:author="bruttenberg" w:date="2013-08-13T08:53:00Z">
        <w:r w:rsidR="00221D42" w:rsidDel="001F2DC9">
          <w:br w:type="page"/>
        </w:r>
      </w:del>
    </w:p>
    <w:p w:rsidR="00D54185" w:rsidRDefault="003D470D" w:rsidP="00D54185">
      <w:pPr>
        <w:pStyle w:val="Heading1"/>
      </w:pPr>
      <w:bookmarkStart w:id="31" w:name="_Toc364262181"/>
      <w:r>
        <w:lastRenderedPageBreak/>
        <w:t>Figaro’s representation</w:t>
      </w:r>
      <w:bookmarkEnd w:id="31"/>
    </w:p>
    <w:p w:rsidR="00FE47E5" w:rsidRDefault="00FE47E5" w:rsidP="00FE47E5">
      <w:r>
        <w:t>This section describes the basic building blocks of Figaro models. We present the basic definitions of different kinds of model components. In the following section, we will show how to use these components to create a rich variety of models.</w:t>
      </w:r>
    </w:p>
    <w:p w:rsidR="00D54185" w:rsidRDefault="00D54185" w:rsidP="00D54185">
      <w:pPr>
        <w:pStyle w:val="Heading2"/>
      </w:pPr>
      <w:bookmarkStart w:id="32" w:name="_Toc364262182"/>
      <w:r>
        <w:t>Elements</w:t>
      </w:r>
      <w:bookmarkEnd w:id="32"/>
    </w:p>
    <w:p w:rsidR="00D54185" w:rsidRDefault="00302304" w:rsidP="00D54185">
      <w:pPr>
        <w:rPr>
          <w:ins w:id="33" w:author="bruttenberg" w:date="2013-08-14T16:40:00Z"/>
        </w:rPr>
      </w:pPr>
      <w:r>
        <w:t xml:space="preserve">All </w:t>
      </w:r>
      <w:del w:id="34" w:author="bruttenberg" w:date="2013-08-13T08:55:00Z">
        <w:r w:rsidDel="00C810BA">
          <w:delText xml:space="preserve">Figaro </w:delText>
        </w:r>
      </w:del>
      <w:r>
        <w:t xml:space="preserve">data structures </w:t>
      </w:r>
      <w:ins w:id="35" w:author="bruttenberg" w:date="2013-08-13T08:55:00Z">
        <w:r w:rsidR="00C810BA">
          <w:t xml:space="preserve">that are part of a Figaro model </w:t>
        </w:r>
      </w:ins>
      <w:r>
        <w:t xml:space="preserve">are </w:t>
      </w:r>
      <w:r>
        <w:rPr>
          <w:i/>
        </w:rPr>
        <w:t>elements</w:t>
      </w:r>
      <w:r>
        <w:t xml:space="preserve">. Elements can be combined in various ways to produce more complex elements. The </w:t>
      </w:r>
      <w:r w:rsidR="00A1632C">
        <w:t>simple</w:t>
      </w:r>
      <w:r>
        <w:t xml:space="preserve">st elements are </w:t>
      </w:r>
      <w:r>
        <w:rPr>
          <w:i/>
        </w:rPr>
        <w:t>atomic</w:t>
      </w:r>
      <w:r>
        <w:t xml:space="preserve"> elements that do not depend on other elements. An example </w:t>
      </w:r>
      <w:r w:rsidR="00690FCC">
        <w:t>of an atomic element</w:t>
      </w:r>
      <w:r>
        <w:t xml:space="preserve"> is</w:t>
      </w:r>
    </w:p>
    <w:p w:rsidR="00310746" w:rsidRDefault="00310746" w:rsidP="00D54185"/>
    <w:p w:rsidR="00302304" w:rsidRDefault="00302304" w:rsidP="00612C7E">
      <w:pPr>
        <w:rPr>
          <w:ins w:id="36" w:author="bruttenberg" w:date="2013-08-14T16:40:00Z"/>
          <w:rFonts w:ascii="Courier New" w:hAnsi="Courier New" w:cs="Courier New"/>
        </w:rPr>
      </w:pPr>
      <w:proofErr w:type="gramStart"/>
      <w:r w:rsidRPr="00F641F2">
        <w:rPr>
          <w:rFonts w:ascii="Courier New" w:hAnsi="Courier New" w:cs="Courier New"/>
        </w:rPr>
        <w:t>Constant(</w:t>
      </w:r>
      <w:proofErr w:type="gramEnd"/>
      <w:r w:rsidRPr="00F641F2">
        <w:rPr>
          <w:rFonts w:ascii="Courier New" w:hAnsi="Courier New" w:cs="Courier New"/>
        </w:rPr>
        <w:t>6)</w:t>
      </w:r>
    </w:p>
    <w:p w:rsidR="00310746" w:rsidRPr="00F641F2" w:rsidRDefault="005A09FB" w:rsidP="00612C7E">
      <w:pPr>
        <w:rPr>
          <w:rFonts w:ascii="Courier New" w:hAnsi="Courier New" w:cs="Courier New"/>
        </w:rPr>
      </w:pPr>
      <w:r w:rsidRPr="005A09FB">
        <w:rPr>
          <w:noProof/>
          <w:lang w:bidi="ar-SA"/>
        </w:rPr>
        <w:pict>
          <v:shapetype id="_x0000_t180" coordsize="21600,21600" o:spt="180" adj="-180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v:shapetype>
          <v:shape id="_x0000_s1028" type="#_x0000_t180" style="position:absolute;left:0;text-align:left;margin-left:486pt;margin-top:1.9pt;width:81pt;height:87pt;z-index:251658240" adj="-104000,-1490,19200,-1490,-105773,17714,-104000,19366" strokeweight="1pt">
            <v:stroke startarrow="block"/>
            <v:textbox style="mso-next-textbox:#_x0000_s1028">
              <w:txbxContent>
                <w:p w:rsidR="000F4DE4" w:rsidRDefault="000F4DE4" w:rsidP="00B53F50">
                  <w:pPr>
                    <w:ind w:firstLine="0"/>
                  </w:pPr>
                  <w:ins w:id="37" w:author="bruttenberg" w:date="2013-08-19T16:43:00Z">
                    <w:r>
                      <w:t xml:space="preserve">Figaro classes are capitalized, while Scala </w:t>
                    </w:r>
                  </w:ins>
                  <w:ins w:id="38" w:author="bruttenberg" w:date="2013-08-19T16:46:00Z">
                    <w:r>
                      <w:t>reserved words are not</w:t>
                    </w:r>
                  </w:ins>
                </w:p>
              </w:txbxContent>
            </v:textbox>
          </v:shape>
        </w:pict>
      </w:r>
    </w:p>
    <w:p w:rsidR="00302304" w:rsidRDefault="00302304" w:rsidP="00302304">
      <w:pPr>
        <w:rPr>
          <w:ins w:id="39" w:author="bruttenberg" w:date="2013-08-14T16:40:00Z"/>
          <w:rFonts w:cstheme="minorHAnsi"/>
        </w:rPr>
      </w:pPr>
      <w:r>
        <w:rPr>
          <w:rFonts w:cstheme="minorHAnsi"/>
        </w:rPr>
        <w:t>This defines the probabilistic model that produces the integer 6 with probability 1. Another atomic element is</w:t>
      </w:r>
    </w:p>
    <w:p w:rsidR="00310746" w:rsidRDefault="00310746" w:rsidP="00302304">
      <w:pPr>
        <w:rPr>
          <w:rFonts w:cstheme="minorHAnsi"/>
        </w:rPr>
      </w:pPr>
    </w:p>
    <w:p w:rsidR="00302304" w:rsidRDefault="00302304" w:rsidP="00612C7E">
      <w:pPr>
        <w:rPr>
          <w:ins w:id="40" w:author="bruttenberg" w:date="2013-08-14T16:40:00Z"/>
          <w:rFonts w:ascii="Courier New" w:hAnsi="Courier New" w:cs="Courier New"/>
        </w:rPr>
      </w:pPr>
      <w:proofErr w:type="gramStart"/>
      <w:r w:rsidRPr="00F641F2">
        <w:rPr>
          <w:rFonts w:ascii="Courier New" w:hAnsi="Courier New" w:cs="Courier New"/>
        </w:rPr>
        <w:t>Constant(</w:t>
      </w:r>
      <w:proofErr w:type="gramEnd"/>
      <w:r w:rsidRPr="00F641F2">
        <w:rPr>
          <w:rFonts w:ascii="Courier New" w:hAnsi="Courier New" w:cs="Courier New"/>
        </w:rPr>
        <w:t>“Hello”)</w:t>
      </w:r>
    </w:p>
    <w:p w:rsidR="00310746" w:rsidRPr="00F641F2" w:rsidRDefault="00310746" w:rsidP="00612C7E">
      <w:pPr>
        <w:rPr>
          <w:rFonts w:ascii="Courier New" w:hAnsi="Courier New" w:cs="Courier New"/>
        </w:rPr>
      </w:pPr>
    </w:p>
    <w:p w:rsidR="00DE5E78" w:rsidRDefault="00302304" w:rsidP="00DE5E78">
      <w:pPr>
        <w:ind w:firstLine="0"/>
        <w:rPr>
          <w:rFonts w:cstheme="minorHAnsi"/>
        </w:rPr>
      </w:pPr>
      <w:proofErr w:type="gramStart"/>
      <w:r>
        <w:rPr>
          <w:rFonts w:cstheme="minorHAnsi"/>
        </w:rPr>
        <w:t>which</w:t>
      </w:r>
      <w:proofErr w:type="gramEnd"/>
      <w:r>
        <w:rPr>
          <w:rFonts w:cstheme="minorHAnsi"/>
        </w:rPr>
        <w:t xml:space="preserve"> produces the string “Hello” with probability 1. These two examples illustrate that every Figaro element has a </w:t>
      </w:r>
      <w:r>
        <w:rPr>
          <w:rFonts w:cstheme="minorHAnsi"/>
          <w:i/>
        </w:rPr>
        <w:t>value type</w:t>
      </w:r>
      <w:r w:rsidR="00DE5E78">
        <w:rPr>
          <w:rFonts w:cstheme="minorHAnsi"/>
        </w:rPr>
        <w:t xml:space="preserve">, which in the first case is </w:t>
      </w:r>
      <w:r w:rsidR="00DE5E78" w:rsidRPr="00F641F2">
        <w:rPr>
          <w:rFonts w:ascii="Courier New" w:hAnsi="Courier New" w:cs="Courier New"/>
        </w:rPr>
        <w:t>Int</w:t>
      </w:r>
      <w:r w:rsidR="00DE5E78">
        <w:rPr>
          <w:rFonts w:cstheme="minorHAnsi"/>
        </w:rPr>
        <w:t xml:space="preserve"> and in the second case </w:t>
      </w:r>
      <w:r w:rsidR="00DE5E78" w:rsidRPr="00F641F2">
        <w:rPr>
          <w:rFonts w:ascii="Courier New" w:hAnsi="Courier New" w:cs="Courier New"/>
        </w:rPr>
        <w:t>String</w:t>
      </w:r>
      <w:r w:rsidR="00DE5E78">
        <w:rPr>
          <w:rFonts w:cstheme="minorHAnsi"/>
        </w:rPr>
        <w:t xml:space="preserve">. The value type is the type of values produced by the probabilistic model defined by the element. </w:t>
      </w:r>
    </w:p>
    <w:p w:rsidR="003153A9" w:rsidRDefault="00DE5E78" w:rsidP="00DE5E78">
      <w:pPr>
        <w:rPr>
          <w:rFonts w:cstheme="minorHAnsi"/>
        </w:rPr>
      </w:pPr>
      <w:r>
        <w:rPr>
          <w:rFonts w:cstheme="minorHAnsi"/>
        </w:rPr>
        <w:t xml:space="preserve">Scala is an object-oriented language, so all Figaro elements are instances of an </w:t>
      </w:r>
      <w:r w:rsidRPr="00F641F2">
        <w:rPr>
          <w:rFonts w:ascii="Courier New" w:hAnsi="Courier New" w:cs="Courier New"/>
        </w:rPr>
        <w:t xml:space="preserve">Element </w:t>
      </w:r>
      <w:r>
        <w:rPr>
          <w:rFonts w:cstheme="minorHAnsi"/>
        </w:rPr>
        <w:t xml:space="preserve">class. The </w:t>
      </w:r>
      <w:r w:rsidRPr="00F641F2">
        <w:rPr>
          <w:rFonts w:ascii="Courier New" w:hAnsi="Courier New" w:cs="Courier New"/>
        </w:rPr>
        <w:t>Element</w:t>
      </w:r>
      <w:r>
        <w:rPr>
          <w:rFonts w:cstheme="minorHAnsi"/>
        </w:rPr>
        <w:t xml:space="preserve"> class is parameterized by its value type. In Scala’s notation, the first element is an instance of </w:t>
      </w:r>
      <w:proofErr w:type="gramStart"/>
      <w:r w:rsidRPr="00CB407C">
        <w:rPr>
          <w:rFonts w:ascii="Courier New" w:hAnsi="Courier New" w:cs="Courier New"/>
        </w:rPr>
        <w:t>Element[</w:t>
      </w:r>
      <w:proofErr w:type="gramEnd"/>
      <w:r w:rsidRPr="00CB407C">
        <w:rPr>
          <w:rFonts w:ascii="Courier New" w:hAnsi="Courier New" w:cs="Courier New"/>
        </w:rPr>
        <w:t>Int]</w:t>
      </w:r>
      <w:r>
        <w:rPr>
          <w:rFonts w:cstheme="minorHAnsi"/>
        </w:rPr>
        <w:t xml:space="preserve"> while the second is an instance of </w:t>
      </w:r>
      <w:r w:rsidRPr="00CB407C">
        <w:rPr>
          <w:rFonts w:ascii="Courier New" w:hAnsi="Courier New" w:cs="Courier New"/>
        </w:rPr>
        <w:t>Element[String]</w:t>
      </w:r>
      <w:r>
        <w:rPr>
          <w:rFonts w:cstheme="minorHAnsi"/>
        </w:rPr>
        <w:t>.</w:t>
      </w:r>
      <w:r w:rsidR="00C810BA">
        <w:rPr>
          <w:rFonts w:cstheme="minorHAnsi"/>
        </w:rPr>
        <w:t xml:space="preserve"> </w:t>
      </w:r>
    </w:p>
    <w:p w:rsidR="00DE5E78" w:rsidRDefault="005A09FB" w:rsidP="00DE5E78">
      <w:pPr>
        <w:rPr>
          <w:ins w:id="41" w:author="bruttenberg" w:date="2013-08-13T15:33:00Z"/>
          <w:rFonts w:cstheme="minorHAnsi"/>
        </w:rPr>
      </w:pPr>
      <w:r>
        <w:rPr>
          <w:rFonts w:cstheme="minorHAnsi"/>
          <w:noProof/>
          <w:lang w:bidi="ar-SA"/>
        </w:rPr>
        <w:pict>
          <v:shape id="_x0000_s1034" type="#_x0000_t180" style="position:absolute;left:0;text-align:left;margin-left:492.75pt;margin-top:.75pt;width:120.75pt;height:101.25pt;z-index:251659264" adj="-27906,-1280,19990,-1280,-70954,15861,-69764,17280" strokeweight="1pt">
            <v:stroke startarrow="block"/>
            <v:textbox style="mso-next-textbox:#_x0000_s1034">
              <w:txbxContent>
                <w:p w:rsidR="000F4DE4" w:rsidRPr="003153A9" w:rsidRDefault="000F4DE4" w:rsidP="00B53F50">
                  <w:pPr>
                    <w:ind w:firstLine="0"/>
                  </w:pPr>
                  <w:ins w:id="42" w:author="bruttenberg" w:date="2013-08-19T16:49:00Z">
                    <w:r>
                      <w:rPr>
                        <w:rFonts w:cstheme="minorHAnsi"/>
                      </w:rPr>
                      <w:t>Scala uses type inference, so the value type of the parameter can often be omitted at class creation (the compiler will determine the type)</w:t>
                    </w:r>
                  </w:ins>
                </w:p>
              </w:txbxContent>
            </v:textbox>
          </v:shape>
        </w:pict>
      </w:r>
      <w:r w:rsidR="00DE5E78">
        <w:rPr>
          <w:rFonts w:cstheme="minorHAnsi"/>
        </w:rPr>
        <w:t xml:space="preserve">A constant is a particular type of element that is an instance of the </w:t>
      </w:r>
      <w:r w:rsidR="00DE5E78" w:rsidRPr="00CB407C">
        <w:rPr>
          <w:rFonts w:ascii="Courier New" w:hAnsi="Courier New" w:cs="Courier New"/>
        </w:rPr>
        <w:t>Constant</w:t>
      </w:r>
      <w:r w:rsidR="00DE5E78">
        <w:rPr>
          <w:rFonts w:cstheme="minorHAnsi"/>
        </w:rPr>
        <w:t xml:space="preserve"> class, which is a subclass of </w:t>
      </w:r>
      <w:r w:rsidR="00DE5E78" w:rsidRPr="00CB407C">
        <w:rPr>
          <w:rFonts w:ascii="Courier New" w:hAnsi="Courier New" w:cs="Courier New"/>
        </w:rPr>
        <w:t>Element</w:t>
      </w:r>
      <w:r w:rsidR="00DE5E78">
        <w:rPr>
          <w:rFonts w:cstheme="minorHAnsi"/>
        </w:rPr>
        <w:t xml:space="preserve">. So, more specifically, the first element above is an instance of </w:t>
      </w:r>
      <w:proofErr w:type="gramStart"/>
      <w:r w:rsidR="00DE5E78" w:rsidRPr="00CB407C">
        <w:rPr>
          <w:rFonts w:ascii="Courier New" w:hAnsi="Courier New" w:cs="Courier New"/>
        </w:rPr>
        <w:t>Constant[</w:t>
      </w:r>
      <w:proofErr w:type="gramEnd"/>
      <w:r w:rsidR="00DE5E78" w:rsidRPr="00CB407C">
        <w:rPr>
          <w:rFonts w:ascii="Courier New" w:hAnsi="Courier New" w:cs="Courier New"/>
        </w:rPr>
        <w:t>Int]</w:t>
      </w:r>
      <w:r w:rsidR="00DE5E78">
        <w:rPr>
          <w:rFonts w:cstheme="minorHAnsi"/>
        </w:rPr>
        <w:t xml:space="preserve">. Figaro’s representation is defined by a class hierarchy under </w:t>
      </w:r>
      <w:r w:rsidR="00DE5E78" w:rsidRPr="00CB407C">
        <w:rPr>
          <w:rFonts w:ascii="Courier New" w:hAnsi="Courier New" w:cs="Courier New"/>
        </w:rPr>
        <w:t>Element</w:t>
      </w:r>
      <w:r w:rsidR="00A350AF">
        <w:rPr>
          <w:rFonts w:cstheme="minorHAnsi"/>
        </w:rPr>
        <w:t>.</w:t>
      </w:r>
    </w:p>
    <w:p w:rsidR="00CB6064" w:rsidRDefault="00CB6064" w:rsidP="00DE5E78">
      <w:pPr>
        <w:rPr>
          <w:rFonts w:cstheme="minorHAnsi"/>
        </w:rPr>
      </w:pPr>
      <w:ins w:id="43" w:author="bruttenberg" w:date="2013-08-13T15:33:00Z">
        <w:r>
          <w:rPr>
            <w:rFonts w:cstheme="minorHAnsi"/>
          </w:rPr>
          <w:t xml:space="preserve">Every Figaro </w:t>
        </w:r>
        <w:proofErr w:type="gramStart"/>
        <w:r w:rsidRPr="00E31BB8">
          <w:rPr>
            <w:rFonts w:ascii="Courier New" w:hAnsi="Courier New" w:cs="Courier New"/>
          </w:rPr>
          <w:t>Element</w:t>
        </w:r>
      </w:ins>
      <w:ins w:id="44" w:author="bruttenberg" w:date="2013-08-13T15:35:00Z">
        <w:r w:rsidRPr="00E31BB8">
          <w:rPr>
            <w:rFonts w:ascii="Courier New" w:hAnsi="Courier New" w:cs="Courier New"/>
          </w:rPr>
          <w:t>[</w:t>
        </w:r>
        <w:proofErr w:type="gramEnd"/>
        <w:r w:rsidRPr="00E31BB8">
          <w:rPr>
            <w:rFonts w:ascii="Courier New" w:hAnsi="Courier New" w:cs="Courier New"/>
          </w:rPr>
          <w:t>U]</w:t>
        </w:r>
      </w:ins>
      <w:ins w:id="45" w:author="bruttenberg" w:date="2013-08-13T15:33:00Z">
        <w:r>
          <w:rPr>
            <w:rFonts w:cstheme="minorHAnsi"/>
          </w:rPr>
          <w:t xml:space="preserve"> has a field called </w:t>
        </w:r>
        <w:r w:rsidRPr="00A655DA">
          <w:rPr>
            <w:rFonts w:cstheme="minorHAnsi"/>
            <w:i/>
          </w:rPr>
          <w:t>value</w:t>
        </w:r>
        <w:r>
          <w:rPr>
            <w:rFonts w:cstheme="minorHAnsi"/>
          </w:rPr>
          <w:t>, whi</w:t>
        </w:r>
        <w:r w:rsidR="00E31BB8">
          <w:rPr>
            <w:rFonts w:cstheme="minorHAnsi"/>
          </w:rPr>
          <w:t xml:space="preserve">ch is the current value of the </w:t>
        </w:r>
      </w:ins>
      <w:ins w:id="46" w:author="bruttenberg" w:date="2013-08-13T15:47:00Z">
        <w:r w:rsidR="00E31BB8">
          <w:rPr>
            <w:rFonts w:cstheme="minorHAnsi"/>
          </w:rPr>
          <w:t>e</w:t>
        </w:r>
      </w:ins>
      <w:ins w:id="47" w:author="bruttenberg" w:date="2013-08-13T15:33:00Z">
        <w:r>
          <w:rPr>
            <w:rFonts w:cstheme="minorHAnsi"/>
          </w:rPr>
          <w:t>lement</w:t>
        </w:r>
      </w:ins>
      <w:ins w:id="48" w:author="bruttenberg" w:date="2013-08-13T15:35:00Z">
        <w:r>
          <w:rPr>
            <w:rFonts w:cstheme="minorHAnsi"/>
          </w:rPr>
          <w:t xml:space="preserve"> and is of type </w:t>
        </w:r>
        <w:r w:rsidRPr="00E31BB8">
          <w:rPr>
            <w:rFonts w:ascii="Courier New" w:hAnsi="Courier New" w:cs="Courier New"/>
          </w:rPr>
          <w:t>U</w:t>
        </w:r>
        <w:r>
          <w:rPr>
            <w:rFonts w:cstheme="minorHAnsi"/>
          </w:rPr>
          <w:t xml:space="preserve">. For </w:t>
        </w:r>
        <w:r w:rsidRPr="00E31BB8">
          <w:rPr>
            <w:rFonts w:ascii="Courier New" w:hAnsi="Courier New" w:cs="Courier New"/>
          </w:rPr>
          <w:t>Constant</w:t>
        </w:r>
        <w:r>
          <w:rPr>
            <w:rFonts w:cstheme="minorHAnsi"/>
          </w:rPr>
          <w:t xml:space="preserve"> elements, the value </w:t>
        </w:r>
      </w:ins>
      <w:ins w:id="49" w:author="bruttenberg" w:date="2013-08-13T15:37:00Z">
        <w:r>
          <w:rPr>
            <w:rFonts w:cstheme="minorHAnsi"/>
          </w:rPr>
          <w:t>of the element never changes</w:t>
        </w:r>
      </w:ins>
      <w:ins w:id="50" w:author="bruttenberg" w:date="2013-08-13T15:35:00Z">
        <w:r>
          <w:rPr>
            <w:rFonts w:cstheme="minorHAnsi"/>
          </w:rPr>
          <w:t>. However</w:t>
        </w:r>
      </w:ins>
      <w:ins w:id="51" w:author="bruttenberg" w:date="2013-08-13T15:37:00Z">
        <w:r>
          <w:rPr>
            <w:rFonts w:cstheme="minorHAnsi"/>
          </w:rPr>
          <w:t>,</w:t>
        </w:r>
      </w:ins>
      <w:ins w:id="52" w:author="bruttenberg" w:date="2013-08-13T15:35:00Z">
        <w:r>
          <w:rPr>
            <w:rFonts w:cstheme="minorHAnsi"/>
          </w:rPr>
          <w:t xml:space="preserve"> for stochastic elements, the value of the element may change depending on the usage of the model</w:t>
        </w:r>
      </w:ins>
      <w:ins w:id="53" w:author="bruttenberg" w:date="2013-08-13T15:37:00Z">
        <w:r>
          <w:rPr>
            <w:rFonts w:cstheme="minorHAnsi"/>
          </w:rPr>
          <w:t>, as explained in the next section.</w:t>
        </w:r>
      </w:ins>
    </w:p>
    <w:p w:rsidR="00A350AF" w:rsidRDefault="00A350AF" w:rsidP="00A350AF">
      <w:pPr>
        <w:pStyle w:val="Heading2"/>
      </w:pPr>
      <w:bookmarkStart w:id="54" w:name="_Toc364262183"/>
      <w:r>
        <w:t>Atomic elements</w:t>
      </w:r>
      <w:bookmarkEnd w:id="54"/>
    </w:p>
    <w:p w:rsidR="00A350AF" w:rsidRDefault="00A350AF" w:rsidP="00A350AF">
      <w:r>
        <w:t xml:space="preserve">Constants are unusual atomic elements in that they </w:t>
      </w:r>
      <w:r w:rsidR="009F0380">
        <w:t>are not random</w:t>
      </w:r>
      <w:r w:rsidR="00510516">
        <w:t>. All the other built-</w:t>
      </w:r>
      <w:r>
        <w:t xml:space="preserve">in atomic classes contain </w:t>
      </w:r>
      <w:r w:rsidR="009F0380">
        <w:t>some aspect of randomness</w:t>
      </w:r>
      <w:r w:rsidR="00A655DA">
        <w:t>.</w:t>
      </w:r>
      <w:r w:rsidR="00E31BB8" w:rsidRPr="00E31BB8">
        <w:t xml:space="preserve"> </w:t>
      </w:r>
      <w:r w:rsidR="00D971EE">
        <w:t xml:space="preserve">We </w:t>
      </w:r>
      <w:r>
        <w:t>illustrate some of these classes by examples.</w:t>
      </w:r>
    </w:p>
    <w:p w:rsidR="00A350AF" w:rsidRPr="00A350AF" w:rsidRDefault="00A350AF" w:rsidP="00A350AF">
      <w:pPr>
        <w:pStyle w:val="ListParagraph"/>
        <w:numPr>
          <w:ilvl w:val="0"/>
          <w:numId w:val="11"/>
        </w:numPr>
      </w:pPr>
      <w:proofErr w:type="gramStart"/>
      <w:r w:rsidRPr="00CB407C">
        <w:rPr>
          <w:rFonts w:ascii="Courier New" w:hAnsi="Courier New" w:cs="Courier New"/>
        </w:rPr>
        <w:t>Flip(</w:t>
      </w:r>
      <w:proofErr w:type="gramEnd"/>
      <w:r w:rsidRPr="00CB407C">
        <w:rPr>
          <w:rFonts w:ascii="Courier New" w:hAnsi="Courier New" w:cs="Courier New"/>
        </w:rPr>
        <w:t>0.7)</w:t>
      </w:r>
      <w:r>
        <w:t xml:space="preserve"> is an </w:t>
      </w:r>
      <w:r w:rsidRPr="00CB407C">
        <w:rPr>
          <w:rFonts w:ascii="Courier New" w:hAnsi="Courier New" w:cs="Courier New"/>
        </w:rPr>
        <w:t>Element[Boolean]</w:t>
      </w:r>
      <w:r>
        <w:rPr>
          <w:rFonts w:cstheme="minorHAnsi"/>
        </w:rPr>
        <w:t xml:space="preserve"> that </w:t>
      </w:r>
      <w:r w:rsidR="003B363A">
        <w:rPr>
          <w:rFonts w:cstheme="minorHAnsi"/>
        </w:rPr>
        <w:t>represent</w:t>
      </w:r>
      <w:r>
        <w:rPr>
          <w:rFonts w:cstheme="minorHAnsi"/>
        </w:rPr>
        <w:t xml:space="preserve">s the probabilistic model that produces </w:t>
      </w:r>
      <w:r w:rsidRPr="00612C7E">
        <w:rPr>
          <w:rFonts w:cstheme="minorHAnsi"/>
        </w:rPr>
        <w:t>true</w:t>
      </w:r>
      <w:r>
        <w:rPr>
          <w:rFonts w:cstheme="minorHAnsi"/>
        </w:rPr>
        <w:t xml:space="preserve"> with probability 0.7 and </w:t>
      </w:r>
      <w:r w:rsidRPr="00612C7E">
        <w:rPr>
          <w:rFonts w:cstheme="minorHAnsi"/>
        </w:rPr>
        <w:t>false</w:t>
      </w:r>
      <w:r>
        <w:rPr>
          <w:rFonts w:asciiTheme="majorHAnsi" w:hAnsiTheme="majorHAnsi" w:cstheme="majorHAnsi"/>
        </w:rPr>
        <w:t xml:space="preserve"> </w:t>
      </w:r>
      <w:r>
        <w:rPr>
          <w:rFonts w:cstheme="minorHAnsi"/>
        </w:rPr>
        <w:t>with probability 0.3.</w:t>
      </w:r>
    </w:p>
    <w:p w:rsidR="00A350AF" w:rsidRPr="00A350AF" w:rsidRDefault="00A350AF" w:rsidP="00A350AF">
      <w:pPr>
        <w:pStyle w:val="ListParagraph"/>
        <w:numPr>
          <w:ilvl w:val="0"/>
          <w:numId w:val="11"/>
        </w:numPr>
        <w:rPr>
          <w:rFonts w:asciiTheme="majorHAnsi" w:hAnsiTheme="majorHAnsi" w:cstheme="majorHAnsi"/>
        </w:rPr>
      </w:pPr>
      <w:r w:rsidRPr="00CB407C">
        <w:rPr>
          <w:rFonts w:ascii="Courier New" w:hAnsi="Courier New" w:cs="Courier New"/>
        </w:rPr>
        <w:t>Select(0.2 -&gt; 1, 0.3 -&gt; 2, 0.5 -&gt; 3)</w:t>
      </w:r>
      <w:r>
        <w:rPr>
          <w:rFonts w:cstheme="minorHAnsi"/>
        </w:rPr>
        <w:t xml:space="preserve"> is an </w:t>
      </w:r>
      <w:r w:rsidRPr="00CB407C">
        <w:rPr>
          <w:rFonts w:ascii="Courier New" w:hAnsi="Courier New" w:cs="Courier New"/>
        </w:rPr>
        <w:t>Element[Int]</w:t>
      </w:r>
      <w:r>
        <w:rPr>
          <w:rFonts w:cstheme="minorHAnsi"/>
        </w:rPr>
        <w:t xml:space="preserve"> that </w:t>
      </w:r>
      <w:r w:rsidR="003B363A">
        <w:rPr>
          <w:rFonts w:cstheme="minorHAnsi"/>
        </w:rPr>
        <w:t>represent</w:t>
      </w:r>
      <w:r>
        <w:rPr>
          <w:rFonts w:cstheme="minorHAnsi"/>
        </w:rPr>
        <w:t>s the probabilistic model that produces 1 with probability 0.2, 2 with probability 0.3, and 3 with probability 0.5.</w:t>
      </w:r>
      <w:r w:rsidR="003E719B">
        <w:rPr>
          <w:rFonts w:cstheme="minorHAnsi"/>
        </w:rPr>
        <w:t xml:space="preserve"> </w:t>
      </w:r>
      <w:r w:rsidR="003E719B">
        <w:rPr>
          <w:rFonts w:ascii="Courier New" w:hAnsi="Courier New" w:cs="Courier New"/>
        </w:rPr>
        <w:t xml:space="preserve">Select </w:t>
      </w:r>
      <w:r w:rsidR="003E719B">
        <w:rPr>
          <w:rFonts w:cstheme="minorHAnsi"/>
        </w:rPr>
        <w:t xml:space="preserve">can select between elements of any type, so we may also have </w:t>
      </w:r>
      <w:proofErr w:type="gramStart"/>
      <w:r w:rsidR="003E719B">
        <w:rPr>
          <w:rFonts w:ascii="Courier New" w:hAnsi="Courier New" w:cs="Courier New"/>
        </w:rPr>
        <w:t>Select(</w:t>
      </w:r>
      <w:proofErr w:type="gramEnd"/>
      <w:r w:rsidR="003E719B">
        <w:rPr>
          <w:rFonts w:ascii="Courier New" w:hAnsi="Courier New" w:cs="Courier New"/>
        </w:rPr>
        <w:t>0.4 -&gt; “a”, 0.6 -&gt; “b”)</w:t>
      </w:r>
      <w:r w:rsidR="003E719B">
        <w:rPr>
          <w:rFonts w:cstheme="minorHAnsi"/>
        </w:rPr>
        <w:t xml:space="preserve">, which is an </w:t>
      </w:r>
      <w:r w:rsidR="003E719B" w:rsidRPr="00CB407C">
        <w:rPr>
          <w:rFonts w:ascii="Courier New" w:hAnsi="Courier New" w:cs="Courier New"/>
        </w:rPr>
        <w:t>Element[String]</w:t>
      </w:r>
      <w:r w:rsidR="003E719B">
        <w:rPr>
          <w:rFonts w:cstheme="minorHAnsi"/>
        </w:rPr>
        <w:t>.</w:t>
      </w:r>
    </w:p>
    <w:p w:rsidR="00A350AF" w:rsidRPr="00E31BB8" w:rsidRDefault="00A350AF" w:rsidP="00A350AF">
      <w:pPr>
        <w:pStyle w:val="ListParagraph"/>
        <w:numPr>
          <w:ilvl w:val="0"/>
          <w:numId w:val="11"/>
        </w:numPr>
        <w:rPr>
          <w:rFonts w:asciiTheme="majorHAnsi" w:hAnsiTheme="majorHAnsi" w:cstheme="majorHAnsi"/>
        </w:rPr>
      </w:pPr>
      <w:proofErr w:type="gramStart"/>
      <w:r w:rsidRPr="00CB407C">
        <w:rPr>
          <w:rFonts w:ascii="Courier New" w:hAnsi="Courier New" w:cs="Courier New"/>
        </w:rPr>
        <w:t>Uniform(</w:t>
      </w:r>
      <w:proofErr w:type="gramEnd"/>
      <w:r w:rsidRPr="00CB407C">
        <w:rPr>
          <w:rFonts w:ascii="Courier New" w:hAnsi="Courier New" w:cs="Courier New"/>
        </w:rPr>
        <w:t>0.0, 2.0)</w:t>
      </w:r>
      <w:r>
        <w:rPr>
          <w:rFonts w:cstheme="minorHAnsi"/>
        </w:rPr>
        <w:t xml:space="preserve"> is an </w:t>
      </w:r>
      <w:r w:rsidRPr="00CB407C">
        <w:rPr>
          <w:rFonts w:ascii="Courier New" w:hAnsi="Courier New" w:cs="Courier New"/>
        </w:rPr>
        <w:t>Element[Double]</w:t>
      </w:r>
      <w:r>
        <w:rPr>
          <w:rFonts w:cstheme="minorHAnsi"/>
        </w:rPr>
        <w:t xml:space="preserve"> that </w:t>
      </w:r>
      <w:r w:rsidR="003B363A">
        <w:rPr>
          <w:rFonts w:cstheme="minorHAnsi"/>
        </w:rPr>
        <w:t>represent</w:t>
      </w:r>
      <w:r>
        <w:rPr>
          <w:rFonts w:cstheme="minorHAnsi"/>
        </w:rPr>
        <w:t xml:space="preserve">s the </w:t>
      </w:r>
      <w:r w:rsidR="005B26DA">
        <w:rPr>
          <w:rFonts w:cstheme="minorHAnsi"/>
        </w:rPr>
        <w:t xml:space="preserve">continuous </w:t>
      </w:r>
      <w:r>
        <w:rPr>
          <w:rFonts w:cstheme="minorHAnsi"/>
        </w:rPr>
        <w:t>uniform probability distribution between 0 and 2.</w:t>
      </w:r>
    </w:p>
    <w:p w:rsidR="00E31BB8" w:rsidRPr="00A0555E" w:rsidRDefault="00771636" w:rsidP="00E31BB8">
      <w:pPr>
        <w:pStyle w:val="ListParagraph"/>
        <w:ind w:left="0"/>
        <w:rPr>
          <w:rFonts w:asciiTheme="majorHAnsi" w:hAnsiTheme="majorHAnsi" w:cstheme="majorHAnsi"/>
        </w:rPr>
      </w:pPr>
      <w:ins w:id="55" w:author="bruttenberg" w:date="2013-08-13T15:53:00Z">
        <w:r>
          <w:t>E</w:t>
        </w:r>
      </w:ins>
      <w:ins w:id="56" w:author="bruttenberg" w:date="2013-08-13T15:52:00Z">
        <w:r w:rsidR="00A655DA">
          <w:t xml:space="preserve">lements </w:t>
        </w:r>
      </w:ins>
      <w:ins w:id="57" w:author="bruttenberg" w:date="2013-08-13T15:53:00Z">
        <w:r>
          <w:t xml:space="preserve">also </w:t>
        </w:r>
      </w:ins>
      <w:ins w:id="58" w:author="bruttenberg" w:date="2013-08-13T15:52:00Z">
        <w:r w:rsidR="00A655DA">
          <w:t xml:space="preserve">contain a method for generating a new value for the </w:t>
        </w:r>
      </w:ins>
      <w:ins w:id="59" w:author="bruttenberg" w:date="2013-08-13T15:54:00Z">
        <w:r>
          <w:t xml:space="preserve">element. This is accomplished by called the </w:t>
        </w:r>
        <w:proofErr w:type="gramStart"/>
        <w:r w:rsidRPr="009C4FEC">
          <w:rPr>
            <w:rFonts w:ascii="Courier New" w:hAnsi="Courier New" w:cs="Courier New"/>
          </w:rPr>
          <w:t>generate(</w:t>
        </w:r>
        <w:proofErr w:type="gramEnd"/>
        <w:r w:rsidRPr="009C4FEC">
          <w:rPr>
            <w:rFonts w:ascii="Courier New" w:hAnsi="Courier New" w:cs="Courier New"/>
          </w:rPr>
          <w:t>)</w:t>
        </w:r>
        <w:r>
          <w:t xml:space="preserve"> method of an element. Generating a new value of an element is a two step process. First, the </w:t>
        </w:r>
        <w:proofErr w:type="gramStart"/>
        <w:r w:rsidRPr="009C4FEC">
          <w:rPr>
            <w:rFonts w:ascii="Courier New" w:hAnsi="Courier New" w:cs="Courier New"/>
          </w:rPr>
          <w:t>generate(</w:t>
        </w:r>
        <w:proofErr w:type="gramEnd"/>
        <w:r w:rsidRPr="009C4FEC">
          <w:rPr>
            <w:rFonts w:ascii="Courier New" w:hAnsi="Courier New" w:cs="Courier New"/>
          </w:rPr>
          <w:t xml:space="preserve">) </w:t>
        </w:r>
        <w:r>
          <w:t xml:space="preserve">method generates a new </w:t>
        </w:r>
        <w:r w:rsidRPr="00771636">
          <w:rPr>
            <w:i/>
          </w:rPr>
          <w:t>randomness</w:t>
        </w:r>
        <w:r>
          <w:t xml:space="preserve"> </w:t>
        </w:r>
      </w:ins>
      <w:ins w:id="60" w:author="bruttenberg" w:date="2013-08-13T15:56:00Z">
        <w:r>
          <w:t xml:space="preserve">for </w:t>
        </w:r>
      </w:ins>
      <w:ins w:id="61" w:author="bruttenberg" w:date="2013-08-13T15:54:00Z">
        <w:r>
          <w:t xml:space="preserve">the element. </w:t>
        </w:r>
      </w:ins>
      <w:ins w:id="62" w:author="bruttenberg" w:date="2013-08-13T15:56:00Z">
        <w:r>
          <w:t>Then</w:t>
        </w:r>
      </w:ins>
      <w:ins w:id="63" w:author="bruttenberg" w:date="2013-08-13T15:57:00Z">
        <w:r>
          <w:t>,</w:t>
        </w:r>
      </w:ins>
      <w:ins w:id="64" w:author="bruttenberg" w:date="2013-08-13T15:56:00Z">
        <w:r>
          <w:t xml:space="preserve"> the </w:t>
        </w:r>
      </w:ins>
      <w:ins w:id="65" w:author="bruttenberg" w:date="2013-08-13T15:57:00Z">
        <w:r>
          <w:t xml:space="preserve">value of an atomic element is </w:t>
        </w:r>
        <w:r>
          <w:rPr>
            <w:i/>
          </w:rPr>
          <w:t>deterministically</w:t>
        </w:r>
        <w:r>
          <w:t xml:space="preserve"> produced as a function of the randomness of the element</w:t>
        </w:r>
      </w:ins>
      <w:r w:rsidR="00E31BB8">
        <w:t>.</w:t>
      </w:r>
      <w:ins w:id="66" w:author="bruttenberg" w:date="2013-08-13T15:46:00Z">
        <w:r w:rsidR="00E31BB8">
          <w:t xml:space="preserve"> For example, consider the </w:t>
        </w:r>
        <w:proofErr w:type="gramStart"/>
        <w:r w:rsidR="00E31BB8" w:rsidRPr="00E31BB8">
          <w:rPr>
            <w:rFonts w:ascii="Courier New" w:hAnsi="Courier New" w:cs="Courier New"/>
          </w:rPr>
          <w:t>Flip(</w:t>
        </w:r>
        <w:proofErr w:type="gramEnd"/>
        <w:r w:rsidR="00E31BB8" w:rsidRPr="00E31BB8">
          <w:rPr>
            <w:rFonts w:ascii="Courier New" w:hAnsi="Courier New" w:cs="Courier New"/>
          </w:rPr>
          <w:t>0.7)</w:t>
        </w:r>
        <w:r w:rsidR="00E31BB8">
          <w:t xml:space="preserve"> shown above. T</w:t>
        </w:r>
      </w:ins>
      <w:ins w:id="67" w:author="bruttenberg" w:date="2013-08-13T15:47:00Z">
        <w:r w:rsidR="00E31BB8">
          <w:t xml:space="preserve">o determine the value of this </w:t>
        </w:r>
        <w:r w:rsidR="00E31BB8" w:rsidRPr="00E31BB8">
          <w:rPr>
            <w:rFonts w:ascii="Courier New" w:hAnsi="Courier New" w:cs="Courier New"/>
          </w:rPr>
          <w:t>Flip</w:t>
        </w:r>
        <w:r w:rsidR="00E31BB8">
          <w:t xml:space="preserve">, a </w:t>
        </w:r>
      </w:ins>
      <w:ins w:id="68" w:author="bruttenberg" w:date="2013-08-13T15:51:00Z">
        <w:r w:rsidR="00A655DA">
          <w:t>number</w:t>
        </w:r>
      </w:ins>
      <w:ins w:id="69" w:author="bruttenberg" w:date="2013-08-13T15:47:00Z">
        <w:r w:rsidR="00E31BB8">
          <w:t xml:space="preserve"> </w:t>
        </w:r>
        <w:r w:rsidR="00E31BB8">
          <w:lastRenderedPageBreak/>
          <w:t>between 0 and</w:t>
        </w:r>
        <w:r>
          <w:t xml:space="preserve"> 1 is uniformly chosen a</w:t>
        </w:r>
      </w:ins>
      <w:ins w:id="70" w:author="bruttenberg" w:date="2013-08-13T15:57:00Z">
        <w:r>
          <w:t>s the randomness of the element</w:t>
        </w:r>
      </w:ins>
      <w:ins w:id="71" w:author="bruttenberg" w:date="2013-08-13T15:47:00Z">
        <w:r w:rsidR="00E31BB8">
          <w:t xml:space="preserve">, and if the value is less than 0.7, we assign the </w:t>
        </w:r>
        <w:r w:rsidR="00E31BB8" w:rsidRPr="00E31BB8">
          <w:rPr>
            <w:rFonts w:ascii="Courier New" w:hAnsi="Courier New" w:cs="Courier New"/>
          </w:rPr>
          <w:t>Flip</w:t>
        </w:r>
        <w:r w:rsidR="00E31BB8">
          <w:t xml:space="preserve"> a value of </w:t>
        </w:r>
        <w:proofErr w:type="gramStart"/>
        <w:r w:rsidR="00E31BB8" w:rsidRPr="00E31BB8">
          <w:rPr>
            <w:rFonts w:ascii="Courier New" w:hAnsi="Courier New" w:cs="Courier New"/>
          </w:rPr>
          <w:t>true</w:t>
        </w:r>
        <w:r w:rsidR="00E31BB8">
          <w:t>,</w:t>
        </w:r>
        <w:proofErr w:type="gramEnd"/>
        <w:r w:rsidR="00E31BB8">
          <w:t xml:space="preserve"> and </w:t>
        </w:r>
        <w:r w:rsidR="00E31BB8" w:rsidRPr="00E31BB8">
          <w:rPr>
            <w:rFonts w:ascii="Courier New" w:hAnsi="Courier New" w:cs="Courier New"/>
          </w:rPr>
          <w:t>false</w:t>
        </w:r>
        <w:r w:rsidR="00E31BB8">
          <w:t xml:space="preserve"> otherwise.</w:t>
        </w:r>
      </w:ins>
      <w:ins w:id="72" w:author="bruttenberg" w:date="2013-08-13T15:51:00Z">
        <w:r w:rsidR="00A655DA">
          <w:t xml:space="preserve"> </w:t>
        </w:r>
      </w:ins>
    </w:p>
    <w:p w:rsidR="00A0555E" w:rsidRDefault="00A0555E" w:rsidP="00A0555E">
      <w:pPr>
        <w:rPr>
          <w:rFonts w:cstheme="minorHAnsi"/>
        </w:rPr>
      </w:pPr>
      <w:r>
        <w:rPr>
          <w:rFonts w:cstheme="minorHAnsi"/>
        </w:rPr>
        <w:t xml:space="preserve">While </w:t>
      </w:r>
      <w:r>
        <w:rPr>
          <w:rFonts w:ascii="Courier New" w:hAnsi="Courier New" w:cs="Courier New"/>
        </w:rPr>
        <w:t>Flip</w:t>
      </w:r>
      <w:r>
        <w:rPr>
          <w:rFonts w:cstheme="minorHAnsi"/>
        </w:rPr>
        <w:t xml:space="preserve"> and </w:t>
      </w:r>
      <w:r>
        <w:rPr>
          <w:rFonts w:ascii="Courier New" w:hAnsi="Courier New" w:cs="Courier New"/>
        </w:rPr>
        <w:t>Select</w:t>
      </w:r>
      <w:r>
        <w:rPr>
          <w:rFonts w:cstheme="minorHAnsi"/>
        </w:rPr>
        <w:t xml:space="preserve"> are in the </w:t>
      </w:r>
      <w:r>
        <w:rPr>
          <w:rFonts w:ascii="Courier New" w:hAnsi="Courier New" w:cs="Courier New"/>
        </w:rPr>
        <w:t>language</w:t>
      </w:r>
      <w:r>
        <w:rPr>
          <w:rFonts w:cstheme="minorHAnsi"/>
        </w:rPr>
        <w:t xml:space="preserve"> package that was imported earlier, </w:t>
      </w:r>
      <w:r w:rsidR="007452B9">
        <w:rPr>
          <w:rFonts w:ascii="Courier New" w:hAnsi="Courier New" w:cs="Courier New"/>
        </w:rPr>
        <w:t>Uniform</w:t>
      </w:r>
      <w:r w:rsidR="007452B9">
        <w:rPr>
          <w:rFonts w:cstheme="minorHAnsi"/>
        </w:rPr>
        <w:t xml:space="preserve"> is in the </w:t>
      </w:r>
      <w:r w:rsidR="007452B9">
        <w:rPr>
          <w:rFonts w:ascii="Courier New" w:hAnsi="Courier New" w:cs="Courier New"/>
        </w:rPr>
        <w:t>library.atomic.continuous</w:t>
      </w:r>
      <w:r w:rsidR="007452B9">
        <w:rPr>
          <w:rFonts w:cstheme="minorHAnsi"/>
        </w:rPr>
        <w:t xml:space="preserve"> package that needs to be imported using</w:t>
      </w:r>
    </w:p>
    <w:p w:rsidR="007452B9" w:rsidRDefault="007452B9" w:rsidP="00A0555E">
      <w:pPr>
        <w:rPr>
          <w:rFonts w:ascii="Courier New" w:hAnsi="Courier New" w:cs="Courier New"/>
        </w:rPr>
      </w:pPr>
    </w:p>
    <w:p w:rsid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com.cra.figaro.library.atomic.continuous._</w:t>
      </w:r>
    </w:p>
    <w:p w:rsidR="007452B9" w:rsidRDefault="005A09FB" w:rsidP="00A0555E">
      <w:pPr>
        <w:rPr>
          <w:rFonts w:ascii="Courier New" w:hAnsi="Courier New" w:cs="Courier New"/>
        </w:rPr>
      </w:pPr>
      <w:r w:rsidRPr="005A09FB">
        <w:rPr>
          <w:rFonts w:cstheme="minorHAnsi"/>
          <w:noProof/>
          <w:lang w:bidi="ar-SA"/>
        </w:rPr>
        <w:pict>
          <v:shape id="_x0000_s1035" type="#_x0000_t180" style="position:absolute;left:0;text-align:left;margin-left:486pt;margin-top:.45pt;width:1in;height:1in;z-index:251660288" adj="-40950,-1800,18900,-1800,-42945,21405,-40950,23400" strokeweight="1pt">
            <v:stroke startarrow="block"/>
            <v:textbox>
              <w:txbxContent>
                <w:p w:rsidR="000F4DE4" w:rsidRDefault="000F4DE4" w:rsidP="00B53F50">
                  <w:pPr>
                    <w:ind w:firstLine="0"/>
                  </w:pPr>
                  <w:ins w:id="73" w:author="bruttenberg" w:date="2013-08-19T16:56:00Z">
                    <w:r>
                      <w:t>The _ is the Scala version of Java’s * for imports</w:t>
                    </w:r>
                  </w:ins>
                </w:p>
              </w:txbxContent>
            </v:textbox>
          </v:shape>
        </w:pict>
      </w:r>
    </w:p>
    <w:p w:rsidR="00CD4C78" w:rsidRDefault="007452B9">
      <w:pPr>
        <w:ind w:firstLine="0"/>
        <w:rPr>
          <w:rFonts w:cstheme="minorHAnsi"/>
        </w:rPr>
      </w:pPr>
      <w:proofErr w:type="gramStart"/>
      <w:r>
        <w:rPr>
          <w:rFonts w:cstheme="minorHAnsi"/>
        </w:rPr>
        <w:t>or</w:t>
      </w:r>
      <w:proofErr w:type="gramEnd"/>
      <w:r>
        <w:rPr>
          <w:rFonts w:cstheme="minorHAnsi"/>
        </w:rPr>
        <w:t xml:space="preserve"> alternatively</w:t>
      </w:r>
    </w:p>
    <w:p w:rsidR="007452B9" w:rsidRDefault="007452B9" w:rsidP="00A0555E">
      <w:pPr>
        <w:rPr>
          <w:rFonts w:cstheme="minorHAnsi"/>
        </w:rPr>
      </w:pPr>
    </w:p>
    <w:p w:rsid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com.cra.figaro._</w:t>
      </w:r>
    </w:p>
    <w:p w:rsidR="007452B9" w:rsidRP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library.atomic.continuous._</w:t>
      </w:r>
    </w:p>
    <w:p w:rsidR="007452B9" w:rsidRPr="007452B9" w:rsidRDefault="007452B9" w:rsidP="00A0555E">
      <w:pPr>
        <w:rPr>
          <w:rFonts w:ascii="Courier New" w:hAnsi="Courier New" w:cs="Courier New"/>
        </w:rPr>
      </w:pPr>
    </w:p>
    <w:p w:rsidR="00A350AF" w:rsidRDefault="00510516" w:rsidP="00A350AF">
      <w:pPr>
        <w:rPr>
          <w:ins w:id="74" w:author="bruttenberg" w:date="2013-08-13T15:44:00Z"/>
          <w:rFonts w:cstheme="minorHAnsi"/>
        </w:rPr>
      </w:pPr>
      <w:r>
        <w:rPr>
          <w:rFonts w:cstheme="minorHAnsi"/>
        </w:rPr>
        <w:t xml:space="preserve">Other built-in continuous atomic classes include </w:t>
      </w:r>
      <w:r w:rsidRPr="00CB407C">
        <w:rPr>
          <w:rFonts w:ascii="Courier New" w:hAnsi="Courier New" w:cs="Courier New"/>
        </w:rPr>
        <w:t>Normal</w:t>
      </w:r>
      <w:r>
        <w:rPr>
          <w:rFonts w:cstheme="minorHAnsi"/>
        </w:rPr>
        <w:t xml:space="preserve">, </w:t>
      </w:r>
      <w:r w:rsidRPr="00CB407C">
        <w:rPr>
          <w:rFonts w:ascii="Courier New" w:hAnsi="Courier New" w:cs="Courier New"/>
        </w:rPr>
        <w:t>Exponential</w:t>
      </w:r>
      <w:r>
        <w:rPr>
          <w:rFonts w:cstheme="minorHAnsi"/>
        </w:rPr>
        <w:t xml:space="preserve">, </w:t>
      </w:r>
      <w:r w:rsidRPr="00CB407C">
        <w:rPr>
          <w:rFonts w:ascii="Courier New" w:hAnsi="Courier New" w:cs="Courier New"/>
        </w:rPr>
        <w:t>Gamma</w:t>
      </w:r>
      <w:r>
        <w:rPr>
          <w:rFonts w:cstheme="minorHAnsi"/>
        </w:rPr>
        <w:t xml:space="preserve">, </w:t>
      </w:r>
      <w:r w:rsidRPr="00CB407C">
        <w:rPr>
          <w:rFonts w:ascii="Courier New" w:hAnsi="Courier New" w:cs="Courier New"/>
        </w:rPr>
        <w:t>Beta</w:t>
      </w:r>
      <w:r>
        <w:rPr>
          <w:rFonts w:cstheme="minorHAnsi"/>
        </w:rPr>
        <w:t xml:space="preserve">, and </w:t>
      </w:r>
      <w:r w:rsidRPr="00CB407C">
        <w:rPr>
          <w:rFonts w:ascii="Courier New" w:hAnsi="Courier New" w:cs="Courier New"/>
        </w:rPr>
        <w:t>Dirichlet</w:t>
      </w:r>
      <w:r>
        <w:rPr>
          <w:rFonts w:cstheme="minorHAnsi"/>
        </w:rPr>
        <w:t xml:space="preserve">, </w:t>
      </w:r>
      <w:r w:rsidR="007452B9">
        <w:rPr>
          <w:rFonts w:cstheme="minorHAnsi"/>
        </w:rPr>
        <w:t xml:space="preserve">also found in the </w:t>
      </w:r>
      <w:r w:rsidR="007452B9">
        <w:rPr>
          <w:rFonts w:ascii="Courier New" w:hAnsi="Courier New" w:cs="Courier New"/>
        </w:rPr>
        <w:t>library.atomic.continuous</w:t>
      </w:r>
      <w:r w:rsidR="007452B9">
        <w:rPr>
          <w:rFonts w:cstheme="minorHAnsi"/>
        </w:rPr>
        <w:t xml:space="preserve"> package, </w:t>
      </w:r>
      <w:r>
        <w:rPr>
          <w:rFonts w:cstheme="minorHAnsi"/>
        </w:rPr>
        <w:t xml:space="preserve">while discrete elements include discrete </w:t>
      </w:r>
      <w:r w:rsidRPr="00CB407C">
        <w:rPr>
          <w:rFonts w:ascii="Courier New" w:hAnsi="Courier New" w:cs="Courier New"/>
        </w:rPr>
        <w:t>Uniform</w:t>
      </w:r>
      <w:r>
        <w:rPr>
          <w:rFonts w:cstheme="minorHAnsi"/>
        </w:rPr>
        <w:t xml:space="preserve">, </w:t>
      </w:r>
      <w:r w:rsidRPr="00CB407C">
        <w:rPr>
          <w:rFonts w:ascii="Courier New" w:hAnsi="Courier New" w:cs="Courier New"/>
        </w:rPr>
        <w:t>Geometric</w:t>
      </w:r>
      <w:r>
        <w:rPr>
          <w:rFonts w:cstheme="minorHAnsi"/>
        </w:rPr>
        <w:t xml:space="preserve">, </w:t>
      </w:r>
      <w:r w:rsidRPr="00CB407C">
        <w:rPr>
          <w:rFonts w:ascii="Courier New" w:hAnsi="Courier New" w:cs="Courier New"/>
        </w:rPr>
        <w:t>Binomial</w:t>
      </w:r>
      <w:r>
        <w:rPr>
          <w:rFonts w:cstheme="minorHAnsi"/>
        </w:rPr>
        <w:t xml:space="preserve">, and </w:t>
      </w:r>
      <w:r w:rsidRPr="00CB407C">
        <w:rPr>
          <w:rFonts w:ascii="Courier New" w:hAnsi="Courier New" w:cs="Courier New"/>
        </w:rPr>
        <w:t>Poisson</w:t>
      </w:r>
      <w:r w:rsidR="007452B9">
        <w:rPr>
          <w:rFonts w:cstheme="minorHAnsi"/>
        </w:rPr>
        <w:t xml:space="preserve">, to be found in the </w:t>
      </w:r>
      <w:r w:rsidR="007452B9">
        <w:rPr>
          <w:rFonts w:ascii="Courier New" w:hAnsi="Courier New" w:cs="Courier New"/>
        </w:rPr>
        <w:t>library.atomic.discrete</w:t>
      </w:r>
      <w:r w:rsidR="007452B9">
        <w:rPr>
          <w:rFonts w:cstheme="minorHAnsi"/>
        </w:rPr>
        <w:t xml:space="preserve"> package</w:t>
      </w:r>
      <w:r>
        <w:rPr>
          <w:rFonts w:cstheme="minorHAnsi"/>
        </w:rPr>
        <w:t>.</w:t>
      </w:r>
    </w:p>
    <w:p w:rsidR="00E31BB8" w:rsidRDefault="00E31BB8" w:rsidP="00A350AF">
      <w:pPr>
        <w:rPr>
          <w:rFonts w:cstheme="minorHAnsi"/>
        </w:rPr>
      </w:pPr>
    </w:p>
    <w:p w:rsidR="003B363A" w:rsidRDefault="003B363A" w:rsidP="003B363A">
      <w:pPr>
        <w:pStyle w:val="Heading2"/>
      </w:pPr>
      <w:bookmarkStart w:id="75" w:name="_Toc364262184"/>
      <w:r>
        <w:t>Compound elements</w:t>
      </w:r>
      <w:bookmarkEnd w:id="75"/>
    </w:p>
    <w:p w:rsidR="00852D33" w:rsidRDefault="003B363A" w:rsidP="003B363A">
      <w:pPr>
        <w:rPr>
          <w:ins w:id="76" w:author="bruttenberg" w:date="2013-08-14T16:39:00Z"/>
          <w:rFonts w:cstheme="minorHAnsi"/>
        </w:rPr>
      </w:pPr>
      <w:r>
        <w:t xml:space="preserve">In </w:t>
      </w:r>
      <w:proofErr w:type="gramStart"/>
      <w:r w:rsidRPr="00CB407C">
        <w:rPr>
          <w:rFonts w:ascii="Courier New" w:hAnsi="Courier New" w:cs="Courier New"/>
        </w:rPr>
        <w:t>Flip(</w:t>
      </w:r>
      <w:proofErr w:type="gramEnd"/>
      <w:r w:rsidRPr="00CB407C">
        <w:rPr>
          <w:rFonts w:ascii="Courier New" w:hAnsi="Courier New" w:cs="Courier New"/>
        </w:rPr>
        <w:t>0.7)</w:t>
      </w:r>
      <w:r>
        <w:rPr>
          <w:rFonts w:cstheme="minorHAnsi"/>
        </w:rPr>
        <w:t xml:space="preserve">, the argument to </w:t>
      </w:r>
      <w:r w:rsidRPr="00CB407C">
        <w:rPr>
          <w:rFonts w:ascii="Courier New" w:hAnsi="Courier New" w:cs="Courier New"/>
        </w:rPr>
        <w:t>Flip</w:t>
      </w:r>
      <w:r>
        <w:rPr>
          <w:rFonts w:cstheme="minorHAnsi"/>
        </w:rPr>
        <w:t xml:space="preserve"> is a </w:t>
      </w:r>
      <w:r w:rsidRPr="00CB407C">
        <w:rPr>
          <w:rFonts w:ascii="Courier New" w:hAnsi="Courier New" w:cs="Courier New"/>
        </w:rPr>
        <w:t>Double</w:t>
      </w:r>
      <w:r>
        <w:rPr>
          <w:rFonts w:cstheme="minorHAnsi"/>
        </w:rPr>
        <w:t xml:space="preserve">. There is another version of </w:t>
      </w:r>
      <w:r w:rsidRPr="00CB407C">
        <w:rPr>
          <w:rFonts w:ascii="Courier New" w:hAnsi="Courier New" w:cs="Courier New"/>
        </w:rPr>
        <w:t>Flip</w:t>
      </w:r>
      <w:r>
        <w:rPr>
          <w:rFonts w:cstheme="minorHAnsi"/>
        </w:rPr>
        <w:t xml:space="preserve"> in which the argument is an </w:t>
      </w:r>
      <w:proofErr w:type="gramStart"/>
      <w:r w:rsidRPr="00CB407C">
        <w:rPr>
          <w:rFonts w:ascii="Courier New" w:hAnsi="Courier New" w:cs="Courier New"/>
        </w:rPr>
        <w:t>Element[</w:t>
      </w:r>
      <w:proofErr w:type="gramEnd"/>
      <w:r w:rsidRPr="00CB407C">
        <w:rPr>
          <w:rFonts w:ascii="Courier New" w:hAnsi="Courier New" w:cs="Courier New"/>
        </w:rPr>
        <w:t>Double]</w:t>
      </w:r>
      <w:r>
        <w:rPr>
          <w:rFonts w:cstheme="minorHAnsi"/>
        </w:rPr>
        <w:t xml:space="preserve">. For example, we might have </w:t>
      </w:r>
    </w:p>
    <w:p w:rsidR="004C0F09" w:rsidRDefault="004C0F09" w:rsidP="003B363A">
      <w:pPr>
        <w:rPr>
          <w:rFonts w:cstheme="minorHAnsi"/>
        </w:rPr>
      </w:pPr>
    </w:p>
    <w:p w:rsidR="00852D33" w:rsidRDefault="003B363A" w:rsidP="00612C7E">
      <w:pPr>
        <w:rPr>
          <w:ins w:id="77" w:author="bruttenberg" w:date="2013-08-13T15:49:00Z"/>
          <w:rFonts w:ascii="Courier New" w:hAnsi="Courier New" w:cs="Courier New"/>
        </w:rPr>
      </w:pPr>
      <w:proofErr w:type="gramStart"/>
      <w:r w:rsidRPr="00CB407C">
        <w:rPr>
          <w:rFonts w:ascii="Courier New" w:hAnsi="Courier New" w:cs="Courier New"/>
        </w:rPr>
        <w:t>Flip(</w:t>
      </w:r>
      <w:proofErr w:type="gramEnd"/>
      <w:r w:rsidRPr="00CB407C">
        <w:rPr>
          <w:rFonts w:ascii="Courier New" w:hAnsi="Courier New" w:cs="Courier New"/>
        </w:rPr>
        <w:t>Uniform(0.0, 1.0))</w:t>
      </w:r>
    </w:p>
    <w:p w:rsidR="00A655DA" w:rsidRDefault="00A655DA" w:rsidP="00612C7E">
      <w:pPr>
        <w:rPr>
          <w:rFonts w:cstheme="minorHAnsi"/>
        </w:rPr>
      </w:pPr>
    </w:p>
    <w:p w:rsidR="003B363A" w:rsidRDefault="003B363A" w:rsidP="00852D33">
      <w:pPr>
        <w:ind w:firstLine="0"/>
        <w:rPr>
          <w:rFonts w:cstheme="minorHAnsi"/>
        </w:rPr>
      </w:pPr>
      <w:proofErr w:type="gramStart"/>
      <w:r>
        <w:rPr>
          <w:rFonts w:cstheme="minorHAnsi"/>
        </w:rPr>
        <w:t>which</w:t>
      </w:r>
      <w:proofErr w:type="gramEnd"/>
      <w:r>
        <w:rPr>
          <w:rFonts w:cstheme="minorHAnsi"/>
        </w:rPr>
        <w:t xml:space="preserve"> represents the probabilistic model that produces </w:t>
      </w:r>
      <w:r w:rsidR="008F7AF5" w:rsidRPr="008F7AF5">
        <w:rPr>
          <w:rFonts w:ascii="Courier New" w:hAnsi="Courier New" w:cs="Courier New"/>
        </w:rPr>
        <w:t>true</w:t>
      </w:r>
      <w:r>
        <w:rPr>
          <w:rFonts w:cstheme="minorHAnsi"/>
        </w:rPr>
        <w:t xml:space="preserve"> with </w:t>
      </w:r>
      <w:r w:rsidR="001B3181">
        <w:rPr>
          <w:rFonts w:cstheme="minorHAnsi"/>
        </w:rPr>
        <w:t xml:space="preserve">a </w:t>
      </w:r>
      <w:r>
        <w:rPr>
          <w:rFonts w:cstheme="minorHAnsi"/>
        </w:rPr>
        <w:t xml:space="preserve">probability that is uniformly distributed between 0 and 1. This is a </w:t>
      </w:r>
      <w:r w:rsidRPr="003B363A">
        <w:rPr>
          <w:rFonts w:cstheme="minorHAnsi"/>
          <w:i/>
        </w:rPr>
        <w:t>compound</w:t>
      </w:r>
      <w:r>
        <w:rPr>
          <w:rFonts w:cstheme="minorHAnsi"/>
        </w:rPr>
        <w:t xml:space="preserve"> element that is built </w:t>
      </w:r>
      <w:r w:rsidR="001B3181">
        <w:rPr>
          <w:rFonts w:cstheme="minorHAnsi"/>
        </w:rPr>
        <w:t>from</w:t>
      </w:r>
      <w:r>
        <w:rPr>
          <w:rFonts w:cstheme="minorHAnsi"/>
        </w:rPr>
        <w:t xml:space="preserve"> another element.</w:t>
      </w:r>
      <w:r w:rsidR="008511FE">
        <w:rPr>
          <w:rFonts w:cstheme="minorHAnsi"/>
        </w:rPr>
        <w:t xml:space="preserve"> All the atomic elements described in the previous subsection have compound versions.</w:t>
      </w:r>
    </w:p>
    <w:p w:rsidR="008511FE" w:rsidRDefault="008511FE" w:rsidP="003B363A">
      <w:pPr>
        <w:rPr>
          <w:ins w:id="78" w:author="bruttenberg" w:date="2013-08-14T16:39:00Z"/>
          <w:rFonts w:cstheme="minorHAnsi"/>
        </w:rPr>
      </w:pPr>
      <w:r>
        <w:rPr>
          <w:rFonts w:cstheme="minorHAnsi"/>
        </w:rPr>
        <w:t xml:space="preserve">Another example </w:t>
      </w:r>
      <w:r w:rsidR="00690FCC">
        <w:rPr>
          <w:rFonts w:cstheme="minorHAnsi"/>
        </w:rPr>
        <w:t>of a compound element</w:t>
      </w:r>
      <w:r>
        <w:rPr>
          <w:rFonts w:cstheme="minorHAnsi"/>
        </w:rPr>
        <w:t xml:space="preserve"> is a conditional. The element </w:t>
      </w:r>
    </w:p>
    <w:p w:rsidR="004C0F09" w:rsidRDefault="004C0F09" w:rsidP="003B363A">
      <w:pPr>
        <w:rPr>
          <w:rFonts w:cstheme="minorHAnsi"/>
        </w:rPr>
      </w:pPr>
    </w:p>
    <w:p w:rsidR="008511FE" w:rsidRDefault="008511FE" w:rsidP="00612C7E">
      <w:pPr>
        <w:rPr>
          <w:ins w:id="79" w:author="bruttenberg" w:date="2013-08-13T15:49:00Z"/>
          <w:rFonts w:ascii="Courier New" w:hAnsi="Courier New" w:cs="Courier New"/>
        </w:rPr>
      </w:pPr>
      <w:proofErr w:type="gramStart"/>
      <w:r w:rsidRPr="00CB407C">
        <w:rPr>
          <w:rFonts w:ascii="Courier New" w:hAnsi="Courier New" w:cs="Courier New"/>
        </w:rPr>
        <w:t>If(</w:t>
      </w:r>
      <w:proofErr w:type="gramEnd"/>
      <w:r w:rsidRPr="00CB407C">
        <w:rPr>
          <w:rFonts w:ascii="Courier New" w:hAnsi="Courier New" w:cs="Courier New"/>
        </w:rPr>
        <w:t>Flip(0.7), Constant(1), Select(0.4 -&gt; 2, 0.6 -&gt; 3))</w:t>
      </w:r>
    </w:p>
    <w:p w:rsidR="00A655DA" w:rsidRPr="00CB407C" w:rsidRDefault="005A09FB" w:rsidP="00612C7E">
      <w:pPr>
        <w:rPr>
          <w:rFonts w:ascii="Courier New" w:hAnsi="Courier New" w:cs="Courier New"/>
        </w:rPr>
      </w:pPr>
      <w:r>
        <w:rPr>
          <w:rFonts w:ascii="Courier New" w:hAnsi="Courier New" w:cs="Courier New"/>
          <w:noProof/>
          <w:lang w:bidi="ar-SA"/>
        </w:rPr>
        <w:pict>
          <v:shape id="_x0000_s1036" type="#_x0000_t180" style="position:absolute;left:0;text-align:left;margin-left:487.5pt;margin-top:-.2pt;width:1in;height:1in;z-index:251661312" adj="-32400,-1800,18900,-1800,-34395,-3795,-32400,-1800" strokeweight="1pt">
            <v:stroke startarrow="block"/>
            <v:textbox>
              <w:txbxContent>
                <w:p w:rsidR="000F4DE4" w:rsidRDefault="000F4DE4" w:rsidP="00B53F50">
                  <w:pPr>
                    <w:ind w:firstLine="0"/>
                  </w:pPr>
                  <w:ins w:id="80" w:author="bruttenberg" w:date="2013-08-19T16:57:00Z">
                    <w:r>
                      <w:t>This is the Figaro If class, not the Scala if operator</w:t>
                    </w:r>
                  </w:ins>
                </w:p>
              </w:txbxContent>
            </v:textbox>
          </v:shape>
        </w:pict>
      </w:r>
    </w:p>
    <w:p w:rsidR="008511FE" w:rsidRPr="007452B9" w:rsidRDefault="008511FE" w:rsidP="008511FE">
      <w:pPr>
        <w:ind w:firstLine="0"/>
        <w:rPr>
          <w:rFonts w:cstheme="minorHAnsi"/>
        </w:rPr>
      </w:pPr>
      <w:r>
        <w:rPr>
          <w:rFonts w:cstheme="minorHAnsi"/>
        </w:rPr>
        <w:t xml:space="preserve">represents the </w:t>
      </w:r>
      <w:r w:rsidRPr="00CB407C">
        <w:rPr>
          <w:rFonts w:ascii="Courier New" w:hAnsi="Courier New" w:cs="Courier New"/>
        </w:rPr>
        <w:t>Element[Int]</w:t>
      </w:r>
      <w:r>
        <w:rPr>
          <w:rFonts w:cstheme="minorHAnsi"/>
        </w:rPr>
        <w:t xml:space="preserve"> in which with probability 0.7, </w:t>
      </w:r>
      <w:r w:rsidRPr="00CB407C">
        <w:rPr>
          <w:rFonts w:ascii="Courier New" w:hAnsi="Courier New" w:cs="Courier New"/>
        </w:rPr>
        <w:t>Constant(1)</w:t>
      </w:r>
      <w:r>
        <w:rPr>
          <w:rFonts w:cstheme="minorHAnsi"/>
        </w:rPr>
        <w:t xml:space="preserve"> is chosen, producing 1 with probability 1, while with probability 0.3, </w:t>
      </w:r>
      <w:r w:rsidRPr="00CB407C">
        <w:rPr>
          <w:rFonts w:ascii="Courier New" w:hAnsi="Courier New" w:cs="Courier New"/>
        </w:rPr>
        <w:t>Select(0.4 -&gt; 2, 0.6 -&gt; 3)</w:t>
      </w:r>
      <w:r>
        <w:rPr>
          <w:rFonts w:cstheme="minorHAnsi"/>
        </w:rPr>
        <w:t xml:space="preserve"> is chosen, producing 2 with probability 0.4 and 3 with probability 0.6. Overall, 1 is produced with probability 0.7 * 1 = 0.7, 2 with probability 0.3 * 0.4 = 0.12, and 3 with probability 0.3 * 0.6 = 0.18. The first argument to </w:t>
      </w:r>
      <w:r w:rsidRPr="00CB407C">
        <w:rPr>
          <w:rFonts w:ascii="Courier New" w:hAnsi="Courier New" w:cs="Courier New"/>
        </w:rPr>
        <w:t>If</w:t>
      </w:r>
      <w:r>
        <w:rPr>
          <w:rFonts w:cstheme="minorHAnsi"/>
        </w:rPr>
        <w:t xml:space="preserve"> must be an </w:t>
      </w:r>
      <w:proofErr w:type="gramStart"/>
      <w:r w:rsidRPr="00CB407C">
        <w:rPr>
          <w:rFonts w:ascii="Courier New" w:hAnsi="Courier New" w:cs="Courier New"/>
        </w:rPr>
        <w:t>Element[</w:t>
      </w:r>
      <w:proofErr w:type="gramEnd"/>
      <w:r w:rsidRPr="00CB407C">
        <w:rPr>
          <w:rFonts w:ascii="Courier New" w:hAnsi="Courier New" w:cs="Courier New"/>
        </w:rPr>
        <w:t>Boolean]</w:t>
      </w:r>
      <w:r>
        <w:rPr>
          <w:rFonts w:cstheme="minorHAnsi"/>
        </w:rPr>
        <w:t xml:space="preserve">, while the other two arguments must have the same value type, which also becomes the value type of the </w:t>
      </w:r>
      <w:r w:rsidRPr="00CB407C">
        <w:rPr>
          <w:rFonts w:ascii="Courier New" w:hAnsi="Courier New" w:cs="Courier New"/>
        </w:rPr>
        <w:t>If</w:t>
      </w:r>
      <w:r>
        <w:rPr>
          <w:rFonts w:cstheme="minorHAnsi"/>
        </w:rPr>
        <w:t>.</w:t>
      </w:r>
      <w:r w:rsidR="007452B9">
        <w:rPr>
          <w:rFonts w:cstheme="minorHAnsi"/>
        </w:rPr>
        <w:t xml:space="preserve"> </w:t>
      </w:r>
      <w:r w:rsidR="007452B9">
        <w:rPr>
          <w:rFonts w:ascii="Courier New" w:hAnsi="Courier New" w:cs="Courier New"/>
        </w:rPr>
        <w:t>If</w:t>
      </w:r>
      <w:r w:rsidR="007452B9">
        <w:rPr>
          <w:rFonts w:cstheme="minorHAnsi"/>
        </w:rPr>
        <w:t xml:space="preserve"> can be found in the </w:t>
      </w:r>
      <w:r w:rsidR="007452B9">
        <w:rPr>
          <w:rFonts w:ascii="Courier New" w:hAnsi="Courier New" w:cs="Courier New"/>
        </w:rPr>
        <w:t>library.compound</w:t>
      </w:r>
      <w:r w:rsidR="007452B9">
        <w:rPr>
          <w:rFonts w:cstheme="minorHAnsi"/>
        </w:rPr>
        <w:t xml:space="preserve"> package.</w:t>
      </w:r>
      <w:ins w:id="81" w:author="bruttenberg" w:date="2013-08-13T15:49:00Z">
        <w:r w:rsidR="00A655DA">
          <w:rPr>
            <w:rFonts w:cstheme="minorHAnsi"/>
          </w:rPr>
          <w:t xml:space="preserve"> Similar to the atomic elements, the value of a compound element</w:t>
        </w:r>
      </w:ins>
      <w:ins w:id="82" w:author="bruttenberg" w:date="2013-08-13T15:58:00Z">
        <w:r w:rsidR="00A57760">
          <w:rPr>
            <w:rFonts w:cstheme="minorHAnsi"/>
          </w:rPr>
          <w:t xml:space="preserve"> can be generated by calling the </w:t>
        </w:r>
        <w:proofErr w:type="gramStart"/>
        <w:r w:rsidR="00A57760">
          <w:rPr>
            <w:rFonts w:cstheme="minorHAnsi"/>
          </w:rPr>
          <w:t>generate(</w:t>
        </w:r>
        <w:proofErr w:type="gramEnd"/>
        <w:r w:rsidR="00A57760">
          <w:rPr>
            <w:rFonts w:cstheme="minorHAnsi"/>
          </w:rPr>
          <w:t>) method of the element. In this case, however, the value of an element is a deterministic function of its randomness and the current value of the element’s parents.</w:t>
        </w:r>
      </w:ins>
    </w:p>
    <w:p w:rsidR="008511FE" w:rsidRDefault="008511FE" w:rsidP="008511FE">
      <w:pPr>
        <w:pStyle w:val="Heading2"/>
      </w:pPr>
      <w:bookmarkStart w:id="83" w:name="_Toc364262185"/>
      <w:r>
        <w:t>Chain</w:t>
      </w:r>
      <w:bookmarkEnd w:id="83"/>
    </w:p>
    <w:p w:rsidR="000632A3" w:rsidRDefault="008511FE" w:rsidP="000632A3">
      <w:pPr>
        <w:rPr>
          <w:rFonts w:cstheme="minorHAnsi"/>
        </w:rPr>
      </w:pPr>
      <w:r>
        <w:t>Figaro provides a useful building block for building compound elements, called</w:t>
      </w:r>
      <w:r w:rsidR="0000583B">
        <w:t xml:space="preserve"> </w:t>
      </w:r>
      <w:r w:rsidR="0000583B">
        <w:rPr>
          <w:i/>
        </w:rPr>
        <w:t>chain</w:t>
      </w:r>
      <w:r>
        <w:rPr>
          <w:rFonts w:cstheme="minorHAnsi"/>
        </w:rPr>
        <w:t>.</w:t>
      </w:r>
      <w:r w:rsidR="00852D33">
        <w:rPr>
          <w:rFonts w:cstheme="minorHAnsi"/>
        </w:rPr>
        <w:t xml:space="preserve"> </w:t>
      </w:r>
      <w:r w:rsidR="000632A3">
        <w:rPr>
          <w:rFonts w:cstheme="minorHAnsi"/>
        </w:rPr>
        <w:t xml:space="preserve">Intuitively, a chain takes a probability distribution over a “parent” element and a conditional probability distribution over a “child” element given the parent to produce a distribution over the child. </w:t>
      </w:r>
    </w:p>
    <w:p w:rsidR="00612C7E" w:rsidRDefault="008511FE" w:rsidP="008511FE">
      <w:pPr>
        <w:rPr>
          <w:rFonts w:cstheme="minorHAnsi"/>
        </w:rPr>
      </w:pPr>
      <w:r>
        <w:rPr>
          <w:rFonts w:cstheme="minorHAnsi"/>
        </w:rPr>
        <w:t xml:space="preserve">A </w:t>
      </w:r>
      <w:r w:rsidRPr="0000583B">
        <w:rPr>
          <w:rFonts w:cstheme="minorHAnsi"/>
        </w:rPr>
        <w:t>Chain</w:t>
      </w:r>
      <w:r>
        <w:rPr>
          <w:rFonts w:cstheme="minorHAnsi"/>
        </w:rPr>
        <w:t xml:space="preserve"> has two type parameters, </w:t>
      </w:r>
      <w:r w:rsidRPr="00CB407C">
        <w:rPr>
          <w:rFonts w:ascii="Courier New" w:hAnsi="Courier New" w:cs="Courier New"/>
        </w:rPr>
        <w:t>T</w:t>
      </w:r>
      <w:r>
        <w:rPr>
          <w:rFonts w:cstheme="minorHAnsi"/>
        </w:rPr>
        <w:t xml:space="preserve"> and </w:t>
      </w:r>
      <w:r w:rsidRPr="00CB407C">
        <w:rPr>
          <w:rFonts w:ascii="Courier New" w:hAnsi="Courier New" w:cs="Courier New"/>
        </w:rPr>
        <w:t>U</w:t>
      </w:r>
      <w:r w:rsidR="000632A3">
        <w:rPr>
          <w:rFonts w:cstheme="minorHAnsi"/>
        </w:rPr>
        <w:t xml:space="preserve">, where </w:t>
      </w:r>
      <w:r w:rsidR="000632A3">
        <w:rPr>
          <w:rFonts w:ascii="Courier New" w:hAnsi="Courier New" w:cs="Courier New"/>
        </w:rPr>
        <w:t>T</w:t>
      </w:r>
      <w:r w:rsidR="000632A3">
        <w:rPr>
          <w:rFonts w:cstheme="minorHAnsi"/>
        </w:rPr>
        <w:t xml:space="preserve"> is the value type of the parent element and </w:t>
      </w:r>
      <w:r w:rsidR="000632A3">
        <w:rPr>
          <w:rFonts w:ascii="Courier New" w:hAnsi="Courier New" w:cs="Courier New"/>
        </w:rPr>
        <w:t>U</w:t>
      </w:r>
      <w:r w:rsidR="000632A3">
        <w:rPr>
          <w:rFonts w:cstheme="minorHAnsi"/>
        </w:rPr>
        <w:t xml:space="preserve"> </w:t>
      </w:r>
      <w:ins w:id="84" w:author="bruttenberg" w:date="2013-08-13T09:09:00Z">
        <w:r w:rsidR="00BC0339">
          <w:rPr>
            <w:rFonts w:cstheme="minorHAnsi"/>
          </w:rPr>
          <w:t>i</w:t>
        </w:r>
      </w:ins>
      <w:r w:rsidR="000632A3">
        <w:rPr>
          <w:rFonts w:cstheme="minorHAnsi"/>
        </w:rPr>
        <w:t xml:space="preserve">s the value type of the child element. </w:t>
      </w:r>
      <w:r w:rsidR="0004174D" w:rsidRPr="0004174D">
        <w:rPr>
          <w:rFonts w:cstheme="minorHAnsi"/>
        </w:rPr>
        <w:t>A</w:t>
      </w:r>
      <w:r w:rsidR="0004174D">
        <w:rPr>
          <w:rFonts w:asciiTheme="majorHAnsi" w:hAnsiTheme="majorHAnsi" w:cstheme="majorHAnsi"/>
        </w:rPr>
        <w:t xml:space="preserve"> </w:t>
      </w:r>
      <w:proofErr w:type="gramStart"/>
      <w:r w:rsidR="0004174D" w:rsidRPr="00CB407C">
        <w:rPr>
          <w:rFonts w:ascii="Courier New" w:hAnsi="Courier New" w:cs="Courier New"/>
        </w:rPr>
        <w:t>Chain[</w:t>
      </w:r>
      <w:proofErr w:type="gramEnd"/>
      <w:r w:rsidR="0004174D" w:rsidRPr="00CB407C">
        <w:rPr>
          <w:rFonts w:ascii="Courier New" w:hAnsi="Courier New" w:cs="Courier New"/>
        </w:rPr>
        <w:t>T,U]</w:t>
      </w:r>
      <w:r w:rsidR="0004174D" w:rsidRPr="0004174D">
        <w:rPr>
          <w:rFonts w:cstheme="minorHAnsi"/>
        </w:rPr>
        <w:t xml:space="preserve"> takes two arguments: (1) an </w:t>
      </w:r>
      <w:r w:rsidR="0004174D" w:rsidRPr="00CB407C">
        <w:rPr>
          <w:rFonts w:ascii="Courier New" w:hAnsi="Courier New" w:cs="Courier New"/>
        </w:rPr>
        <w:t>Element[T]</w:t>
      </w:r>
      <w:r w:rsidR="0004174D">
        <w:rPr>
          <w:rFonts w:cstheme="minorHAnsi"/>
        </w:rPr>
        <w:t>,</w:t>
      </w:r>
      <w:r w:rsidR="000632A3">
        <w:rPr>
          <w:rFonts w:cstheme="minorHAnsi"/>
        </w:rPr>
        <w:t xml:space="preserve"> representing the parent element,</w:t>
      </w:r>
      <w:r w:rsidR="0004174D">
        <w:rPr>
          <w:rFonts w:cstheme="minorHAnsi"/>
        </w:rPr>
        <w:t xml:space="preserve"> and (2) a function from a value of type </w:t>
      </w:r>
      <w:r w:rsidR="0004174D" w:rsidRPr="00CB407C">
        <w:rPr>
          <w:rFonts w:ascii="Courier New" w:hAnsi="Courier New" w:cs="Courier New"/>
        </w:rPr>
        <w:t>T</w:t>
      </w:r>
      <w:r w:rsidR="0004174D">
        <w:rPr>
          <w:rFonts w:cstheme="minorHAnsi"/>
        </w:rPr>
        <w:t xml:space="preserve"> to an </w:t>
      </w:r>
      <w:r w:rsidR="0004174D" w:rsidRPr="00CB407C">
        <w:rPr>
          <w:rFonts w:ascii="Courier New" w:hAnsi="Courier New" w:cs="Courier New"/>
        </w:rPr>
        <w:t>Element[U]</w:t>
      </w:r>
      <w:r w:rsidR="000632A3">
        <w:rPr>
          <w:rFonts w:cstheme="minorHAnsi"/>
        </w:rPr>
        <w:t xml:space="preserve">, representing the conditional distribution. Scala’s notation for this type of function is                                   </w:t>
      </w:r>
      <w:r w:rsidR="000632A3" w:rsidRPr="00CB407C">
        <w:rPr>
          <w:rFonts w:ascii="Courier New" w:hAnsi="Courier New" w:cs="Courier New"/>
        </w:rPr>
        <w:lastRenderedPageBreak/>
        <w:t xml:space="preserve">T </w:t>
      </w:r>
      <w:r w:rsidR="000632A3">
        <w:rPr>
          <w:rFonts w:ascii="Courier New" w:hAnsi="Courier New" w:cs="Courier New"/>
        </w:rPr>
        <w:t xml:space="preserve">=&gt; </w:t>
      </w:r>
      <w:proofErr w:type="gramStart"/>
      <w:r w:rsidR="000632A3">
        <w:rPr>
          <w:rFonts w:ascii="Courier New" w:hAnsi="Courier New" w:cs="Courier New"/>
        </w:rPr>
        <w:t>Element[</w:t>
      </w:r>
      <w:proofErr w:type="gramEnd"/>
      <w:r w:rsidR="000632A3">
        <w:rPr>
          <w:rFonts w:ascii="Courier New" w:hAnsi="Courier New" w:cs="Courier New"/>
        </w:rPr>
        <w:t>U]</w:t>
      </w:r>
      <w:r w:rsidR="000632A3">
        <w:rPr>
          <w:rFonts w:cstheme="minorHAnsi"/>
        </w:rPr>
        <w:t xml:space="preserve">. For each possible value of the parent element, this function specifies an element defining the distribution over the child. The </w:t>
      </w:r>
      <w:r w:rsidR="000632A3">
        <w:rPr>
          <w:rFonts w:ascii="Courier New" w:hAnsi="Courier New" w:cs="Courier New"/>
        </w:rPr>
        <w:t>Chain</w:t>
      </w:r>
      <w:r w:rsidR="000632A3">
        <w:rPr>
          <w:rFonts w:cstheme="minorHAnsi"/>
        </w:rPr>
        <w:t xml:space="preserve"> itself represents the probability distribution over the child that results from this chaining</w:t>
      </w:r>
      <w:r w:rsidR="00852D33">
        <w:rPr>
          <w:rFonts w:cstheme="minorHAnsi"/>
        </w:rPr>
        <w:t xml:space="preserve">. </w:t>
      </w:r>
      <w:r w:rsidR="000632A3">
        <w:rPr>
          <w:rFonts w:cstheme="minorHAnsi"/>
        </w:rPr>
        <w:t>Thinking in terms of a generative process, a</w:t>
      </w:r>
      <w:r w:rsidR="00852D33">
        <w:rPr>
          <w:rFonts w:cstheme="minorHAnsi"/>
        </w:rPr>
        <w:t xml:space="preserve"> </w:t>
      </w:r>
      <w:r w:rsidR="00852D33">
        <w:rPr>
          <w:rFonts w:ascii="Courier New" w:hAnsi="Courier New" w:cs="Courier New"/>
        </w:rPr>
        <w:t>Chain</w:t>
      </w:r>
      <w:r w:rsidR="00852D33">
        <w:rPr>
          <w:rFonts w:cstheme="minorHAnsi"/>
        </w:rPr>
        <w:t xml:space="preserve"> represents the probabilistic model in which first a value of type </w:t>
      </w:r>
      <w:r w:rsidR="00852D33">
        <w:rPr>
          <w:rFonts w:ascii="Courier New" w:hAnsi="Courier New" w:cs="Courier New"/>
        </w:rPr>
        <w:t>T</w:t>
      </w:r>
      <w:r w:rsidR="00852D33">
        <w:rPr>
          <w:rFonts w:cstheme="minorHAnsi"/>
        </w:rPr>
        <w:t xml:space="preserve"> is produced from the </w:t>
      </w:r>
      <w:del w:id="85" w:author="bruttenberg" w:date="2013-08-13T09:10:00Z">
        <w:r w:rsidR="00852D33" w:rsidDel="00BC0339">
          <w:rPr>
            <w:rFonts w:cstheme="minorHAnsi"/>
          </w:rPr>
          <w:delText xml:space="preserve">first </w:delText>
        </w:r>
      </w:del>
      <w:ins w:id="86" w:author="bruttenberg" w:date="2013-08-13T09:10:00Z">
        <w:r w:rsidR="00BC0339">
          <w:rPr>
            <w:rFonts w:cstheme="minorHAnsi"/>
          </w:rPr>
          <w:t xml:space="preserve">parent </w:t>
        </w:r>
      </w:ins>
      <w:r w:rsidR="00852D33">
        <w:rPr>
          <w:rFonts w:cstheme="minorHAnsi"/>
        </w:rPr>
        <w:t xml:space="preserve">argument, then the function in the second argument is applied to this value to generate a particular </w:t>
      </w:r>
      <w:proofErr w:type="gramStart"/>
      <w:r w:rsidR="00852D33">
        <w:rPr>
          <w:rFonts w:ascii="Courier New" w:hAnsi="Courier New" w:cs="Courier New"/>
        </w:rPr>
        <w:t>Element[</w:t>
      </w:r>
      <w:proofErr w:type="gramEnd"/>
      <w:r w:rsidR="00852D33">
        <w:rPr>
          <w:rFonts w:ascii="Courier New" w:hAnsi="Courier New" w:cs="Courier New"/>
        </w:rPr>
        <w:t>U]</w:t>
      </w:r>
      <w:r w:rsidR="00852D33">
        <w:rPr>
          <w:rFonts w:cstheme="minorHAnsi"/>
        </w:rPr>
        <w:t xml:space="preserve">, and finally a particular value of type </w:t>
      </w:r>
      <w:r w:rsidR="00852D33">
        <w:rPr>
          <w:rFonts w:ascii="Courier New" w:hAnsi="Courier New" w:cs="Courier New"/>
        </w:rPr>
        <w:t>U</w:t>
      </w:r>
      <w:r w:rsidR="00852D33">
        <w:rPr>
          <w:rFonts w:cstheme="minorHAnsi"/>
        </w:rPr>
        <w:t xml:space="preserve"> is </w:t>
      </w:r>
      <w:ins w:id="87" w:author="bruttenberg" w:date="2013-08-13T09:10:00Z">
        <w:r w:rsidR="00BC0339">
          <w:rPr>
            <w:rFonts w:cstheme="minorHAnsi"/>
          </w:rPr>
          <w:t xml:space="preserve">randomly </w:t>
        </w:r>
      </w:ins>
      <w:r w:rsidR="00852D33">
        <w:rPr>
          <w:rFonts w:cstheme="minorHAnsi"/>
        </w:rPr>
        <w:t>produced from th</w:t>
      </w:r>
      <w:ins w:id="88" w:author="bruttenberg" w:date="2013-08-13T09:11:00Z">
        <w:r w:rsidR="00BC0339">
          <w:rPr>
            <w:rFonts w:cstheme="minorHAnsi"/>
          </w:rPr>
          <w:t>e</w:t>
        </w:r>
      </w:ins>
      <w:del w:id="89" w:author="bruttenberg" w:date="2013-08-13T09:11:00Z">
        <w:r w:rsidR="00852D33" w:rsidDel="00BC0339">
          <w:rPr>
            <w:rFonts w:cstheme="minorHAnsi"/>
          </w:rPr>
          <w:delText xml:space="preserve">is </w:delText>
        </w:r>
      </w:del>
      <w:ins w:id="90" w:author="bruttenberg" w:date="2013-08-13T09:11:00Z">
        <w:r w:rsidR="00BC0339">
          <w:rPr>
            <w:rFonts w:cstheme="minorHAnsi"/>
          </w:rPr>
          <w:t xml:space="preserve"> generated </w:t>
        </w:r>
        <w:r w:rsidR="00BC0339">
          <w:rPr>
            <w:rFonts w:ascii="Courier New" w:hAnsi="Courier New" w:cs="Courier New"/>
          </w:rPr>
          <w:t>Element[U]</w:t>
        </w:r>
      </w:ins>
      <w:del w:id="91" w:author="bruttenberg" w:date="2013-08-13T09:11:00Z">
        <w:r w:rsidR="00852D33" w:rsidDel="00BC0339">
          <w:rPr>
            <w:rFonts w:cstheme="minorHAnsi"/>
          </w:rPr>
          <w:delText>element</w:delText>
        </w:r>
      </w:del>
      <w:r w:rsidR="00852D33">
        <w:rPr>
          <w:rFonts w:cstheme="minorHAnsi"/>
        </w:rPr>
        <w:t xml:space="preserve">. Therefore, a </w:t>
      </w:r>
      <w:proofErr w:type="gramStart"/>
      <w:r w:rsidR="00852D33" w:rsidRPr="00CB407C">
        <w:rPr>
          <w:rFonts w:ascii="Courier New" w:hAnsi="Courier New" w:cs="Courier New"/>
        </w:rPr>
        <w:t>Chain[</w:t>
      </w:r>
      <w:proofErr w:type="gramEnd"/>
      <w:r w:rsidR="00852D33" w:rsidRPr="00CB407C">
        <w:rPr>
          <w:rFonts w:ascii="Courier New" w:hAnsi="Courier New" w:cs="Courier New"/>
        </w:rPr>
        <w:t>T,U]</w:t>
      </w:r>
      <w:r w:rsidR="00852D33">
        <w:rPr>
          <w:rFonts w:cstheme="minorHAnsi"/>
        </w:rPr>
        <w:t xml:space="preserve">is an </w:t>
      </w:r>
      <w:r w:rsidR="00852D33">
        <w:rPr>
          <w:rFonts w:ascii="Courier New" w:hAnsi="Courier New" w:cs="Courier New"/>
        </w:rPr>
        <w:t>Element[U]</w:t>
      </w:r>
      <w:r w:rsidR="00852D33">
        <w:rPr>
          <w:rFonts w:cstheme="minorHAnsi"/>
        </w:rPr>
        <w:t xml:space="preserve">. </w:t>
      </w:r>
    </w:p>
    <w:p w:rsidR="008511FE" w:rsidRDefault="005A09FB" w:rsidP="008511FE">
      <w:pPr>
        <w:rPr>
          <w:ins w:id="92" w:author="bruttenberg" w:date="2013-08-14T16:40:00Z"/>
          <w:rFonts w:cstheme="minorHAnsi"/>
        </w:rPr>
      </w:pPr>
      <w:r>
        <w:rPr>
          <w:rFonts w:cstheme="minorHAnsi"/>
          <w:noProof/>
          <w:lang w:bidi="ar-SA"/>
        </w:rPr>
        <w:pict>
          <v:shape id="_x0000_s1037" type="#_x0000_t180" style="position:absolute;left:0;text-align:left;margin-left:499.5pt;margin-top:-80.75pt;width:118.5pt;height:84pt;z-index:251662336" adj="-6562,-1543,19959,-1543,-7774,-3253,-6562,-1543" strokeweight="1pt">
            <v:stroke startarrow="block"/>
            <v:textbox>
              <w:txbxContent>
                <w:p w:rsidR="000F4DE4" w:rsidRPr="00B53F50" w:rsidRDefault="000F4DE4" w:rsidP="00B53F50">
                  <w:pPr>
                    <w:ind w:firstLine="0"/>
                    <w:rPr>
                      <w:i/>
                    </w:rPr>
                  </w:pPr>
                  <w:ins w:id="93" w:author="bruttenberg" w:date="2013-08-19T16:59:00Z">
                    <w:r>
                      <w:t xml:space="preserve">Scala notation for the type of a function </w:t>
                    </w:r>
                  </w:ins>
                  <w:ins w:id="94" w:author="bruttenberg" w:date="2013-08-19T17:00:00Z">
                    <w:r>
                      <w:t xml:space="preserve">is: </w:t>
                    </w:r>
                    <w:r>
                      <w:rPr>
                        <w:i/>
                      </w:rPr>
                      <w:t xml:space="preserve">intype </w:t>
                    </w:r>
                    <w:r>
                      <w:t xml:space="preserve">=&gt; </w:t>
                    </w:r>
                    <w:r w:rsidRPr="00B53F50">
                      <w:rPr>
                        <w:i/>
                      </w:rPr>
                      <w:t>out</w:t>
                    </w:r>
                    <w:r>
                      <w:rPr>
                        <w:i/>
                      </w:rPr>
                      <w:t>type</w:t>
                    </w:r>
                  </w:ins>
                </w:p>
              </w:txbxContent>
            </v:textbox>
          </v:shape>
        </w:pict>
      </w:r>
      <w:r w:rsidR="00852D33">
        <w:rPr>
          <w:rFonts w:cstheme="minorHAnsi"/>
        </w:rPr>
        <w:t>For example,</w:t>
      </w:r>
    </w:p>
    <w:p w:rsidR="00310746" w:rsidRDefault="00310746" w:rsidP="008511FE">
      <w:pPr>
        <w:rPr>
          <w:rFonts w:cstheme="minorHAnsi"/>
        </w:rPr>
      </w:pPr>
    </w:p>
    <w:p w:rsidR="00CD4C78" w:rsidRDefault="00612C7E">
      <w:pPr>
        <w:ind w:left="360" w:firstLine="0"/>
        <w:rPr>
          <w:rFonts w:ascii="Courier New" w:hAnsi="Courier New" w:cs="Courier New"/>
        </w:rPr>
      </w:pPr>
      <w:proofErr w:type="gramStart"/>
      <w:r>
        <w:rPr>
          <w:rFonts w:ascii="Courier New" w:hAnsi="Courier New" w:cs="Courier New"/>
        </w:rPr>
        <w:t>Chain(</w:t>
      </w:r>
      <w:proofErr w:type="gramEnd"/>
      <w:r>
        <w:rPr>
          <w:rFonts w:ascii="Courier New" w:hAnsi="Courier New" w:cs="Courier New"/>
        </w:rPr>
        <w:t xml:space="preserve">Flip(0.7), (b: Boolean) =&gt; </w:t>
      </w:r>
    </w:p>
    <w:p w:rsidR="00CD4C78" w:rsidRDefault="00612C7E">
      <w:pPr>
        <w:ind w:left="360" w:firstLine="0"/>
        <w:rPr>
          <w:ins w:id="95" w:author="bruttenberg" w:date="2013-08-14T16:40:00Z"/>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(b) Constant(1); else Select(0.4 -&gt; 2, 0.6 -&gt; 3))</w:t>
      </w:r>
    </w:p>
    <w:p w:rsidR="00CD4C78" w:rsidRDefault="00CD4C78">
      <w:pPr>
        <w:ind w:left="360" w:firstLine="0"/>
        <w:rPr>
          <w:rFonts w:ascii="Courier New" w:hAnsi="Courier New" w:cs="Courier New"/>
        </w:rPr>
      </w:pPr>
    </w:p>
    <w:p w:rsidR="000632A3" w:rsidRDefault="00612C7E" w:rsidP="00612C7E">
      <w:pPr>
        <w:ind w:firstLine="0"/>
        <w:rPr>
          <w:rFonts w:cstheme="minorHAnsi"/>
        </w:rPr>
      </w:pPr>
      <w:proofErr w:type="gramStart"/>
      <w:r>
        <w:rPr>
          <w:rFonts w:cstheme="minorHAnsi"/>
        </w:rPr>
        <w:t>represents</w:t>
      </w:r>
      <w:proofErr w:type="gramEnd"/>
      <w:r>
        <w:rPr>
          <w:rFonts w:cstheme="minorHAnsi"/>
        </w:rPr>
        <w:t xml:space="preserve"> exactly the same probabilistic model a</w:t>
      </w:r>
      <w:r w:rsidR="000632A3">
        <w:rPr>
          <w:rFonts w:cstheme="minorHAnsi"/>
        </w:rPr>
        <w:t>s</w:t>
      </w:r>
    </w:p>
    <w:p w:rsidR="00CD4C78" w:rsidRDefault="00CD4C78">
      <w:pPr>
        <w:ind w:left="360" w:firstLine="0"/>
        <w:rPr>
          <w:ins w:id="96" w:author="bruttenberg" w:date="2013-08-14T16:40:00Z"/>
          <w:rFonts w:ascii="Courier New" w:hAnsi="Courier New" w:cs="Courier New"/>
        </w:rPr>
      </w:pPr>
    </w:p>
    <w:p w:rsidR="00CD4C78" w:rsidRDefault="000632A3">
      <w:pPr>
        <w:ind w:left="360" w:firstLine="0"/>
        <w:rPr>
          <w:ins w:id="97" w:author="bruttenberg" w:date="2013-08-14T16:40:00Z"/>
          <w:rFonts w:ascii="Courier New" w:hAnsi="Courier New" w:cs="Courier New"/>
        </w:rPr>
      </w:pPr>
      <w:proofErr w:type="gramStart"/>
      <w:r w:rsidRPr="00CB407C">
        <w:rPr>
          <w:rFonts w:ascii="Courier New" w:hAnsi="Courier New" w:cs="Courier New"/>
        </w:rPr>
        <w:t>If(</w:t>
      </w:r>
      <w:proofErr w:type="gramEnd"/>
      <w:r w:rsidRPr="00CB407C">
        <w:rPr>
          <w:rFonts w:ascii="Courier New" w:hAnsi="Courier New" w:cs="Courier New"/>
        </w:rPr>
        <w:t>Flip(0.7), Constant(1), Select(0.4 -&gt; 2, 0.6 -&gt; 3))</w:t>
      </w:r>
    </w:p>
    <w:p w:rsidR="00CD4C78" w:rsidRDefault="00CD4C78">
      <w:pPr>
        <w:ind w:left="360" w:firstLine="0"/>
        <w:rPr>
          <w:rFonts w:ascii="Courier New" w:hAnsi="Courier New" w:cs="Courier New"/>
        </w:rPr>
      </w:pPr>
    </w:p>
    <w:p w:rsidR="00612C7E" w:rsidRDefault="00612C7E" w:rsidP="00612C7E">
      <w:pPr>
        <w:ind w:firstLine="0"/>
        <w:rPr>
          <w:rFonts w:cstheme="minorHAnsi"/>
        </w:rPr>
      </w:pPr>
      <w:r>
        <w:rPr>
          <w:rFonts w:cstheme="minorHAnsi"/>
        </w:rPr>
        <w:t>Let’s understand this example from the inside out. First,</w:t>
      </w:r>
    </w:p>
    <w:p w:rsidR="00CD4C78" w:rsidRDefault="00CD4C78">
      <w:pPr>
        <w:ind w:left="360" w:firstLine="0"/>
        <w:rPr>
          <w:ins w:id="98" w:author="bruttenberg" w:date="2013-08-14T16:40:00Z"/>
          <w:rFonts w:ascii="Courier New" w:hAnsi="Courier New" w:cs="Courier New"/>
        </w:rPr>
      </w:pPr>
    </w:p>
    <w:p w:rsidR="00CD4C78" w:rsidRDefault="005A09FB">
      <w:pPr>
        <w:ind w:left="360" w:firstLine="0"/>
        <w:rPr>
          <w:ins w:id="99" w:author="bruttenberg" w:date="2013-08-14T16:40:00Z"/>
          <w:rFonts w:ascii="Courier New" w:hAnsi="Courier New" w:cs="Courier New"/>
        </w:rPr>
      </w:pPr>
      <w:ins w:id="100" w:author="bruttenberg" w:date="2013-08-19T17:02:00Z">
        <w:r w:rsidRPr="005A09FB">
          <w:rPr>
            <w:rFonts w:cstheme="minorHAnsi"/>
            <w:noProof/>
            <w:lang w:bidi="ar-SA"/>
          </w:rPr>
          <w:pict>
            <v:shape id="_x0000_s1038" type="#_x0000_t180" style="position:absolute;left:0;text-align:left;margin-left:488.25pt;margin-top:10.15pt;width:118.5pt;height:38.25pt;z-index:251663360" adj="-23924,-3388,19959,-3388,-7774,-3755,-6562" strokeweight="1pt">
              <v:stroke startarrow="block"/>
              <v:textbox>
                <w:txbxContent>
                  <w:p w:rsidR="000F4DE4" w:rsidRPr="00B53F50" w:rsidRDefault="000F4DE4" w:rsidP="00B53F50">
                    <w:pPr>
                      <w:ind w:firstLine="0"/>
                      <w:rPr>
                        <w:i/>
                      </w:rPr>
                    </w:pPr>
                    <w:ins w:id="101" w:author="bruttenberg" w:date="2013-08-19T17:02:00Z">
                      <w:r>
                        <w:t>Scala if, not Figaro If</w:t>
                      </w:r>
                    </w:ins>
                  </w:p>
                </w:txbxContent>
              </v:textbox>
            </v:shape>
          </w:pict>
        </w:r>
      </w:ins>
      <w:proofErr w:type="gramStart"/>
      <w:r w:rsidR="00612C7E">
        <w:rPr>
          <w:rFonts w:ascii="Courier New" w:hAnsi="Courier New" w:cs="Courier New"/>
        </w:rPr>
        <w:t>if</w:t>
      </w:r>
      <w:proofErr w:type="gramEnd"/>
      <w:r w:rsidR="00612C7E">
        <w:rPr>
          <w:rFonts w:ascii="Courier New" w:hAnsi="Courier New" w:cs="Courier New"/>
        </w:rPr>
        <w:t xml:space="preserve"> (b) Constant(1); else Select(0.4 -&gt; 2, 0.6 -&gt; 3)</w:t>
      </w:r>
    </w:p>
    <w:p w:rsidR="00CD4C78" w:rsidRDefault="00CD4C78">
      <w:pPr>
        <w:ind w:left="360" w:firstLine="0"/>
        <w:rPr>
          <w:rFonts w:ascii="Courier New" w:hAnsi="Courier New" w:cs="Courier New"/>
        </w:rPr>
      </w:pPr>
    </w:p>
    <w:p w:rsidR="00612C7E" w:rsidRDefault="00612C7E" w:rsidP="00612C7E">
      <w:pPr>
        <w:ind w:firstLine="0"/>
        <w:rPr>
          <w:ins w:id="102" w:author="bruttenberg" w:date="2013-08-14T16:40:00Z"/>
          <w:rFonts w:cstheme="minorHAnsi"/>
        </w:rPr>
      </w:pPr>
      <w:proofErr w:type="gramStart"/>
      <w:r>
        <w:rPr>
          <w:rFonts w:cstheme="minorHAnsi"/>
        </w:rPr>
        <w:t>is</w:t>
      </w:r>
      <w:proofErr w:type="gramEnd"/>
      <w:r>
        <w:rPr>
          <w:rFonts w:cstheme="minorHAnsi"/>
        </w:rPr>
        <w:t xml:space="preserve"> a Scala expression. </w:t>
      </w:r>
      <w:proofErr w:type="gramStart"/>
      <w:r>
        <w:rPr>
          <w:rFonts w:ascii="Courier New" w:hAnsi="Courier New" w:cs="Courier New"/>
        </w:rPr>
        <w:t>b</w:t>
      </w:r>
      <w:proofErr w:type="gramEnd"/>
      <w:r>
        <w:rPr>
          <w:rFonts w:cstheme="minorHAnsi"/>
        </w:rPr>
        <w:t xml:space="preserve"> is a Boolean variable. If </w:t>
      </w:r>
      <w:r>
        <w:rPr>
          <w:rFonts w:ascii="Courier New" w:hAnsi="Courier New" w:cs="Courier New"/>
        </w:rPr>
        <w:t>b</w:t>
      </w:r>
      <w:r>
        <w:rPr>
          <w:rFonts w:cstheme="minorHAnsi"/>
        </w:rPr>
        <w:t xml:space="preserve"> is true, the expression produces the element </w:t>
      </w:r>
      <w:proofErr w:type="gramStart"/>
      <w:r>
        <w:rPr>
          <w:rFonts w:ascii="Courier New" w:hAnsi="Courier New" w:cs="Courier New"/>
        </w:rPr>
        <w:t>Constant(</w:t>
      </w:r>
      <w:proofErr w:type="gramEnd"/>
      <w:r>
        <w:rPr>
          <w:rFonts w:ascii="Courier New" w:hAnsi="Courier New" w:cs="Courier New"/>
        </w:rPr>
        <w:t>1)</w:t>
      </w:r>
      <w:r>
        <w:rPr>
          <w:rFonts w:cstheme="minorHAnsi"/>
        </w:rPr>
        <w:t xml:space="preserve">, otherwise it produces the element </w:t>
      </w:r>
      <w:r>
        <w:rPr>
          <w:rFonts w:ascii="Courier New" w:hAnsi="Courier New" w:cs="Courier New"/>
        </w:rPr>
        <w:t>Select(0.4 -&gt; 2, 0.6 -&gt; 3)</w:t>
      </w:r>
      <w:r>
        <w:rPr>
          <w:rFonts w:cstheme="minorHAnsi"/>
        </w:rPr>
        <w:t>. Note that this is a Scala expression, not Figaro’s conditional data structure</w:t>
      </w:r>
      <w:ins w:id="103" w:author="bruttenberg" w:date="2013-08-13T09:14:00Z">
        <w:r w:rsidR="00297E0B">
          <w:rPr>
            <w:rFonts w:cstheme="minorHAnsi"/>
          </w:rPr>
          <w:t xml:space="preserve"> (all Figaro classes are capitalized)</w:t>
        </w:r>
      </w:ins>
      <w:r>
        <w:rPr>
          <w:rFonts w:cstheme="minorHAnsi"/>
        </w:rPr>
        <w:t>. Now,</w:t>
      </w:r>
    </w:p>
    <w:p w:rsidR="00310746" w:rsidRDefault="00310746" w:rsidP="00612C7E">
      <w:pPr>
        <w:ind w:firstLine="0"/>
        <w:rPr>
          <w:rFonts w:cstheme="minorHAnsi"/>
        </w:rPr>
      </w:pPr>
    </w:p>
    <w:p w:rsidR="00612C7E" w:rsidRDefault="00612C7E" w:rsidP="00612C7E">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b</w:t>
      </w:r>
      <w:proofErr w:type="gramEnd"/>
      <w:r>
        <w:rPr>
          <w:rFonts w:ascii="Courier New" w:hAnsi="Courier New" w:cs="Courier New"/>
        </w:rPr>
        <w:t xml:space="preserve">: Boolean) =&gt; </w:t>
      </w:r>
    </w:p>
    <w:p w:rsidR="00612C7E" w:rsidRDefault="005A09FB" w:rsidP="00612C7E">
      <w:pPr>
        <w:ind w:firstLine="0"/>
        <w:rPr>
          <w:ins w:id="104" w:author="bruttenberg" w:date="2013-08-14T16:40:00Z"/>
          <w:rFonts w:ascii="Courier New" w:hAnsi="Courier New" w:cs="Courier New"/>
        </w:rPr>
      </w:pPr>
      <w:ins w:id="105" w:author="bruttenberg" w:date="2013-08-19T17:03:00Z">
        <w:r w:rsidRPr="005A09FB">
          <w:rPr>
            <w:rFonts w:cstheme="minorHAnsi"/>
            <w:noProof/>
            <w:lang w:bidi="ar-SA"/>
          </w:rPr>
          <w:pict>
            <v:shape id="_x0000_s1039" type="#_x0000_t180" style="position:absolute;margin-left:482.25pt;margin-top:11.85pt;width:118.5pt;height:117pt;z-index:251664384" adj="-20643,-1108,19959,-1108,-4493,-1228,-3281" strokeweight="1pt">
              <v:stroke startarrow="block"/>
              <v:textbox>
                <w:txbxContent>
                  <w:p w:rsidR="000F4DE4" w:rsidRPr="00B53F50" w:rsidRDefault="000F4DE4" w:rsidP="00B53F50">
                    <w:pPr>
                      <w:ind w:firstLine="0"/>
                      <w:rPr>
                        <w:i/>
                      </w:rPr>
                    </w:pPr>
                    <w:ins w:id="106" w:author="bruttenberg" w:date="2013-08-19T17:03:00Z">
                      <w:r>
                        <w:t xml:space="preserve">Anonymous functions in Scala are created by just defining an argument list and </w:t>
                      </w:r>
                    </w:ins>
                    <w:ins w:id="107" w:author="bruttenberg" w:date="2013-08-19T17:04:00Z">
                      <w:r>
                        <w:t>the body of the function. The return type is inferred by the compiler</w:t>
                      </w:r>
                    </w:ins>
                    <w:ins w:id="108" w:author="bruttenberg" w:date="2013-08-19T17:05:00Z">
                      <w:r>
                        <w:t>.</w:t>
                      </w:r>
                    </w:ins>
                  </w:p>
                </w:txbxContent>
              </v:textbox>
            </v:shape>
          </w:pict>
        </w:r>
      </w:ins>
      <w:r w:rsidR="00612C7E">
        <w:rPr>
          <w:rFonts w:ascii="Courier New" w:hAnsi="Courier New" w:cs="Courier New"/>
        </w:rPr>
        <w:t xml:space="preserve">    </w:t>
      </w:r>
      <w:proofErr w:type="gramStart"/>
      <w:r w:rsidR="00612C7E">
        <w:rPr>
          <w:rFonts w:ascii="Courier New" w:hAnsi="Courier New" w:cs="Courier New"/>
        </w:rPr>
        <w:t>if</w:t>
      </w:r>
      <w:proofErr w:type="gramEnd"/>
      <w:r w:rsidR="00612C7E">
        <w:rPr>
          <w:rFonts w:ascii="Courier New" w:hAnsi="Courier New" w:cs="Courier New"/>
        </w:rPr>
        <w:t xml:space="preserve"> (b) Constant(1); else Select(0.4 -&gt; 2, 0.6 -&gt; 3)</w:t>
      </w:r>
    </w:p>
    <w:p w:rsidR="00310746" w:rsidRDefault="00310746" w:rsidP="00612C7E">
      <w:pPr>
        <w:ind w:firstLine="0"/>
        <w:rPr>
          <w:rFonts w:ascii="Courier New" w:hAnsi="Courier New" w:cs="Courier New"/>
        </w:rPr>
      </w:pPr>
    </w:p>
    <w:p w:rsidR="00612C7E" w:rsidRDefault="00612C7E" w:rsidP="00612C7E">
      <w:pPr>
        <w:ind w:firstLine="0"/>
        <w:rPr>
          <w:rFonts w:cstheme="minorHAnsi"/>
        </w:rPr>
      </w:pPr>
      <w:proofErr w:type="gramStart"/>
      <w:r>
        <w:rPr>
          <w:rFonts w:cstheme="minorHAnsi"/>
        </w:rPr>
        <w:t>is</w:t>
      </w:r>
      <w:proofErr w:type="gramEnd"/>
      <w:r>
        <w:rPr>
          <w:rFonts w:cstheme="minorHAnsi"/>
        </w:rPr>
        <w:t xml:space="preserve"> Scala’s way of defining an anonymous function from an argument named </w:t>
      </w:r>
      <w:r>
        <w:rPr>
          <w:rFonts w:ascii="Courier New" w:hAnsi="Courier New" w:cs="Courier New"/>
        </w:rPr>
        <w:t>b</w:t>
      </w:r>
      <w:r>
        <w:rPr>
          <w:rFonts w:cstheme="minorHAnsi"/>
        </w:rPr>
        <w:t xml:space="preserve"> of type </w:t>
      </w:r>
      <w:r>
        <w:rPr>
          <w:rFonts w:ascii="Courier New" w:hAnsi="Courier New" w:cs="Courier New"/>
        </w:rPr>
        <w:t>Boolean</w:t>
      </w:r>
      <w:r>
        <w:rPr>
          <w:rFonts w:cstheme="minorHAnsi"/>
        </w:rPr>
        <w:t xml:space="preserve"> to a result defined by this </w:t>
      </w:r>
      <w:r>
        <w:rPr>
          <w:rFonts w:ascii="Courier New" w:hAnsi="Courier New" w:cs="Courier New"/>
        </w:rPr>
        <w:t xml:space="preserve">if </w:t>
      </w:r>
      <w:r>
        <w:rPr>
          <w:rFonts w:cstheme="minorHAnsi"/>
        </w:rPr>
        <w:t xml:space="preserve">expression. This function is the second argument to the </w:t>
      </w:r>
      <w:r w:rsidR="0000583B">
        <w:rPr>
          <w:rFonts w:cstheme="minorHAnsi"/>
        </w:rPr>
        <w:t>chain</w:t>
      </w:r>
      <w:r>
        <w:rPr>
          <w:rFonts w:cstheme="minorHAnsi"/>
        </w:rPr>
        <w:t xml:space="preserve">. The first argument is the element </w:t>
      </w:r>
      <w:proofErr w:type="gramStart"/>
      <w:r>
        <w:rPr>
          <w:rFonts w:ascii="Courier New" w:hAnsi="Courier New" w:cs="Courier New"/>
        </w:rPr>
        <w:t>Flip(</w:t>
      </w:r>
      <w:proofErr w:type="gramEnd"/>
      <w:r>
        <w:rPr>
          <w:rFonts w:ascii="Courier New" w:hAnsi="Courier New" w:cs="Courier New"/>
        </w:rPr>
        <w:t>0.7)</w:t>
      </w:r>
      <w:r>
        <w:rPr>
          <w:rFonts w:cstheme="minorHAnsi"/>
        </w:rPr>
        <w:t xml:space="preserve">. The </w:t>
      </w:r>
      <w:r w:rsidR="0000583B">
        <w:rPr>
          <w:rFonts w:cstheme="minorHAnsi"/>
        </w:rPr>
        <w:t>chain</w:t>
      </w:r>
      <w:r>
        <w:rPr>
          <w:rFonts w:cstheme="minorHAnsi"/>
        </w:rPr>
        <w:t xml:space="preserve"> represents the probabilistic model in which first a Boolean is produced, where true is produced with probability 0.7, then the function is applied to obtain either </w:t>
      </w:r>
      <w:r>
        <w:rPr>
          <w:rFonts w:ascii="Courier New" w:hAnsi="Courier New" w:cs="Courier New"/>
        </w:rPr>
        <w:t>Constant(1)</w:t>
      </w:r>
      <w:r>
        <w:rPr>
          <w:rFonts w:cstheme="minorHAnsi"/>
        </w:rPr>
        <w:t xml:space="preserve"> or </w:t>
      </w:r>
      <w:r>
        <w:rPr>
          <w:rFonts w:ascii="Courier New" w:hAnsi="Courier New" w:cs="Courier New"/>
        </w:rPr>
        <w:t>Select(0.4 -&gt; 2, 0.6 -&gt; 3)</w:t>
      </w:r>
      <w:r w:rsidR="0000583B">
        <w:rPr>
          <w:rFonts w:cstheme="minorHAnsi"/>
        </w:rPr>
        <w:t>, and finally the resulting element is used to produce an integer.</w:t>
      </w:r>
    </w:p>
    <w:p w:rsidR="0000583B" w:rsidRDefault="0000583B" w:rsidP="0000583B">
      <w:pPr>
        <w:rPr>
          <w:rFonts w:cstheme="minorHAnsi"/>
        </w:rPr>
      </w:pPr>
      <w:r>
        <w:t>This is exactly the same model as that represented by the conditional element in the previous subsection. It is easy to see that any conditional can be represented by a</w:t>
      </w:r>
      <w:r>
        <w:rPr>
          <w:rFonts w:cstheme="minorHAnsi"/>
        </w:rPr>
        <w:t xml:space="preserve"> chain in a similar way. Chaining is in fact an extremely powerful concept</w:t>
      </w:r>
      <w:r w:rsidR="000632A3">
        <w:rPr>
          <w:rFonts w:cstheme="minorHAnsi"/>
        </w:rPr>
        <w:t xml:space="preserve"> and we will see a number of examples of it in this tutorial</w:t>
      </w:r>
      <w:r>
        <w:rPr>
          <w:rFonts w:cstheme="minorHAnsi"/>
        </w:rPr>
        <w:t xml:space="preserve">. It is </w:t>
      </w:r>
      <w:r w:rsidR="000632A3">
        <w:rPr>
          <w:rFonts w:cstheme="minorHAnsi"/>
        </w:rPr>
        <w:t>sufficient</w:t>
      </w:r>
      <w:r>
        <w:rPr>
          <w:rFonts w:cstheme="minorHAnsi"/>
        </w:rPr>
        <w:t xml:space="preserve"> to represent all compound elements. All the compound elements in the previous section can be represented using a chain, and many of them are actually implemented that way.</w:t>
      </w:r>
      <w:ins w:id="109" w:author="bruttenberg" w:date="2013-08-13T09:16:00Z">
        <w:r w:rsidR="00CD6195">
          <w:rPr>
            <w:rFonts w:cstheme="minorHAnsi"/>
          </w:rPr>
          <w:t xml:space="preserve"> Note that there </w:t>
        </w:r>
      </w:ins>
      <w:ins w:id="110" w:author="bruttenberg" w:date="2013-08-13T09:17:00Z">
        <w:r w:rsidR="00CD6195">
          <w:rPr>
            <w:rFonts w:cstheme="minorHAnsi"/>
          </w:rPr>
          <w:t xml:space="preserve">is a version of </w:t>
        </w:r>
        <w:r w:rsidR="005A09FB" w:rsidRPr="005A09FB">
          <w:rPr>
            <w:rFonts w:ascii="Courier New" w:hAnsi="Courier New" w:cs="Courier New"/>
          </w:rPr>
          <w:t>Chain</w:t>
        </w:r>
        <w:r w:rsidR="00CD6195">
          <w:rPr>
            <w:rFonts w:cstheme="minorHAnsi"/>
          </w:rPr>
          <w:t xml:space="preserve"> that utilizes two parents and requires a function from a tuple of the parent types to the output type. If more parents are required for a </w:t>
        </w:r>
        <w:r w:rsidR="005A09FB" w:rsidRPr="005A09FB">
          <w:rPr>
            <w:rFonts w:ascii="Courier New" w:hAnsi="Courier New" w:cs="Courier New"/>
          </w:rPr>
          <w:t>Chain</w:t>
        </w:r>
        <w:r w:rsidR="00CD6195">
          <w:rPr>
            <w:rFonts w:cstheme="minorHAnsi"/>
          </w:rPr>
          <w:t xml:space="preserve">, multiple </w:t>
        </w:r>
        <w:r w:rsidR="005A09FB" w:rsidRPr="005A09FB">
          <w:rPr>
            <w:rFonts w:ascii="Courier New" w:hAnsi="Courier New" w:cs="Courier New"/>
          </w:rPr>
          <w:t>Chains</w:t>
        </w:r>
        <w:r w:rsidR="00CD6195">
          <w:rPr>
            <w:rFonts w:cstheme="minorHAnsi"/>
          </w:rPr>
          <w:t xml:space="preserve"> can be nested together.</w:t>
        </w:r>
      </w:ins>
    </w:p>
    <w:p w:rsidR="0000583B" w:rsidRDefault="0000583B" w:rsidP="0000583B">
      <w:pPr>
        <w:pStyle w:val="Heading2"/>
      </w:pPr>
      <w:bookmarkStart w:id="111" w:name="_Toc364262186"/>
      <w:r>
        <w:t>Apply</w:t>
      </w:r>
      <w:r w:rsidR="00CA623A">
        <w:t xml:space="preserve"> and Inject</w:t>
      </w:r>
      <w:bookmarkEnd w:id="111"/>
    </w:p>
    <w:p w:rsidR="00CA623A" w:rsidRDefault="00CA623A" w:rsidP="00CA623A">
      <w:pPr>
        <w:rPr>
          <w:ins w:id="112" w:author="bruttenberg" w:date="2013-08-14T16:40:00Z"/>
        </w:rPr>
      </w:pPr>
      <w:r>
        <w:t xml:space="preserve">Another useful tool for building elements is </w:t>
      </w:r>
      <w:r>
        <w:rPr>
          <w:rFonts w:ascii="Courier New" w:hAnsi="Courier New" w:cs="Courier New"/>
        </w:rPr>
        <w:t>Apply</w:t>
      </w:r>
      <w:r>
        <w:t xml:space="preserve">. </w:t>
      </w:r>
      <w:r w:rsidRPr="00CA623A">
        <w:rPr>
          <w:rFonts w:ascii="Courier New" w:hAnsi="Courier New" w:cs="Courier New"/>
        </w:rPr>
        <w:t xml:space="preserve">Apply </w:t>
      </w:r>
      <w:r>
        <w:t xml:space="preserve">serves to lift Scala functions that operate on values to Figaro elements. For example, </w:t>
      </w:r>
    </w:p>
    <w:p w:rsidR="00310746" w:rsidRDefault="005A09FB" w:rsidP="00CA623A">
      <w:ins w:id="113" w:author="bruttenberg" w:date="2013-08-19T17:05:00Z">
        <w:r>
          <w:rPr>
            <w:noProof/>
            <w:lang w:bidi="ar-SA"/>
          </w:rPr>
          <w:pict>
            <v:shape id="_x0000_s1040" type="#_x0000_t180" style="position:absolute;left:0;text-align:left;margin-left:482.25pt;margin-top:.15pt;width:118.5pt;height:117pt;z-index:251665408" adj="-41013,-1108,19959,-1108,-4493,-812,-3281,415" strokeweight="1pt">
              <v:stroke startarrow="block"/>
              <v:textbox>
                <w:txbxContent>
                  <w:p w:rsidR="000F4DE4" w:rsidRPr="001B54EA" w:rsidRDefault="000F4DE4" w:rsidP="006B7554">
                    <w:pPr>
                      <w:ind w:firstLine="0"/>
                    </w:pPr>
                    <w:ins w:id="114" w:author="bruttenberg" w:date="2013-08-19T17:06:00Z">
                      <w:r>
                        <w:t>Figaro Apply is a class, different than the Scala apply which is the implicit parenthesis call of a class.</w:t>
                      </w:r>
                    </w:ins>
                  </w:p>
                </w:txbxContent>
              </v:textbox>
            </v:shape>
          </w:pict>
        </w:r>
      </w:ins>
    </w:p>
    <w:p w:rsidR="00CA623A" w:rsidRDefault="00CA623A" w:rsidP="00CA623A">
      <w:pPr>
        <w:rPr>
          <w:ins w:id="115" w:author="bruttenberg" w:date="2013-08-14T16:40:00Z"/>
          <w:rFonts w:ascii="Courier New" w:hAnsi="Courier New" w:cs="Courier New"/>
        </w:rPr>
      </w:pPr>
      <w:r>
        <w:rPr>
          <w:rFonts w:ascii="Courier New" w:hAnsi="Courier New" w:cs="Courier New"/>
        </w:rPr>
        <w:t>(</w:t>
      </w:r>
      <w:proofErr w:type="gramStart"/>
      <w:r>
        <w:rPr>
          <w:rFonts w:ascii="Courier New" w:hAnsi="Courier New" w:cs="Courier New"/>
        </w:rPr>
        <w:t>i</w:t>
      </w:r>
      <w:proofErr w:type="gramEnd"/>
      <w:r>
        <w:rPr>
          <w:rFonts w:ascii="Courier New" w:hAnsi="Courier New" w:cs="Courier New"/>
        </w:rPr>
        <w:t xml:space="preserve">: Int) =&gt; i + </w:t>
      </w:r>
      <w:r w:rsidR="000B2782">
        <w:rPr>
          <w:rFonts w:ascii="Courier New" w:hAnsi="Courier New" w:cs="Courier New"/>
        </w:rPr>
        <w:t>5</w:t>
      </w:r>
    </w:p>
    <w:p w:rsidR="00310746" w:rsidRDefault="00310746" w:rsidP="00CA623A">
      <w:pPr>
        <w:rPr>
          <w:rFonts w:ascii="Courier New" w:hAnsi="Courier New" w:cs="Courier New"/>
        </w:rPr>
      </w:pPr>
    </w:p>
    <w:p w:rsidR="00CA623A" w:rsidRDefault="00CA623A" w:rsidP="00CA623A">
      <w:pPr>
        <w:pStyle w:val="NoSpacing"/>
        <w:rPr>
          <w:ins w:id="116" w:author="bruttenberg" w:date="2013-08-14T16:40:00Z"/>
        </w:rPr>
      </w:pPr>
      <w:proofErr w:type="gramStart"/>
      <w:r>
        <w:t>is</w:t>
      </w:r>
      <w:proofErr w:type="gramEnd"/>
      <w:r>
        <w:t xml:space="preserve"> the Scala function that adds </w:t>
      </w:r>
      <w:r w:rsidR="000B2782">
        <w:t>5</w:t>
      </w:r>
      <w:r>
        <w:t xml:space="preserve"> to its integer argument.</w:t>
      </w:r>
    </w:p>
    <w:p w:rsidR="00310746" w:rsidRDefault="00310746" w:rsidP="00CA623A">
      <w:pPr>
        <w:pStyle w:val="NoSpacing"/>
      </w:pPr>
    </w:p>
    <w:p w:rsidR="00CA623A" w:rsidRDefault="00CA623A" w:rsidP="00CA623A">
      <w:pPr>
        <w:rPr>
          <w:ins w:id="117" w:author="bruttenberg" w:date="2013-08-14T16:40:00Z"/>
          <w:rFonts w:ascii="Courier New" w:hAnsi="Courier New" w:cs="Courier New"/>
        </w:rPr>
      </w:pPr>
      <w:proofErr w:type="gramStart"/>
      <w:r>
        <w:rPr>
          <w:rFonts w:ascii="Courier New" w:hAnsi="Courier New" w:cs="Courier New"/>
        </w:rPr>
        <w:lastRenderedPageBreak/>
        <w:t>Apply(</w:t>
      </w:r>
      <w:proofErr w:type="gramEnd"/>
      <w:r>
        <w:rPr>
          <w:rFonts w:ascii="Courier New" w:hAnsi="Courier New" w:cs="Courier New"/>
        </w:rPr>
        <w:t xml:space="preserve">Select(0.2 -&gt; 1, 0.8 -&gt; 2), (i: Int) =&gt; i + </w:t>
      </w:r>
      <w:r w:rsidR="000B2782">
        <w:rPr>
          <w:rFonts w:ascii="Courier New" w:hAnsi="Courier New" w:cs="Courier New"/>
        </w:rPr>
        <w:t>5</w:t>
      </w:r>
      <w:r>
        <w:rPr>
          <w:rFonts w:ascii="Courier New" w:hAnsi="Courier New" w:cs="Courier New"/>
        </w:rPr>
        <w:t>)</w:t>
      </w:r>
    </w:p>
    <w:p w:rsidR="00310746" w:rsidRDefault="00310746" w:rsidP="00CA623A">
      <w:pPr>
        <w:rPr>
          <w:rFonts w:ascii="Courier New" w:hAnsi="Courier New" w:cs="Courier New"/>
        </w:rPr>
      </w:pPr>
    </w:p>
    <w:p w:rsidR="00CD4C78" w:rsidRDefault="00CA623A">
      <w:pPr>
        <w:pStyle w:val="NoSpacing"/>
      </w:pPr>
      <w:proofErr w:type="gramStart"/>
      <w:r>
        <w:t>is</w:t>
      </w:r>
      <w:proofErr w:type="gramEnd"/>
      <w:r>
        <w:t xml:space="preserve"> the Figaro element representing the probabilistic model in which first either 1 or 2 is produced with the corresponding probability, and then </w:t>
      </w:r>
      <w:r w:rsidR="000B2782">
        <w:t>5</w:t>
      </w:r>
      <w:r>
        <w:t xml:space="preserve"> is added to the result. In the resulting probabilistic model, </w:t>
      </w:r>
      <w:r w:rsidR="000B2782">
        <w:t>6</w:t>
      </w:r>
      <w:r>
        <w:t xml:space="preserve"> is produced with probability 0.2 and </w:t>
      </w:r>
      <w:r w:rsidR="000B2782">
        <w:t>7</w:t>
      </w:r>
      <w:r>
        <w:t xml:space="preserve"> is produced with probability 0.8.</w:t>
      </w:r>
      <w:ins w:id="118" w:author="bruttenberg" w:date="2013-08-13T09:19:00Z">
        <w:r w:rsidR="00051B24">
          <w:t xml:space="preserve"> </w:t>
        </w:r>
      </w:ins>
      <w:r>
        <w:t xml:space="preserve">There are versions of </w:t>
      </w:r>
      <w:r w:rsidR="008F7AF5" w:rsidRPr="008F7AF5">
        <w:rPr>
          <w:rFonts w:ascii="Courier New" w:hAnsi="Courier New" w:cs="Courier New"/>
        </w:rPr>
        <w:t>Apply</w:t>
      </w:r>
      <w:r>
        <w:t xml:space="preserve"> defined for functions of up to 5 arguments. </w:t>
      </w:r>
    </w:p>
    <w:p w:rsidR="00717844" w:rsidRDefault="005A09FB" w:rsidP="00CA623A">
      <w:pPr>
        <w:rPr>
          <w:rFonts w:cstheme="minorHAnsi"/>
        </w:rPr>
      </w:pPr>
      <w:ins w:id="119" w:author="bruttenberg" w:date="2013-08-19T17:07:00Z">
        <w:r w:rsidRPr="005A09FB">
          <w:rPr>
            <w:noProof/>
            <w:lang w:bidi="ar-SA"/>
          </w:rPr>
          <w:pict>
            <v:shape id="_x0000_s1042" type="#_x0000_t180" style="position:absolute;left:0;text-align:left;margin-left:516pt;margin-top:54.05pt;width:118.5pt;height:79.5pt;z-index:251666432" adj="-10390,-1630,19959,-1630,-4493,-788,-3281,1019" strokeweight="1pt">
              <v:stroke startarrow="block"/>
              <v:textbox>
                <w:txbxContent>
                  <w:p w:rsidR="000F4DE4" w:rsidRPr="001B54EA" w:rsidRDefault="000F4DE4" w:rsidP="00CC6C90">
                    <w:pPr>
                      <w:ind w:firstLine="0"/>
                    </w:pPr>
                    <w:ins w:id="120" w:author="bruttenberg" w:date="2013-08-19T17:08:00Z">
                      <w:r>
                        <w:t xml:space="preserve">Sequences in Scala are similar to Java. Seq is the superclass in Scala for many types of data structures, such </w:t>
                      </w:r>
                    </w:ins>
                    <w:ins w:id="121" w:author="bruttenberg" w:date="2013-08-19T17:09:00Z">
                      <w:r>
                        <w:t xml:space="preserve">as </w:t>
                      </w:r>
                    </w:ins>
                    <w:ins w:id="122" w:author="bruttenberg" w:date="2013-08-23T15:54:00Z">
                      <w:r>
                        <w:t>List.</w:t>
                      </w:r>
                    </w:ins>
                  </w:p>
                </w:txbxContent>
              </v:textbox>
            </v:shape>
          </w:pict>
        </w:r>
      </w:ins>
      <w:r w:rsidR="00CA623A">
        <w:t xml:space="preserve">Often, one needs to apply a function to a whole sequence of arguments. </w:t>
      </w:r>
      <w:r w:rsidR="00CA623A">
        <w:rPr>
          <w:rFonts w:ascii="Courier New" w:hAnsi="Courier New" w:cs="Courier New"/>
        </w:rPr>
        <w:t>Inject</w:t>
      </w:r>
      <w:r w:rsidR="00CA623A">
        <w:rPr>
          <w:rFonts w:cstheme="minorHAnsi"/>
        </w:rPr>
        <w:t xml:space="preserve"> is provided for this. </w:t>
      </w:r>
      <w:r w:rsidR="00CA623A">
        <w:rPr>
          <w:rFonts w:ascii="Courier New" w:hAnsi="Courier New" w:cs="Courier New"/>
        </w:rPr>
        <w:t>Inject</w:t>
      </w:r>
      <w:r w:rsidR="00CA623A">
        <w:rPr>
          <w:rFonts w:cstheme="minorHAnsi"/>
        </w:rPr>
        <w:t xml:space="preserve"> takes a sequence of elements with value type </w:t>
      </w:r>
      <w:r w:rsidR="00CA623A">
        <w:rPr>
          <w:rFonts w:ascii="Courier New" w:hAnsi="Courier New" w:cs="Courier New"/>
        </w:rPr>
        <w:t>T</w:t>
      </w:r>
      <w:r w:rsidR="00CA623A">
        <w:rPr>
          <w:rFonts w:cstheme="minorHAnsi"/>
        </w:rPr>
        <w:t xml:space="preserve"> and </w:t>
      </w:r>
      <w:r w:rsidR="00E65D5A">
        <w:rPr>
          <w:rFonts w:cstheme="minorHAnsi"/>
        </w:rPr>
        <w:t xml:space="preserve">produces an element whose value type is sequences of values of type </w:t>
      </w:r>
      <w:r w:rsidR="00E65D5A">
        <w:rPr>
          <w:rFonts w:ascii="Courier New" w:hAnsi="Courier New" w:cs="Courier New"/>
        </w:rPr>
        <w:t>T</w:t>
      </w:r>
      <w:r w:rsidR="00E65D5A">
        <w:rPr>
          <w:rFonts w:cstheme="minorHAnsi"/>
        </w:rPr>
        <w:t xml:space="preserve">. In Scala notation, </w:t>
      </w:r>
      <w:r w:rsidR="00E65D5A">
        <w:rPr>
          <w:rFonts w:ascii="Courier New" w:hAnsi="Courier New" w:cs="Courier New"/>
        </w:rPr>
        <w:t>Inject</w:t>
      </w:r>
      <w:r w:rsidR="00E65D5A">
        <w:rPr>
          <w:rFonts w:cstheme="minorHAnsi"/>
        </w:rPr>
        <w:t xml:space="preserve"> takes a</w:t>
      </w:r>
      <w:r w:rsidR="00717844">
        <w:rPr>
          <w:rFonts w:cstheme="minorHAnsi"/>
        </w:rPr>
        <w:t xml:space="preserve"> variable number of</w:t>
      </w:r>
      <w:r w:rsidR="00E65D5A">
        <w:rPr>
          <w:rFonts w:cstheme="minorHAnsi"/>
        </w:rPr>
        <w:t xml:space="preserve"> argument</w:t>
      </w:r>
      <w:r w:rsidR="00717844">
        <w:rPr>
          <w:rFonts w:cstheme="minorHAnsi"/>
        </w:rPr>
        <w:t>s</w:t>
      </w:r>
      <w:r w:rsidR="00E65D5A">
        <w:rPr>
          <w:rFonts w:cstheme="minorHAnsi"/>
        </w:rPr>
        <w:t xml:space="preserve"> of type </w:t>
      </w:r>
      <w:proofErr w:type="gramStart"/>
      <w:r w:rsidR="00E65D5A">
        <w:rPr>
          <w:rFonts w:ascii="Courier New" w:hAnsi="Courier New" w:cs="Courier New"/>
        </w:rPr>
        <w:t>Element[</w:t>
      </w:r>
      <w:proofErr w:type="gramEnd"/>
      <w:r w:rsidR="00E65D5A">
        <w:rPr>
          <w:rFonts w:ascii="Courier New" w:hAnsi="Courier New" w:cs="Courier New"/>
        </w:rPr>
        <w:t>T]</w:t>
      </w:r>
      <w:r w:rsidR="00E65D5A">
        <w:rPr>
          <w:rFonts w:cstheme="minorHAnsi"/>
        </w:rPr>
        <w:t xml:space="preserve"> and produces an </w:t>
      </w:r>
      <w:r w:rsidR="00E65D5A">
        <w:rPr>
          <w:rFonts w:ascii="Courier New" w:hAnsi="Courier New" w:cs="Courier New"/>
        </w:rPr>
        <w:t>Element[Seq[T]]</w:t>
      </w:r>
      <w:r w:rsidR="00E65D5A">
        <w:rPr>
          <w:rFonts w:cstheme="minorHAnsi"/>
        </w:rPr>
        <w:t>.</w:t>
      </w:r>
      <w:r w:rsidR="00717844">
        <w:rPr>
          <w:rFonts w:cstheme="minorHAnsi"/>
        </w:rPr>
        <w:t xml:space="preserve"> </w:t>
      </w:r>
      <w:r w:rsidR="00E65D5A">
        <w:rPr>
          <w:rFonts w:cstheme="minorHAnsi"/>
        </w:rPr>
        <w:t xml:space="preserve"> </w:t>
      </w:r>
      <w:r w:rsidR="00E65D5A">
        <w:rPr>
          <w:rFonts w:ascii="Courier New" w:hAnsi="Courier New" w:cs="Courier New"/>
        </w:rPr>
        <w:t>Seq</w:t>
      </w:r>
      <w:r w:rsidR="00E65D5A">
        <w:rPr>
          <w:rFonts w:cstheme="minorHAnsi"/>
        </w:rPr>
        <w:t xml:space="preserve"> is Scala’s general sequence class, which includes lists and arrays, for example. The name “inject” refers to the fact that the sequence</w:t>
      </w:r>
      <w:r w:rsidR="00717844">
        <w:rPr>
          <w:rFonts w:cstheme="minorHAnsi"/>
        </w:rPr>
        <w:t xml:space="preserve"> of arguments</w:t>
      </w:r>
      <w:r w:rsidR="00E65D5A">
        <w:rPr>
          <w:rFonts w:cstheme="minorHAnsi"/>
        </w:rPr>
        <w:t xml:space="preserve"> is injected inside the element.</w:t>
      </w:r>
      <w:r w:rsidR="00717844">
        <w:rPr>
          <w:rFonts w:cstheme="minorHAnsi"/>
        </w:rPr>
        <w:t xml:space="preserve"> </w:t>
      </w:r>
    </w:p>
    <w:p w:rsidR="00E65D5A" w:rsidRDefault="00717844" w:rsidP="00717844">
      <w:pPr>
        <w:rPr>
          <w:ins w:id="123" w:author="bruttenberg" w:date="2013-08-14T16:40:00Z"/>
          <w:rFonts w:cstheme="minorHAnsi"/>
        </w:rPr>
      </w:pPr>
      <w:r>
        <w:rPr>
          <w:rFonts w:cstheme="minorHAnsi"/>
        </w:rPr>
        <w:t xml:space="preserve">In Scala, a variable number of arguments are simply listed as arguments. </w:t>
      </w:r>
      <w:r w:rsidR="00E65D5A">
        <w:rPr>
          <w:rFonts w:cstheme="minorHAnsi"/>
        </w:rPr>
        <w:t>For example, suppose we have the elements</w:t>
      </w:r>
      <w:r>
        <w:rPr>
          <w:rFonts w:cstheme="minorHAnsi"/>
        </w:rPr>
        <w:t xml:space="preserve"> </w:t>
      </w:r>
      <w:proofErr w:type="gramStart"/>
      <w:r>
        <w:rPr>
          <w:rFonts w:ascii="Courier New" w:hAnsi="Courier New" w:cs="Courier New"/>
        </w:rPr>
        <w:t>Constant(</w:t>
      </w:r>
      <w:proofErr w:type="gramEnd"/>
      <w:r>
        <w:rPr>
          <w:rFonts w:ascii="Courier New" w:hAnsi="Courier New" w:cs="Courier New"/>
        </w:rPr>
        <w:t>1)</w:t>
      </w:r>
      <w:r>
        <w:rPr>
          <w:rFonts w:cstheme="minorHAnsi"/>
        </w:rPr>
        <w:t>and</w:t>
      </w:r>
      <w:r w:rsidR="00E65D5A">
        <w:rPr>
          <w:rFonts w:ascii="Courier New" w:hAnsi="Courier New" w:cs="Courier New"/>
        </w:rPr>
        <w:t xml:space="preserve"> Select(0.2 -&gt; 2, 0.8 -&gt; 3))</w:t>
      </w:r>
      <w:r>
        <w:rPr>
          <w:rFonts w:cstheme="minorHAnsi"/>
        </w:rPr>
        <w:t xml:space="preserve">. </w:t>
      </w:r>
      <w:r w:rsidR="00E65D5A">
        <w:rPr>
          <w:rFonts w:cstheme="minorHAnsi"/>
        </w:rPr>
        <w:t xml:space="preserve">Then </w:t>
      </w:r>
    </w:p>
    <w:p w:rsidR="00310746" w:rsidRDefault="00310746" w:rsidP="00717844">
      <w:pPr>
        <w:rPr>
          <w:rFonts w:ascii="Courier New" w:hAnsi="Courier New" w:cs="Courier New"/>
        </w:rPr>
      </w:pPr>
    </w:p>
    <w:p w:rsidR="00E65D5A" w:rsidRDefault="00E65D5A" w:rsidP="00E65D5A">
      <w:pPr>
        <w:rPr>
          <w:ins w:id="124" w:author="bruttenberg" w:date="2013-08-14T16:40:00Z"/>
          <w:rFonts w:ascii="Courier New" w:hAnsi="Courier New" w:cs="Courier New"/>
        </w:rPr>
      </w:pPr>
      <w:proofErr w:type="gramStart"/>
      <w:r>
        <w:rPr>
          <w:rFonts w:ascii="Courier New" w:hAnsi="Courier New" w:cs="Courier New"/>
        </w:rPr>
        <w:t>Inject(</w:t>
      </w:r>
      <w:proofErr w:type="gramEnd"/>
      <w:r>
        <w:rPr>
          <w:rFonts w:ascii="Courier New" w:hAnsi="Courier New" w:cs="Courier New"/>
        </w:rPr>
        <w:t>Constant</w:t>
      </w:r>
      <w:r w:rsidR="00717844">
        <w:rPr>
          <w:rFonts w:ascii="Courier New" w:hAnsi="Courier New" w:cs="Courier New"/>
        </w:rPr>
        <w:t>(1), Select(0.2 -&gt; 2, 0.8 -&gt; 3)</w:t>
      </w:r>
      <w:r w:rsidR="00EB6580">
        <w:rPr>
          <w:rFonts w:ascii="Courier New" w:hAnsi="Courier New" w:cs="Courier New"/>
        </w:rPr>
        <w:t>)</w:t>
      </w:r>
    </w:p>
    <w:p w:rsidR="00310746" w:rsidRDefault="00310746" w:rsidP="00E65D5A">
      <w:pPr>
        <w:rPr>
          <w:rFonts w:ascii="Courier New" w:hAnsi="Courier New" w:cs="Courier New"/>
        </w:rPr>
      </w:pPr>
    </w:p>
    <w:p w:rsidR="00E65D5A" w:rsidRDefault="00E65D5A" w:rsidP="00E65D5A">
      <w:pPr>
        <w:pStyle w:val="NoSpacing"/>
      </w:pPr>
      <w:proofErr w:type="gramStart"/>
      <w:r>
        <w:t>represents</w:t>
      </w:r>
      <w:proofErr w:type="gramEnd"/>
      <w:r>
        <w:t xml:space="preserve"> the probabilistic model that produces the sequence (1,2) with probability 0.2 and (1,3) with probability 0.8.</w:t>
      </w:r>
    </w:p>
    <w:p w:rsidR="00717844" w:rsidRDefault="005A09FB" w:rsidP="00E65D5A">
      <w:pPr>
        <w:pStyle w:val="NoSpacing"/>
        <w:rPr>
          <w:ins w:id="125" w:author="bruttenberg" w:date="2013-08-14T16:41:00Z"/>
          <w:rFonts w:cstheme="minorHAnsi"/>
        </w:rPr>
      </w:pPr>
      <w:ins w:id="126" w:author="bruttenberg" w:date="2013-08-23T16:06:00Z">
        <w:r>
          <w:rPr>
            <w:rFonts w:cstheme="minorHAnsi"/>
            <w:noProof/>
            <w:lang w:bidi="ar-SA"/>
          </w:rPr>
          <w:pict>
            <v:shape id="_x0000_s1046" type="#_x0000_t180" style="position:absolute;margin-left:491.25pt;margin-top:14.55pt;width:150.85pt;height:100.5pt;z-index:251667456" adj="-3530,-1290,20311,-1290,1103,-623,2055,806" strokeweight="1pt">
              <v:stroke startarrow="block"/>
              <v:textbox>
                <w:txbxContent>
                  <w:p w:rsidR="000F4DE4" w:rsidRPr="001B54EA" w:rsidRDefault="000F4DE4" w:rsidP="001924EB">
                    <w:pPr>
                      <w:ind w:firstLine="0"/>
                    </w:pPr>
                    <w:ins w:id="127" w:author="bruttenberg" w:date="2013-08-23T16:06:00Z">
                      <w:r>
                        <w:t xml:space="preserve">The </w:t>
                      </w:r>
                      <w:proofErr w:type="gramStart"/>
                      <w:r>
                        <w:t>notation :_</w:t>
                      </w:r>
                      <w:proofErr w:type="gramEnd"/>
                      <w:r>
                        <w:t>* will turn any Scala sequence into a variable argument list.</w:t>
                      </w:r>
                    </w:ins>
                    <w:ins w:id="128" w:author="bruttenberg" w:date="2013-08-23T16:08:00Z">
                      <w:r>
                        <w:t xml:space="preserve"> The function receiving the variable argument</w:t>
                      </w:r>
                    </w:ins>
                    <w:ins w:id="129" w:author="bruttenberg" w:date="2013-08-23T16:09:00Z">
                      <w:r>
                        <w:t xml:space="preserve"> list</w:t>
                      </w:r>
                    </w:ins>
                    <w:ins w:id="130" w:author="bruttenberg" w:date="2013-08-23T16:08:00Z">
                      <w:r>
                        <w:t xml:space="preserve"> will have a * on the last argument</w:t>
                      </w:r>
                    </w:ins>
                    <w:ins w:id="131" w:author="bruttenberg" w:date="2013-08-23T16:09:00Z">
                      <w:r>
                        <w:t xml:space="preserve"> in the function definition</w:t>
                      </w:r>
                    </w:ins>
                  </w:p>
                </w:txbxContent>
              </v:textbox>
            </v:shape>
          </w:pict>
        </w:r>
      </w:ins>
      <w:r w:rsidR="00717844">
        <w:t xml:space="preserve">      If you already have a sequence, it can be turned into a variable argument list using the </w:t>
      </w:r>
      <w:proofErr w:type="gramStart"/>
      <w:r w:rsidR="00717844">
        <w:t xml:space="preserve">notation </w:t>
      </w:r>
      <w:r w:rsidR="00717844">
        <w:rPr>
          <w:rFonts w:ascii="Courier New" w:hAnsi="Courier New" w:cs="Courier New"/>
        </w:rPr>
        <w:t>:_</w:t>
      </w:r>
      <w:proofErr w:type="gramEnd"/>
      <w:r w:rsidR="00717844">
        <w:rPr>
          <w:rFonts w:ascii="Courier New" w:hAnsi="Courier New" w:cs="Courier New"/>
        </w:rPr>
        <w:t>*</w:t>
      </w:r>
      <w:r w:rsidR="00717844">
        <w:rPr>
          <w:rFonts w:cstheme="minorHAnsi"/>
        </w:rPr>
        <w:t>. For example, you can use</w:t>
      </w:r>
    </w:p>
    <w:p w:rsidR="00310746" w:rsidRDefault="00310746" w:rsidP="00E65D5A">
      <w:pPr>
        <w:pStyle w:val="NoSpacing"/>
        <w:rPr>
          <w:rFonts w:cstheme="minorHAnsi"/>
        </w:rPr>
      </w:pPr>
    </w:p>
    <w:p w:rsidR="00717844" w:rsidRDefault="00717844" w:rsidP="00E65D5A">
      <w:pPr>
        <w:pStyle w:val="NoSpacing"/>
        <w:rPr>
          <w:ins w:id="132" w:author="bruttenberg" w:date="2013-08-14T16:41:00Z"/>
          <w:rFonts w:ascii="Courier New" w:hAnsi="Courier New" w:cs="Courier New"/>
        </w:rPr>
      </w:pPr>
      <w:r>
        <w:rPr>
          <w:rFonts w:cstheme="minorHAnsi"/>
        </w:rPr>
        <w:t xml:space="preserve">      </w:t>
      </w:r>
      <w:proofErr w:type="gramStart"/>
      <w:r>
        <w:rPr>
          <w:rFonts w:ascii="Courier New" w:hAnsi="Courier New" w:cs="Courier New"/>
        </w:rPr>
        <w:t>Inject(</w:t>
      </w:r>
      <w:proofErr w:type="gramEnd"/>
      <w:r>
        <w:rPr>
          <w:rFonts w:ascii="Courier New" w:hAnsi="Courier New" w:cs="Courier New"/>
        </w:rPr>
        <w:t>List(Constant(1), Select(0.2 -&gt; 2, 0.8 -&gt; 3)):_*)</w:t>
      </w:r>
    </w:p>
    <w:p w:rsidR="00310746" w:rsidRDefault="00310746" w:rsidP="00E65D5A">
      <w:pPr>
        <w:pStyle w:val="NoSpacing"/>
        <w:rPr>
          <w:ins w:id="133" w:author="bruttenberg" w:date="2013-08-13T09:23:00Z"/>
          <w:rFonts w:ascii="Courier New" w:hAnsi="Courier New" w:cs="Courier New"/>
        </w:rPr>
      </w:pPr>
    </w:p>
    <w:p w:rsidR="00F835FF" w:rsidRPr="00F835FF" w:rsidRDefault="00243ABE" w:rsidP="00E65D5A">
      <w:pPr>
        <w:pStyle w:val="NoSpacing"/>
        <w:rPr>
          <w:rFonts w:cstheme="minorHAnsi"/>
        </w:rPr>
      </w:pPr>
      <w:proofErr w:type="gramStart"/>
      <w:ins w:id="134" w:author="bruttenberg" w:date="2013-08-13T09:24:00Z">
        <w:r w:rsidRPr="00243ABE">
          <w:rPr>
            <w:rFonts w:cstheme="minorHAnsi"/>
          </w:rPr>
          <w:t>w</w:t>
        </w:r>
      </w:ins>
      <w:ins w:id="135" w:author="bruttenberg" w:date="2013-08-13T09:23:00Z">
        <w:r w:rsidRPr="00243ABE">
          <w:rPr>
            <w:rFonts w:cstheme="minorHAnsi"/>
          </w:rPr>
          <w:t>hich</w:t>
        </w:r>
        <w:proofErr w:type="gramEnd"/>
        <w:r w:rsidRPr="00243ABE">
          <w:rPr>
            <w:rFonts w:cstheme="minorHAnsi"/>
          </w:rPr>
          <w:t xml:space="preserve"> has the same </w:t>
        </w:r>
      </w:ins>
      <w:ins w:id="136" w:author="bruttenberg" w:date="2013-08-23T15:56:00Z">
        <w:r w:rsidR="000A276C" w:rsidRPr="00243ABE">
          <w:rPr>
            <w:rFonts w:cstheme="minorHAnsi"/>
          </w:rPr>
          <w:t>effect</w:t>
        </w:r>
      </w:ins>
      <w:ins w:id="137" w:author="bruttenberg" w:date="2013-08-13T09:23:00Z">
        <w:r w:rsidRPr="00243ABE">
          <w:rPr>
            <w:rFonts w:cstheme="minorHAnsi"/>
          </w:rPr>
          <w:t xml:space="preserve"> as listing the individual entries of the List in the argument list.</w:t>
        </w:r>
      </w:ins>
    </w:p>
    <w:p w:rsidR="00E65D5A" w:rsidRDefault="00E65D5A" w:rsidP="00E65D5A">
      <w:pPr>
        <w:rPr>
          <w:ins w:id="138" w:author="bruttenberg" w:date="2013-08-14T16:41:00Z"/>
          <w:rFonts w:cstheme="minorHAnsi"/>
        </w:rPr>
      </w:pPr>
      <w:r>
        <w:t xml:space="preserve">Using </w:t>
      </w:r>
      <w:r>
        <w:rPr>
          <w:rFonts w:ascii="Courier New" w:hAnsi="Courier New" w:cs="Courier New"/>
        </w:rPr>
        <w:t>Inject</w:t>
      </w:r>
      <w:r>
        <w:rPr>
          <w:rFonts w:cstheme="minorHAnsi"/>
        </w:rPr>
        <w:t xml:space="preserve"> and </w:t>
      </w:r>
      <w:r>
        <w:rPr>
          <w:rFonts w:ascii="Courier New" w:hAnsi="Courier New" w:cs="Courier New"/>
        </w:rPr>
        <w:t>Apply</w:t>
      </w:r>
      <w:r>
        <w:rPr>
          <w:rFonts w:cstheme="minorHAnsi"/>
        </w:rPr>
        <w:t>, we can apply a function to a sequence of arguments. First, consider the Scala function</w:t>
      </w:r>
    </w:p>
    <w:p w:rsidR="00310746" w:rsidRDefault="00310746" w:rsidP="00E65D5A">
      <w:pPr>
        <w:rPr>
          <w:rFonts w:cstheme="minorHAnsi"/>
        </w:rPr>
      </w:pPr>
    </w:p>
    <w:p w:rsidR="00E65D5A" w:rsidRDefault="005A09FB" w:rsidP="00E65D5A">
      <w:pPr>
        <w:rPr>
          <w:ins w:id="139" w:author="bruttenberg" w:date="2013-08-14T16:41:00Z"/>
          <w:rFonts w:ascii="Courier New" w:hAnsi="Courier New" w:cs="Courier New"/>
        </w:rPr>
      </w:pPr>
      <w:ins w:id="140" w:author="bruttenberg" w:date="2013-08-23T16:09:00Z">
        <w:r>
          <w:rPr>
            <w:rFonts w:ascii="Courier New" w:hAnsi="Courier New" w:cs="Courier New"/>
            <w:noProof/>
            <w:lang w:bidi="ar-SA"/>
          </w:rPr>
          <w:pict>
            <v:shape id="_x0000_s1047" type="#_x0000_t180" style="position:absolute;left:0;text-align:left;margin-left:491.25pt;margin-top:11.75pt;width:150.85pt;height:97.5pt;z-index:251668480" adj="-26189,-1329,20311,-1329,1103,354,2055,1828" strokeweight="1pt">
              <v:stroke startarrow="block"/>
              <v:textbox>
                <w:txbxContent>
                  <w:p w:rsidR="000F4DE4" w:rsidRPr="001B54EA" w:rsidRDefault="000F4DE4" w:rsidP="0059238C">
                    <w:pPr>
                      <w:ind w:firstLine="0"/>
                    </w:pPr>
                    <w:ins w:id="141" w:author="bruttenberg" w:date="2013-08-23T16:10:00Z">
                      <w:r>
                        <w:t>Calling map on a Scala sequence will apply the same function to every value in the sequence and return a new sequence.</w:t>
                      </w:r>
                    </w:ins>
                    <w:ins w:id="142" w:author="bruttenberg" w:date="2013-08-23T16:11:00Z">
                      <w:r>
                        <w:t xml:space="preserve"> It uses anonymous function semantics</w:t>
                      </w:r>
                    </w:ins>
                  </w:p>
                </w:txbxContent>
              </v:textbox>
            </v:shape>
          </w:pict>
        </w:r>
      </w:ins>
      <w:r w:rsidR="00E65D5A">
        <w:rPr>
          <w:rFonts w:ascii="Courier New" w:hAnsi="Courier New" w:cs="Courier New"/>
        </w:rPr>
        <w:t>(</w:t>
      </w:r>
      <w:proofErr w:type="gramStart"/>
      <w:r w:rsidR="00E65D5A">
        <w:rPr>
          <w:rFonts w:ascii="Courier New" w:hAnsi="Courier New" w:cs="Courier New"/>
        </w:rPr>
        <w:t>xs</w:t>
      </w:r>
      <w:proofErr w:type="gramEnd"/>
      <w:r w:rsidR="00E65D5A">
        <w:rPr>
          <w:rFonts w:ascii="Courier New" w:hAnsi="Courier New" w:cs="Courier New"/>
        </w:rPr>
        <w:t xml:space="preserve">: Seq[Int]) =&gt; </w:t>
      </w:r>
      <w:proofErr w:type="gramStart"/>
      <w:r w:rsidR="00E65D5A">
        <w:rPr>
          <w:rFonts w:ascii="Courier New" w:hAnsi="Courier New" w:cs="Courier New"/>
        </w:rPr>
        <w:t>xs.map(</w:t>
      </w:r>
      <w:proofErr w:type="gramEnd"/>
      <w:r w:rsidR="00E65D5A">
        <w:rPr>
          <w:rFonts w:ascii="Courier New" w:hAnsi="Courier New" w:cs="Courier New"/>
        </w:rPr>
        <w:t xml:space="preserve">(x: Int) =&gt; x + </w:t>
      </w:r>
      <w:r w:rsidR="000B2782">
        <w:rPr>
          <w:rFonts w:ascii="Courier New" w:hAnsi="Courier New" w:cs="Courier New"/>
        </w:rPr>
        <w:t>5</w:t>
      </w:r>
      <w:r w:rsidR="00E65D5A">
        <w:rPr>
          <w:rFonts w:ascii="Courier New" w:hAnsi="Courier New" w:cs="Courier New"/>
        </w:rPr>
        <w:t>)</w:t>
      </w:r>
    </w:p>
    <w:p w:rsidR="00310746" w:rsidRDefault="00310746" w:rsidP="00E65D5A">
      <w:pPr>
        <w:rPr>
          <w:rFonts w:ascii="Courier New" w:hAnsi="Courier New" w:cs="Courier New"/>
        </w:rPr>
      </w:pPr>
    </w:p>
    <w:p w:rsidR="00E65D5A" w:rsidRDefault="00E65D5A" w:rsidP="00E65D5A">
      <w:pPr>
        <w:pStyle w:val="NoSpacing"/>
        <w:rPr>
          <w:ins w:id="143" w:author="bruttenberg" w:date="2013-08-14T16:41:00Z"/>
          <w:rFonts w:cstheme="minorHAnsi"/>
        </w:rPr>
      </w:pPr>
      <w:proofErr w:type="gramStart"/>
      <w:r>
        <w:rPr>
          <w:rFonts w:ascii="Courier New" w:hAnsi="Courier New" w:cs="Courier New"/>
        </w:rPr>
        <w:t>map</w:t>
      </w:r>
      <w:proofErr w:type="gramEnd"/>
      <w:r>
        <w:rPr>
          <w:rFonts w:cstheme="minorHAnsi"/>
        </w:rPr>
        <w:t xml:space="preserve"> is a Scala method that can be applied to sequences. It takes as argument a function on elements of the sequence, applies the function to every member of the sequence, and returns the resulting sequence. So,</w:t>
      </w:r>
      <w:r w:rsidR="00EB6580">
        <w:rPr>
          <w:rFonts w:cstheme="minorHAnsi"/>
        </w:rPr>
        <w:t xml:space="preserve"> the above function takes a sequence of integers and adds </w:t>
      </w:r>
      <w:r w:rsidR="000B2782">
        <w:rPr>
          <w:rFonts w:cstheme="minorHAnsi"/>
        </w:rPr>
        <w:t>5</w:t>
      </w:r>
      <w:r w:rsidR="00EB6580">
        <w:rPr>
          <w:rFonts w:cstheme="minorHAnsi"/>
        </w:rPr>
        <w:t xml:space="preserve"> to every element in the sequence. Now we can write</w:t>
      </w:r>
    </w:p>
    <w:p w:rsidR="00310746" w:rsidRDefault="00310746" w:rsidP="00E65D5A">
      <w:pPr>
        <w:pStyle w:val="NoSpacing"/>
        <w:rPr>
          <w:rFonts w:cstheme="minorHAnsi"/>
        </w:rPr>
      </w:pPr>
    </w:p>
    <w:p w:rsidR="00EB6580" w:rsidRDefault="00717844" w:rsidP="00EB6580">
      <w:pPr>
        <w:rPr>
          <w:rFonts w:ascii="Courier New" w:hAnsi="Courier New" w:cs="Courier New"/>
        </w:rPr>
      </w:pPr>
      <w:proofErr w:type="gramStart"/>
      <w:r>
        <w:rPr>
          <w:rFonts w:ascii="Courier New" w:hAnsi="Courier New" w:cs="Courier New"/>
        </w:rPr>
        <w:t>Apply(</w:t>
      </w:r>
      <w:proofErr w:type="gramEnd"/>
      <w:r>
        <w:rPr>
          <w:rFonts w:ascii="Courier New" w:hAnsi="Courier New" w:cs="Courier New"/>
        </w:rPr>
        <w:t>Inject(</w:t>
      </w:r>
      <w:r w:rsidR="00EB6580">
        <w:rPr>
          <w:rFonts w:ascii="Courier New" w:hAnsi="Courier New" w:cs="Courier New"/>
        </w:rPr>
        <w:t xml:space="preserve">Constant(1), Select(0.2 -&gt; 2, 0.8 -&gt; </w:t>
      </w:r>
      <w:r w:rsidR="000B2782">
        <w:rPr>
          <w:rFonts w:ascii="Courier New" w:hAnsi="Courier New" w:cs="Courier New"/>
        </w:rPr>
        <w:t>3</w:t>
      </w:r>
      <w:r>
        <w:rPr>
          <w:rFonts w:ascii="Courier New" w:hAnsi="Courier New" w:cs="Courier New"/>
        </w:rPr>
        <w:t>))</w:t>
      </w:r>
      <w:r w:rsidR="00EB6580">
        <w:rPr>
          <w:rFonts w:ascii="Courier New" w:hAnsi="Courier New" w:cs="Courier New"/>
        </w:rPr>
        <w:t>,</w:t>
      </w:r>
    </w:p>
    <w:p w:rsidR="00EB6580" w:rsidRDefault="00EB6580" w:rsidP="00EB6580">
      <w:pPr>
        <w:rPr>
          <w:ins w:id="144" w:author="bruttenberg" w:date="2013-08-14T16:41:00Z"/>
          <w:rFonts w:ascii="Courier New" w:hAnsi="Courier New" w:cs="Courier New"/>
        </w:rPr>
      </w:pPr>
      <w:r>
        <w:rPr>
          <w:rFonts w:ascii="Courier New" w:hAnsi="Courier New" w:cs="Courier New"/>
        </w:rPr>
        <w:tab/>
        <w:t>(</w:t>
      </w:r>
      <w:proofErr w:type="gramStart"/>
      <w:r>
        <w:rPr>
          <w:rFonts w:ascii="Courier New" w:hAnsi="Courier New" w:cs="Courier New"/>
        </w:rPr>
        <w:t>xs</w:t>
      </w:r>
      <w:proofErr w:type="gramEnd"/>
      <w:r>
        <w:rPr>
          <w:rFonts w:ascii="Courier New" w:hAnsi="Courier New" w:cs="Courier New"/>
        </w:rPr>
        <w:t xml:space="preserve">: Seq[Int]) =&gt; </w:t>
      </w:r>
      <w:proofErr w:type="gramStart"/>
      <w:r>
        <w:rPr>
          <w:rFonts w:ascii="Courier New" w:hAnsi="Courier New" w:cs="Courier New"/>
        </w:rPr>
        <w:t>xs.map(</w:t>
      </w:r>
      <w:proofErr w:type="gramEnd"/>
      <w:r>
        <w:rPr>
          <w:rFonts w:ascii="Courier New" w:hAnsi="Courier New" w:cs="Courier New"/>
        </w:rPr>
        <w:t xml:space="preserve">(x: Int) =&gt; x + </w:t>
      </w:r>
      <w:r w:rsidR="000B2782">
        <w:rPr>
          <w:rFonts w:ascii="Courier New" w:hAnsi="Courier New" w:cs="Courier New"/>
        </w:rPr>
        <w:t>5</w:t>
      </w:r>
      <w:r>
        <w:rPr>
          <w:rFonts w:ascii="Courier New" w:hAnsi="Courier New" w:cs="Courier New"/>
        </w:rPr>
        <w:t>))</w:t>
      </w:r>
    </w:p>
    <w:p w:rsidR="00310746" w:rsidRDefault="00310746" w:rsidP="00EB6580">
      <w:pPr>
        <w:rPr>
          <w:rFonts w:ascii="Courier New" w:hAnsi="Courier New" w:cs="Courier New"/>
        </w:rPr>
      </w:pPr>
    </w:p>
    <w:p w:rsidR="00EB6580" w:rsidRDefault="00EB6580" w:rsidP="00EB6580">
      <w:pPr>
        <w:pStyle w:val="NoSpacing"/>
      </w:pPr>
      <w:r>
        <w:t>This represents the probabilistic model that produces the sequence (</w:t>
      </w:r>
      <w:del w:id="145" w:author="bruttenberg" w:date="2013-08-13T09:29:00Z">
        <w:r w:rsidDel="00F835FF">
          <w:delText>2</w:delText>
        </w:r>
      </w:del>
      <w:ins w:id="146" w:author="bruttenberg" w:date="2013-08-13T09:29:00Z">
        <w:r w:rsidR="00F835FF">
          <w:t>6</w:t>
        </w:r>
      </w:ins>
      <w:proofErr w:type="gramStart"/>
      <w:r>
        <w:t>,</w:t>
      </w:r>
      <w:r w:rsidR="000B2782">
        <w:t>7</w:t>
      </w:r>
      <w:proofErr w:type="gramEnd"/>
      <w:r>
        <w:t>) with probability 0.2 and (</w:t>
      </w:r>
      <w:ins w:id="147" w:author="bruttenberg" w:date="2013-08-13T09:29:00Z">
        <w:r w:rsidR="00F835FF">
          <w:t>6</w:t>
        </w:r>
      </w:ins>
      <w:del w:id="148" w:author="bruttenberg" w:date="2013-08-13T09:29:00Z">
        <w:r w:rsidDel="00F835FF">
          <w:delText>2</w:delText>
        </w:r>
      </w:del>
      <w:r>
        <w:t>,</w:t>
      </w:r>
      <w:r w:rsidR="000B2782">
        <w:t>8</w:t>
      </w:r>
      <w:r>
        <w:t>) with probability 0.8.</w:t>
      </w:r>
    </w:p>
    <w:p w:rsidR="00E65D5A" w:rsidRDefault="00EB6580" w:rsidP="00E65D5A">
      <w:pPr>
        <w:rPr>
          <w:rFonts w:cstheme="minorHAnsi"/>
        </w:rPr>
      </w:pPr>
      <w:r>
        <w:t xml:space="preserve">Finally, there are a variety of operators and functions that are defined using </w:t>
      </w:r>
      <w:r>
        <w:rPr>
          <w:rFonts w:ascii="Courier New" w:hAnsi="Courier New" w:cs="Courier New"/>
        </w:rPr>
        <w:t>Apply</w:t>
      </w:r>
      <w:r>
        <w:rPr>
          <w:rFonts w:cstheme="minorHAnsi"/>
        </w:rPr>
        <w:t>. For example</w:t>
      </w:r>
    </w:p>
    <w:p w:rsidR="00EB6580" w:rsidRDefault="005A09FB" w:rsidP="00EB6580">
      <w:pPr>
        <w:pStyle w:val="ListParagraph"/>
        <w:numPr>
          <w:ilvl w:val="0"/>
          <w:numId w:val="12"/>
        </w:numPr>
        <w:rPr>
          <w:rFonts w:cstheme="minorHAnsi"/>
        </w:rPr>
      </w:pPr>
      <w:ins w:id="149" w:author="bruttenberg" w:date="2013-08-23T16:11:00Z">
        <w:r w:rsidRPr="005A09FB">
          <w:rPr>
            <w:rFonts w:ascii="Courier New" w:hAnsi="Courier New" w:cs="Courier New"/>
            <w:noProof/>
            <w:lang w:bidi="ar-SA"/>
          </w:rPr>
          <w:pict>
            <v:shape id="_x0000_s1048" type="#_x0000_t180" style="position:absolute;left:0;text-align:left;margin-left:506.9pt;margin-top:15.95pt;width:150.85pt;height:63.7pt;z-index:251669504" adj="-4926,-2035,20311,-2035,1103,1305,2055,3560" strokeweight="1pt">
              <v:stroke startarrow="block"/>
              <v:textbox>
                <w:txbxContent>
                  <w:p w:rsidR="000F4DE4" w:rsidRPr="001B54EA" w:rsidRDefault="000F4DE4" w:rsidP="004C09BD">
                    <w:pPr>
                      <w:ind w:firstLine="0"/>
                    </w:pPr>
                    <w:ins w:id="150" w:author="bruttenberg" w:date="2013-08-23T16:13:00Z">
                      <w:r>
                        <w:t>Calling ^^ actually invoked the apply method of a Scala object named ^^ and returns a Figaro Apply element.</w:t>
                      </w:r>
                    </w:ins>
                  </w:p>
                </w:txbxContent>
              </v:textbox>
            </v:shape>
          </w:pict>
        </w:r>
      </w:ins>
      <w:r w:rsidR="000B2782">
        <w:rPr>
          <w:rFonts w:ascii="Courier New" w:hAnsi="Courier New" w:cs="Courier New"/>
        </w:rPr>
        <w:t>^^</w:t>
      </w:r>
      <w:r w:rsidR="000B2782">
        <w:rPr>
          <w:rFonts w:cstheme="minorHAnsi"/>
        </w:rPr>
        <w:t xml:space="preserve"> creates tuples. For example, </w:t>
      </w:r>
      <w:r w:rsidR="00EB6580">
        <w:rPr>
          <w:rFonts w:ascii="Courier New" w:hAnsi="Courier New" w:cs="Courier New"/>
        </w:rPr>
        <w:t>^^(x</w:t>
      </w:r>
      <w:proofErr w:type="gramStart"/>
      <w:r w:rsidR="00EB6580">
        <w:rPr>
          <w:rFonts w:ascii="Courier New" w:hAnsi="Courier New" w:cs="Courier New"/>
        </w:rPr>
        <w:t>,y</w:t>
      </w:r>
      <w:proofErr w:type="gramEnd"/>
      <w:r w:rsidR="00EB6580">
        <w:rPr>
          <w:rFonts w:ascii="Courier New" w:hAnsi="Courier New" w:cs="Courier New"/>
        </w:rPr>
        <w:t>)</w:t>
      </w:r>
      <w:r w:rsidR="00EB6580">
        <w:rPr>
          <w:rFonts w:cstheme="minorHAnsi"/>
        </w:rPr>
        <w:t xml:space="preserve"> where </w:t>
      </w:r>
      <w:r w:rsidR="00EB6580">
        <w:rPr>
          <w:rFonts w:ascii="Courier New" w:hAnsi="Courier New" w:cs="Courier New"/>
        </w:rPr>
        <w:t>x</w:t>
      </w:r>
      <w:r w:rsidR="00EB6580">
        <w:rPr>
          <w:rFonts w:cstheme="minorHAnsi"/>
        </w:rPr>
        <w:t xml:space="preserve"> and </w:t>
      </w:r>
      <w:r w:rsidR="00EB6580">
        <w:rPr>
          <w:rFonts w:ascii="Courier New" w:hAnsi="Courier New" w:cs="Courier New"/>
        </w:rPr>
        <w:t>y</w:t>
      </w:r>
      <w:r w:rsidR="00EB6580">
        <w:rPr>
          <w:rFonts w:cstheme="minorHAnsi"/>
        </w:rPr>
        <w:t xml:space="preserve"> are elements, creates an element of pairs. </w:t>
      </w:r>
      <w:r w:rsidR="00EB6580">
        <w:rPr>
          <w:rFonts w:ascii="Courier New" w:hAnsi="Courier New" w:cs="Courier New"/>
        </w:rPr>
        <w:t>^^</w:t>
      </w:r>
      <w:r w:rsidR="00EB6580">
        <w:rPr>
          <w:rFonts w:cstheme="minorHAnsi"/>
        </w:rPr>
        <w:t xml:space="preserve"> is defined for up to five arguments. The arguments can have different value types.</w:t>
      </w:r>
    </w:p>
    <w:p w:rsidR="00EB6580" w:rsidRDefault="00EB6580" w:rsidP="00EB6580">
      <w:pPr>
        <w:pStyle w:val="ListParagraph"/>
        <w:numPr>
          <w:ilvl w:val="0"/>
          <w:numId w:val="12"/>
        </w:numPr>
        <w:rPr>
          <w:rFonts w:cstheme="minorHAnsi"/>
        </w:rPr>
      </w:pPr>
      <w:r>
        <w:rPr>
          <w:rFonts w:cstheme="minorHAnsi"/>
        </w:rPr>
        <w:t xml:space="preserve">If </w:t>
      </w:r>
      <w:r>
        <w:rPr>
          <w:rFonts w:ascii="Courier New" w:hAnsi="Courier New" w:cs="Courier New"/>
        </w:rPr>
        <w:t>x</w:t>
      </w:r>
      <w:r>
        <w:rPr>
          <w:rFonts w:cstheme="minorHAnsi"/>
        </w:rPr>
        <w:t xml:space="preserve"> is an element whose value type is a </w:t>
      </w:r>
      <w:r w:rsidR="000B2782">
        <w:rPr>
          <w:rFonts w:cstheme="minorHAnsi"/>
        </w:rPr>
        <w:t>tuple</w:t>
      </w:r>
      <w:r>
        <w:rPr>
          <w:rFonts w:cstheme="minorHAnsi"/>
        </w:rPr>
        <w:t xml:space="preserve">, </w:t>
      </w:r>
      <w:r>
        <w:rPr>
          <w:rFonts w:ascii="Courier New" w:hAnsi="Courier New" w:cs="Courier New"/>
        </w:rPr>
        <w:t>x._1</w:t>
      </w:r>
      <w:r>
        <w:rPr>
          <w:rFonts w:cstheme="minorHAnsi"/>
        </w:rPr>
        <w:t xml:space="preserve"> is an element that corresponds to extracting the first component of </w:t>
      </w:r>
      <w:r>
        <w:rPr>
          <w:rFonts w:ascii="Courier New" w:hAnsi="Courier New" w:cs="Courier New"/>
        </w:rPr>
        <w:t>x</w:t>
      </w:r>
      <w:r>
        <w:rPr>
          <w:rFonts w:cstheme="minorHAnsi"/>
        </w:rPr>
        <w:t xml:space="preserve">. Similarly for </w:t>
      </w:r>
      <w:r>
        <w:rPr>
          <w:rFonts w:ascii="Courier New" w:hAnsi="Courier New" w:cs="Courier New"/>
        </w:rPr>
        <w:t>_2</w:t>
      </w:r>
      <w:r>
        <w:rPr>
          <w:rFonts w:cstheme="minorHAnsi"/>
        </w:rPr>
        <w:t xml:space="preserve">, </w:t>
      </w:r>
      <w:r>
        <w:rPr>
          <w:rFonts w:ascii="Courier New" w:hAnsi="Courier New" w:cs="Courier New"/>
        </w:rPr>
        <w:t>_3</w:t>
      </w:r>
      <w:r>
        <w:rPr>
          <w:rFonts w:cstheme="minorHAnsi"/>
        </w:rPr>
        <w:t xml:space="preserve">, </w:t>
      </w:r>
      <w:r>
        <w:rPr>
          <w:rFonts w:ascii="Courier New" w:hAnsi="Courier New" w:cs="Courier New"/>
        </w:rPr>
        <w:t>_4</w:t>
      </w:r>
      <w:r>
        <w:rPr>
          <w:rFonts w:cstheme="minorHAnsi"/>
        </w:rPr>
        <w:t xml:space="preserve">, and </w:t>
      </w:r>
      <w:r>
        <w:rPr>
          <w:rFonts w:ascii="Courier New" w:hAnsi="Courier New" w:cs="Courier New"/>
        </w:rPr>
        <w:t>_5</w:t>
      </w:r>
      <w:r>
        <w:rPr>
          <w:rFonts w:cstheme="minorHAnsi"/>
        </w:rPr>
        <w:t>.</w:t>
      </w:r>
    </w:p>
    <w:p w:rsidR="00EB6580" w:rsidRDefault="00EB6580" w:rsidP="00EB6580">
      <w:pPr>
        <w:pStyle w:val="ListParagraph"/>
        <w:numPr>
          <w:ilvl w:val="0"/>
          <w:numId w:val="12"/>
        </w:numPr>
        <w:rPr>
          <w:rFonts w:cstheme="minorHAnsi"/>
        </w:rPr>
      </w:pPr>
      <w:r>
        <w:rPr>
          <w:rFonts w:ascii="Courier New" w:hAnsi="Courier New" w:cs="Courier New"/>
        </w:rPr>
        <w:t>x === y</w:t>
      </w:r>
      <w:r>
        <w:rPr>
          <w:rFonts w:cstheme="minorHAnsi"/>
        </w:rPr>
        <w:t xml:space="preserve">, where </w:t>
      </w:r>
      <w:r>
        <w:rPr>
          <w:rFonts w:ascii="Courier New" w:hAnsi="Courier New" w:cs="Courier New"/>
        </w:rPr>
        <w:t xml:space="preserve">x </w:t>
      </w:r>
      <w:r>
        <w:rPr>
          <w:rFonts w:cstheme="minorHAnsi"/>
        </w:rPr>
        <w:t xml:space="preserve">and </w:t>
      </w:r>
      <w:r>
        <w:rPr>
          <w:rFonts w:ascii="Courier New" w:hAnsi="Courier New" w:cs="Courier New"/>
        </w:rPr>
        <w:t xml:space="preserve">y </w:t>
      </w:r>
      <w:r>
        <w:rPr>
          <w:rFonts w:cstheme="minorHAnsi"/>
        </w:rPr>
        <w:t xml:space="preserve">have the same value type, is the element that produces true whenever they are equal. Similarly </w:t>
      </w:r>
      <w:proofErr w:type="gramStart"/>
      <w:r>
        <w:rPr>
          <w:rFonts w:cstheme="minorHAnsi"/>
        </w:rPr>
        <w:t xml:space="preserve">for </w:t>
      </w:r>
      <w:r>
        <w:rPr>
          <w:rFonts w:ascii="Courier New" w:hAnsi="Courier New" w:cs="Courier New"/>
        </w:rPr>
        <w:t>!</w:t>
      </w:r>
      <w:proofErr w:type="gramEnd"/>
      <w:r>
        <w:rPr>
          <w:rFonts w:ascii="Courier New" w:hAnsi="Courier New" w:cs="Courier New"/>
        </w:rPr>
        <w:t>=</w:t>
      </w:r>
      <w:r>
        <w:rPr>
          <w:rFonts w:cstheme="minorHAnsi"/>
        </w:rPr>
        <w:t>.</w:t>
      </w:r>
    </w:p>
    <w:p w:rsidR="00EB6580" w:rsidRPr="00EB6580" w:rsidRDefault="00EB6580" w:rsidP="00EB6580">
      <w:pPr>
        <w:pStyle w:val="ListParagraph"/>
        <w:numPr>
          <w:ilvl w:val="0"/>
          <w:numId w:val="12"/>
        </w:numPr>
        <w:rPr>
          <w:rFonts w:cstheme="minorHAnsi"/>
        </w:rPr>
      </w:pPr>
      <w:r>
        <w:rPr>
          <w:rFonts w:cstheme="minorHAnsi"/>
        </w:rPr>
        <w:t>A standard set of Boolean and arithmetic operators is provided.</w:t>
      </w: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955B5E" w:rsidRPr="00955B5E" w:rsidRDefault="0000583B" w:rsidP="00955B5E">
      <w:pPr>
        <w:pStyle w:val="Heading1"/>
      </w:pPr>
      <w:bookmarkStart w:id="151" w:name="_Toc364262187"/>
      <w:r>
        <w:lastRenderedPageBreak/>
        <w:t>Creating models</w:t>
      </w:r>
      <w:bookmarkEnd w:id="151"/>
    </w:p>
    <w:p w:rsidR="00FE47E5" w:rsidRDefault="005A09FB" w:rsidP="00FE47E5">
      <w:ins w:id="152" w:author="bruttenberg" w:date="2013-08-23T16:14:00Z">
        <w:r w:rsidRPr="005A09FB">
          <w:rPr>
            <w:rFonts w:ascii="Courier New" w:hAnsi="Courier New" w:cs="Courier New"/>
            <w:noProof/>
            <w:lang w:bidi="ar-SA"/>
          </w:rPr>
          <w:pict>
            <v:shape id="_x0000_s1049" type="#_x0000_t180" style="position:absolute;left:0;text-align:left;margin-left:509.6pt;margin-top:17.2pt;width:150.85pt;height:93pt;z-index:251670528" adj="-5248,22994,20311,22994,1103,24410,2055,25955" strokeweight="1pt">
              <v:stroke startarrow="block"/>
              <v:textbox>
                <w:txbxContent>
                  <w:p w:rsidR="000F4DE4" w:rsidRPr="001B54EA" w:rsidRDefault="000F4DE4" w:rsidP="00FE3A31">
                    <w:pPr>
                      <w:ind w:firstLine="0"/>
                    </w:pPr>
                    <w:proofErr w:type="gramStart"/>
                    <w:ins w:id="153" w:author="bruttenberg" w:date="2013-08-23T16:14:00Z">
                      <w:r>
                        <w:t>val</w:t>
                      </w:r>
                      <w:proofErr w:type="gramEnd"/>
                      <w:r>
                        <w:t xml:space="preserve"> in Figaro represents an immutable </w:t>
                      </w:r>
                    </w:ins>
                    <w:ins w:id="154" w:author="bruttenberg" w:date="2013-08-23T16:15:00Z">
                      <w:r>
                        <w:t xml:space="preserve">value. When a class is assigned to a </w:t>
                      </w:r>
                      <w:proofErr w:type="gramStart"/>
                      <w:r>
                        <w:t>val</w:t>
                      </w:r>
                      <w:proofErr w:type="gramEnd"/>
                      <w:r>
                        <w:t>, data inside the class can change but the reference to the val is constant</w:t>
                      </w:r>
                    </w:ins>
                  </w:p>
                </w:txbxContent>
              </v:textbox>
              <o:callout v:ext="edit" minusy="t"/>
            </v:shape>
          </w:pict>
        </w:r>
      </w:ins>
      <w:r w:rsidR="00FE47E5">
        <w:t>The previous section described the basic building blocks of Figaro models. Out of these building blocks, a wide variety of models can be created. This section describes how to build a range of models.</w:t>
      </w:r>
    </w:p>
    <w:p w:rsidR="002869BC" w:rsidRDefault="002869BC" w:rsidP="001F23D6">
      <w:pPr>
        <w:pStyle w:val="Heading2"/>
      </w:pPr>
      <w:bookmarkStart w:id="155" w:name="_Toc364262188"/>
      <w:r>
        <w:t>Basic models</w:t>
      </w:r>
      <w:bookmarkEnd w:id="155"/>
    </w:p>
    <w:p w:rsidR="001370AF" w:rsidRDefault="00690FCC" w:rsidP="0000583B">
      <w:r>
        <w:t xml:space="preserve">One of the first things you can do with an element is </w:t>
      </w:r>
      <w:del w:id="156" w:author="bruttenberg" w:date="2013-08-13T09:31:00Z">
        <w:r w:rsidDel="00332212">
          <w:delText>to give it a name:</w:delText>
        </w:r>
      </w:del>
      <w:proofErr w:type="gramStart"/>
      <w:ins w:id="157" w:author="bruttenberg" w:date="2013-08-13T09:31:00Z">
        <w:r w:rsidR="00332212">
          <w:t>assign</w:t>
        </w:r>
        <w:proofErr w:type="gramEnd"/>
        <w:r w:rsidR="00332212">
          <w:t xml:space="preserve"> it to a named value:</w:t>
        </w:r>
      </w:ins>
    </w:p>
    <w:p w:rsidR="001370AF" w:rsidRDefault="001370AF" w:rsidP="001370AF"/>
    <w:p w:rsidR="001370AF" w:rsidRDefault="001370AF" w:rsidP="001370AF">
      <w:pPr>
        <w:rPr>
          <w:rFonts w:ascii="Courier New" w:hAnsi="Courier New" w:cs="Courier New"/>
        </w:rPr>
      </w:pPr>
      <w:proofErr w:type="gramStart"/>
      <w:r w:rsidRPr="001370AF">
        <w:rPr>
          <w:rFonts w:ascii="Courier New" w:hAnsi="Courier New" w:cs="Courier New"/>
        </w:rPr>
        <w:t>val</w:t>
      </w:r>
      <w:proofErr w:type="gramEnd"/>
      <w:r w:rsidRPr="001370AF">
        <w:rPr>
          <w:rFonts w:ascii="Courier New" w:hAnsi="Courier New" w:cs="Courier New"/>
        </w:rPr>
        <w:t xml:space="preserve"> </w:t>
      </w:r>
      <w:r>
        <w:rPr>
          <w:rFonts w:ascii="Courier New" w:hAnsi="Courier New" w:cs="Courier New"/>
        </w:rPr>
        <w:t>burglary = Flip(0.01)</w:t>
      </w:r>
    </w:p>
    <w:p w:rsidR="001370AF" w:rsidRDefault="001370AF" w:rsidP="001370AF">
      <w:pPr>
        <w:rPr>
          <w:rFonts w:ascii="Courier New" w:hAnsi="Courier New" w:cs="Courier New"/>
        </w:rPr>
      </w:pPr>
    </w:p>
    <w:p w:rsidR="001370AF" w:rsidRDefault="00737097" w:rsidP="001370AF">
      <w:pPr>
        <w:rPr>
          <w:rFonts w:cstheme="minorHAnsi"/>
        </w:rPr>
      </w:pPr>
      <w:r>
        <w:rPr>
          <w:rFonts w:cstheme="minorHAnsi"/>
        </w:rPr>
        <w:t xml:space="preserve">A </w:t>
      </w:r>
      <w:r>
        <w:rPr>
          <w:rFonts w:ascii="Courier New" w:hAnsi="Courier New" w:cs="Courier New"/>
        </w:rPr>
        <w:t>val</w:t>
      </w:r>
      <w:r>
        <w:rPr>
          <w:rFonts w:cstheme="minorHAnsi"/>
        </w:rPr>
        <w:t xml:space="preserve"> represents a field with a name (in this case </w:t>
      </w:r>
      <w:r>
        <w:rPr>
          <w:rFonts w:ascii="Courier New" w:hAnsi="Courier New" w:cs="Courier New"/>
        </w:rPr>
        <w:t>burglary</w:t>
      </w:r>
      <w:r>
        <w:rPr>
          <w:rFonts w:cstheme="minorHAnsi"/>
        </w:rPr>
        <w:t xml:space="preserve">) that takes on an immutable value (in this case the element </w:t>
      </w:r>
      <w:proofErr w:type="gramStart"/>
      <w:r>
        <w:rPr>
          <w:rFonts w:ascii="Courier New" w:hAnsi="Courier New" w:cs="Courier New"/>
        </w:rPr>
        <w:t>Flip(</w:t>
      </w:r>
      <w:proofErr w:type="gramEnd"/>
      <w:r>
        <w:rPr>
          <w:rFonts w:ascii="Courier New" w:hAnsi="Courier New" w:cs="Courier New"/>
        </w:rPr>
        <w:t>0.01)</w:t>
      </w:r>
      <w:r>
        <w:rPr>
          <w:rFonts w:cstheme="minorHAnsi"/>
        </w:rPr>
        <w:t>). A field is not a variable; its value cannot be changed</w:t>
      </w:r>
      <w:ins w:id="158" w:author="bruttenberg" w:date="2013-08-13T09:33:00Z">
        <w:r w:rsidR="00332212">
          <w:rPr>
            <w:rFonts w:cstheme="minorHAnsi"/>
          </w:rPr>
          <w:t xml:space="preserve"> (Note that the scala assignment of the field </w:t>
        </w:r>
        <w:r w:rsidR="00243ABE" w:rsidRPr="00243ABE">
          <w:rPr>
            <w:rFonts w:ascii="Courier New" w:hAnsi="Courier New" w:cs="Courier New"/>
          </w:rPr>
          <w:t>burglary</w:t>
        </w:r>
        <w:r w:rsidR="00332212">
          <w:rPr>
            <w:rFonts w:cstheme="minorHAnsi"/>
          </w:rPr>
          <w:t xml:space="preserve"> cannot change, but the value of the Figaro class</w:t>
        </w:r>
      </w:ins>
      <w:ins w:id="159" w:author="bruttenberg" w:date="2013-08-13T09:34:00Z">
        <w:r w:rsidR="008A31DC">
          <w:rPr>
            <w:rFonts w:cstheme="minorHAnsi"/>
          </w:rPr>
          <w:t xml:space="preserve"> that is assigned to it</w:t>
        </w:r>
      </w:ins>
      <w:ins w:id="160" w:author="bruttenberg" w:date="2013-08-13T09:33:00Z">
        <w:r w:rsidR="00332212">
          <w:rPr>
            <w:rFonts w:cstheme="minorHAnsi"/>
          </w:rPr>
          <w:t xml:space="preserve">, </w:t>
        </w:r>
        <w:proofErr w:type="gramStart"/>
        <w:r w:rsidR="00243ABE" w:rsidRPr="00243ABE">
          <w:rPr>
            <w:rFonts w:ascii="Courier New" w:hAnsi="Courier New" w:cs="Courier New"/>
          </w:rPr>
          <w:t>Flip</w:t>
        </w:r>
      </w:ins>
      <w:ins w:id="161" w:author="bruttenberg" w:date="2013-08-13T09:35:00Z">
        <w:r w:rsidR="008A31DC">
          <w:rPr>
            <w:rFonts w:ascii="Courier New" w:hAnsi="Courier New" w:cs="Courier New"/>
          </w:rPr>
          <w:t>(</w:t>
        </w:r>
        <w:proofErr w:type="gramEnd"/>
        <w:r w:rsidR="008A31DC">
          <w:rPr>
            <w:rFonts w:ascii="Courier New" w:hAnsi="Courier New" w:cs="Courier New"/>
          </w:rPr>
          <w:t>0.01)</w:t>
        </w:r>
      </w:ins>
      <w:ins w:id="162" w:author="bruttenberg" w:date="2013-08-13T09:33:00Z">
        <w:r w:rsidR="00332212">
          <w:rPr>
            <w:rFonts w:cstheme="minorHAnsi"/>
          </w:rPr>
          <w:t xml:space="preserve">, </w:t>
        </w:r>
      </w:ins>
      <w:ins w:id="163" w:author="bruttenberg" w:date="2013-08-13T09:34:00Z">
        <w:r w:rsidR="00332212">
          <w:rPr>
            <w:rFonts w:cstheme="minorHAnsi"/>
            <w:i/>
          </w:rPr>
          <w:t xml:space="preserve">can </w:t>
        </w:r>
        <w:r w:rsidR="00332212">
          <w:rPr>
            <w:rFonts w:cstheme="minorHAnsi"/>
          </w:rPr>
          <w:t>change)</w:t>
        </w:r>
      </w:ins>
      <w:r>
        <w:rPr>
          <w:rFonts w:cstheme="minorHAnsi"/>
        </w:rPr>
        <w:t xml:space="preserve">. </w:t>
      </w:r>
      <w:r w:rsidR="001370AF">
        <w:rPr>
          <w:rFonts w:cstheme="minorHAnsi"/>
        </w:rPr>
        <w:t>You can use th</w:t>
      </w:r>
      <w:r>
        <w:rPr>
          <w:rFonts w:cstheme="minorHAnsi"/>
        </w:rPr>
        <w:t>e value of a field</w:t>
      </w:r>
      <w:r w:rsidR="001370AF">
        <w:rPr>
          <w:rFonts w:cstheme="minorHAnsi"/>
        </w:rPr>
        <w:t xml:space="preserve"> by referring to its name:</w:t>
      </w:r>
    </w:p>
    <w:p w:rsidR="001370AF" w:rsidRDefault="001370AF" w:rsidP="001370AF">
      <w:pPr>
        <w:rPr>
          <w:rFonts w:cstheme="minorHAnsi"/>
        </w:rPr>
      </w:pPr>
    </w:p>
    <w:p w:rsidR="001370AF" w:rsidRDefault="001370AF" w:rsidP="001370AF">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alarm = If(burglary, Flip(0.9), Flip(0.1))</w:t>
      </w:r>
    </w:p>
    <w:p w:rsidR="001370AF" w:rsidRDefault="001370AF" w:rsidP="001370AF">
      <w:pPr>
        <w:rPr>
          <w:rFonts w:ascii="Courier New" w:hAnsi="Courier New" w:cs="Courier New"/>
        </w:rPr>
      </w:pPr>
    </w:p>
    <w:p w:rsidR="001370AF" w:rsidRDefault="001370AF" w:rsidP="001370AF">
      <w:pPr>
        <w:rPr>
          <w:rFonts w:cstheme="minorHAnsi"/>
        </w:rPr>
      </w:pPr>
      <w:r>
        <w:rPr>
          <w:rFonts w:cstheme="minorHAnsi"/>
        </w:rPr>
        <w:t>Recall that an element defines a</w:t>
      </w:r>
      <w:r w:rsidR="00987217">
        <w:rPr>
          <w:rFonts w:cstheme="minorHAnsi"/>
        </w:rPr>
        <w:t xml:space="preserve"> process that</w:t>
      </w:r>
      <w:r>
        <w:rPr>
          <w:rFonts w:cstheme="minorHAnsi"/>
        </w:rPr>
        <w:t xml:space="preserve"> probabilistically produces a value. If an element is referred to multiple times, it must produce the same value everywhere it appears. Consider:</w:t>
      </w:r>
    </w:p>
    <w:p w:rsidR="001370AF" w:rsidRDefault="001370AF" w:rsidP="001370AF">
      <w:pPr>
        <w:rPr>
          <w:rFonts w:ascii="Courier New" w:hAnsi="Courier New" w:cs="Courier New"/>
        </w:rPr>
      </w:pPr>
    </w:p>
    <w:p w:rsidR="001370AF" w:rsidRDefault="001370AF" w:rsidP="001370AF">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x = Flip(0.5)</w:t>
      </w:r>
    </w:p>
    <w:p w:rsidR="001370AF" w:rsidRDefault="001370AF" w:rsidP="001370AF">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y = x === x</w:t>
      </w:r>
    </w:p>
    <w:p w:rsidR="001370AF" w:rsidRDefault="001370AF" w:rsidP="001370AF">
      <w:pPr>
        <w:rPr>
          <w:rFonts w:ascii="Courier New" w:hAnsi="Courier New" w:cs="Courier New"/>
        </w:rPr>
      </w:pPr>
    </w:p>
    <w:p w:rsidR="001370AF" w:rsidRDefault="001370AF" w:rsidP="001370AF">
      <w:pPr>
        <w:rPr>
          <w:rFonts w:cstheme="minorHAnsi"/>
        </w:rPr>
      </w:pPr>
      <w:r>
        <w:rPr>
          <w:rFonts w:cstheme="minorHAnsi"/>
        </w:rPr>
        <w:t xml:space="preserve">Although we don’t know the value, </w:t>
      </w:r>
      <w:r>
        <w:rPr>
          <w:rFonts w:ascii="Courier New" w:hAnsi="Courier New" w:cs="Courier New"/>
        </w:rPr>
        <w:t xml:space="preserve">x </w:t>
      </w:r>
      <w:r>
        <w:rPr>
          <w:rFonts w:cstheme="minorHAnsi"/>
        </w:rPr>
        <w:t xml:space="preserve">must produce the same value on both sides of the equality test. Therefore, </w:t>
      </w:r>
      <w:r>
        <w:rPr>
          <w:rFonts w:ascii="Courier New" w:hAnsi="Courier New" w:cs="Courier New"/>
        </w:rPr>
        <w:t>y</w:t>
      </w:r>
      <w:r>
        <w:rPr>
          <w:rFonts w:cstheme="minorHAnsi"/>
        </w:rPr>
        <w:t xml:space="preserve"> produces the value </w:t>
      </w:r>
      <w:r>
        <w:rPr>
          <w:rFonts w:ascii="Courier New" w:hAnsi="Courier New" w:cs="Courier New"/>
        </w:rPr>
        <w:t>true</w:t>
      </w:r>
      <w:r>
        <w:rPr>
          <w:rFonts w:cstheme="minorHAnsi"/>
        </w:rPr>
        <w:t xml:space="preserve"> with probability 1. In contrast, in</w:t>
      </w:r>
    </w:p>
    <w:p w:rsidR="001370AF" w:rsidRDefault="001370AF" w:rsidP="001370AF">
      <w:pPr>
        <w:rPr>
          <w:rFonts w:cstheme="minorHAnsi"/>
        </w:rPr>
      </w:pPr>
    </w:p>
    <w:p w:rsidR="001370AF" w:rsidRPr="001370AF" w:rsidRDefault="001370AF" w:rsidP="001370AF">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y = Flip(0.5) === Flip(0.5)</w:t>
      </w:r>
    </w:p>
    <w:p w:rsidR="001370AF" w:rsidRDefault="001370AF" w:rsidP="0000583B"/>
    <w:p w:rsidR="001370AF" w:rsidRDefault="001370AF" w:rsidP="001370AF">
      <w:pPr>
        <w:ind w:firstLine="0"/>
        <w:rPr>
          <w:rFonts w:cstheme="minorHAnsi"/>
        </w:rPr>
      </w:pPr>
      <w:proofErr w:type="gramStart"/>
      <w:r>
        <w:t>the</w:t>
      </w:r>
      <w:proofErr w:type="gramEnd"/>
      <w:r>
        <w:t xml:space="preserve"> left and right hand sides are distinct elements</w:t>
      </w:r>
      <w:ins w:id="164" w:author="bruttenberg" w:date="2013-08-13T09:35:00Z">
        <w:r w:rsidR="008A31DC">
          <w:t xml:space="preserve"> (each call produces a new </w:t>
        </w:r>
        <w:r w:rsidR="00243ABE" w:rsidRPr="00243ABE">
          <w:rPr>
            <w:rFonts w:ascii="Courier New" w:hAnsi="Courier New" w:cs="Courier New"/>
          </w:rPr>
          <w:t>Flip</w:t>
        </w:r>
        <w:r w:rsidR="008A31DC">
          <w:t>)</w:t>
        </w:r>
      </w:ins>
      <w:r>
        <w:t xml:space="preserve">, so they need not produce the same value. Therefore, </w:t>
      </w:r>
      <w:r>
        <w:rPr>
          <w:rFonts w:ascii="Courier New" w:hAnsi="Courier New" w:cs="Courier New"/>
        </w:rPr>
        <w:t>y</w:t>
      </w:r>
      <w:r>
        <w:rPr>
          <w:rFonts w:cstheme="minorHAnsi"/>
        </w:rPr>
        <w:t xml:space="preserve"> will produce </w:t>
      </w:r>
      <w:r>
        <w:rPr>
          <w:rFonts w:ascii="Courier New" w:hAnsi="Courier New" w:cs="Courier New"/>
        </w:rPr>
        <w:t>true</w:t>
      </w:r>
      <w:r>
        <w:rPr>
          <w:rFonts w:cstheme="minorHAnsi"/>
        </w:rPr>
        <w:t xml:space="preserve"> with probability 0.5.</w:t>
      </w:r>
    </w:p>
    <w:p w:rsidR="00F42CF3" w:rsidRDefault="00F42CF3" w:rsidP="001370AF">
      <w:pPr>
        <w:ind w:firstLine="0"/>
        <w:rPr>
          <w:rFonts w:cstheme="minorHAnsi"/>
        </w:rPr>
      </w:pPr>
    </w:p>
    <w:p w:rsidR="00F42CF3" w:rsidRDefault="00F42CF3" w:rsidP="00F42CF3">
      <w:pPr>
        <w:rPr>
          <w:rFonts w:cstheme="minorHAnsi"/>
        </w:rPr>
      </w:pPr>
      <w:r>
        <w:t xml:space="preserve">With the tools we have defined so far, we can easily create a Bayesian network. In the following code, </w:t>
      </w:r>
      <w:r>
        <w:rPr>
          <w:rFonts w:ascii="Courier New" w:hAnsi="Courier New" w:cs="Courier New"/>
        </w:rPr>
        <w:t>CPD</w:t>
      </w:r>
      <w:r>
        <w:rPr>
          <w:rFonts w:cstheme="minorHAnsi"/>
        </w:rPr>
        <w:t xml:space="preserve"> is a library element (based on </w:t>
      </w:r>
      <w:r>
        <w:rPr>
          <w:rFonts w:ascii="Courier New" w:hAnsi="Courier New" w:cs="Courier New"/>
        </w:rPr>
        <w:t>Chain</w:t>
      </w:r>
      <w:r>
        <w:rPr>
          <w:rFonts w:cstheme="minorHAnsi"/>
        </w:rPr>
        <w:t>) that makes it easy to define conditional probability distributions:</w:t>
      </w:r>
    </w:p>
    <w:p w:rsidR="007452B9" w:rsidRDefault="007452B9" w:rsidP="004E00A8">
      <w:pPr>
        <w:rPr>
          <w:rFonts w:ascii="Courier New" w:hAnsi="Courier New" w:cs="Courier New"/>
        </w:rPr>
      </w:pPr>
    </w:p>
    <w:p w:rsidR="007452B9" w:rsidRDefault="007452B9" w:rsidP="004E00A8">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com.cra.figaro.language._</w:t>
      </w:r>
    </w:p>
    <w:p w:rsidR="007452B9" w:rsidRDefault="003C0A5D" w:rsidP="004E00A8">
      <w:pPr>
        <w:rPr>
          <w:rFonts w:ascii="Courier New" w:hAnsi="Courier New" w:cs="Courier New"/>
        </w:rPr>
      </w:pPr>
      <w:ins w:id="165" w:author="bruttenberg" w:date="2013-08-29T08:59:00Z">
        <w:r>
          <w:rPr>
            <w:rFonts w:ascii="Courier New" w:hAnsi="Courier New" w:cs="Courier New"/>
            <w:noProof/>
            <w:lang w:bidi="ar-SA"/>
          </w:rPr>
          <w:pict>
            <v:shape id="_x0000_s1063" type="#_x0000_t180" style="position:absolute;left:0;text-align:left;margin-left:473.25pt;margin-top:.9pt;width:123.75pt;height:37.45pt;z-index:251681792" adj="-31924,-3461,20029,-3461,1344,923,2505,4758" strokeweight="1pt">
              <v:stroke startarrow="block"/>
              <v:textbox>
                <w:txbxContent>
                  <w:p w:rsidR="000F4DE4" w:rsidRPr="001B54EA" w:rsidRDefault="000F4DE4" w:rsidP="003C0A5D">
                    <w:pPr>
                      <w:ind w:firstLine="0"/>
                    </w:pPr>
                    <w:ins w:id="166" w:author="bruttenberg" w:date="2013-08-29T08:59:00Z">
                      <w:r>
                        <w:t>This example is found in Burglary.scala</w:t>
                      </w:r>
                    </w:ins>
                  </w:p>
                </w:txbxContent>
              </v:textbox>
            </v:shape>
          </w:pict>
        </w:r>
      </w:ins>
      <w:proofErr w:type="gramStart"/>
      <w:r w:rsidR="007452B9">
        <w:rPr>
          <w:rFonts w:ascii="Courier New" w:hAnsi="Courier New" w:cs="Courier New"/>
        </w:rPr>
        <w:t>import</w:t>
      </w:r>
      <w:proofErr w:type="gramEnd"/>
      <w:r w:rsidR="007452B9">
        <w:rPr>
          <w:rFonts w:ascii="Courier New" w:hAnsi="Courier New" w:cs="Courier New"/>
        </w:rPr>
        <w:t xml:space="preserve"> com.cra.figaro.library.compound.CPD</w:t>
      </w:r>
    </w:p>
    <w:p w:rsidR="007452B9" w:rsidRDefault="007452B9" w:rsidP="004E00A8">
      <w:pPr>
        <w:rPr>
          <w:rFonts w:ascii="Courier New" w:hAnsi="Courier New" w:cs="Courier New"/>
        </w:rPr>
      </w:pP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burglary = Flip(0.01)</w:t>
      </w:r>
    </w:p>
    <w:p w:rsidR="004E00A8" w:rsidRPr="004E00A8" w:rsidRDefault="004E00A8" w:rsidP="004E00A8">
      <w:pPr>
        <w:rPr>
          <w:rFonts w:ascii="Courier New" w:hAnsi="Courier New" w:cs="Courier New"/>
        </w:rPr>
      </w:pP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earthquake = Flip(0.0001)</w:t>
      </w:r>
    </w:p>
    <w:p w:rsidR="004E00A8" w:rsidRPr="004E00A8" w:rsidRDefault="004E00A8" w:rsidP="004E00A8">
      <w:pPr>
        <w:rPr>
          <w:rFonts w:ascii="Courier New" w:hAnsi="Courier New" w:cs="Courier New"/>
        </w:rPr>
      </w:pP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alarm = CPD(burglary, earthquake,</w:t>
      </w:r>
    </w:p>
    <w:p w:rsidR="004E00A8" w:rsidRPr="004E00A8" w:rsidRDefault="005A09FB" w:rsidP="004E00A8">
      <w:pPr>
        <w:rPr>
          <w:rFonts w:ascii="Courier New" w:hAnsi="Courier New" w:cs="Courier New"/>
        </w:rPr>
      </w:pPr>
      <w:ins w:id="167" w:author="bruttenberg" w:date="2013-08-23T16:18:00Z">
        <w:r>
          <w:rPr>
            <w:rFonts w:ascii="Courier New" w:hAnsi="Courier New" w:cs="Courier New"/>
            <w:noProof/>
            <w:lang w:bidi="ar-SA"/>
          </w:rPr>
          <w:pict>
            <v:shape id="_x0000_s1050" type="#_x0000_t180" style="position:absolute;left:0;text-align:left;margin-left:461.25pt;margin-top:-.05pt;width:123.75pt;height:37.45pt;z-index:251671552" adj="-31924,-3461,20029,-3461,1344,923,2505,4758" strokeweight="1pt">
              <v:stroke startarrow="block"/>
              <v:textbox>
                <w:txbxContent>
                  <w:p w:rsidR="000F4DE4" w:rsidRPr="001B54EA" w:rsidRDefault="000F4DE4" w:rsidP="003D5D72">
                    <w:pPr>
                      <w:ind w:firstLine="0"/>
                    </w:pPr>
                    <w:ins w:id="168" w:author="bruttenberg" w:date="2013-08-23T16:18:00Z">
                      <w:r>
                        <w:t>Scala statements can be written on multiple lines</w:t>
                      </w:r>
                    </w:ins>
                  </w:p>
                </w:txbxContent>
              </v:textbox>
            </v:shape>
          </w:pict>
        </w:r>
      </w:ins>
      <w:r w:rsidR="004E00A8" w:rsidRPr="004E00A8">
        <w:rPr>
          <w:rFonts w:ascii="Courier New" w:hAnsi="Courier New" w:cs="Courier New"/>
        </w:rPr>
        <w:t xml:space="preserve">                (</w:t>
      </w:r>
      <w:proofErr w:type="gramStart"/>
      <w:r w:rsidR="004E00A8" w:rsidRPr="004E00A8">
        <w:rPr>
          <w:rFonts w:ascii="Courier New" w:hAnsi="Courier New" w:cs="Courier New"/>
        </w:rPr>
        <w:t>false</w:t>
      </w:r>
      <w:proofErr w:type="gramEnd"/>
      <w:r w:rsidR="004E00A8" w:rsidRPr="004E00A8">
        <w:rPr>
          <w:rFonts w:ascii="Courier New" w:hAnsi="Courier New" w:cs="Courier New"/>
        </w:rPr>
        <w:t xml:space="preserve">, false) -&gt; </w:t>
      </w:r>
      <w:proofErr w:type="gramStart"/>
      <w:r w:rsidR="004E00A8" w:rsidRPr="004E00A8">
        <w:rPr>
          <w:rFonts w:ascii="Courier New" w:hAnsi="Courier New" w:cs="Courier New"/>
        </w:rPr>
        <w:t>Flip(</w:t>
      </w:r>
      <w:proofErr w:type="gramEnd"/>
      <w:r w:rsidR="004E00A8" w:rsidRPr="004E00A8">
        <w:rPr>
          <w:rFonts w:ascii="Courier New" w:hAnsi="Courier New" w:cs="Courier New"/>
        </w:rPr>
        <w:t>0.001),</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false</w:t>
      </w:r>
      <w:proofErr w:type="gramEnd"/>
      <w:r w:rsidRPr="004E00A8">
        <w:rPr>
          <w:rFonts w:ascii="Courier New" w:hAnsi="Courier New" w:cs="Courier New"/>
        </w:rPr>
        <w:t xml:space="preserve">, true) -&gt; </w:t>
      </w:r>
      <w:proofErr w:type="gramStart"/>
      <w:r w:rsidRPr="004E00A8">
        <w:rPr>
          <w:rFonts w:ascii="Courier New" w:hAnsi="Courier New" w:cs="Courier New"/>
        </w:rPr>
        <w:t>Flip(</w:t>
      </w:r>
      <w:proofErr w:type="gramEnd"/>
      <w:r w:rsidRPr="004E00A8">
        <w:rPr>
          <w:rFonts w:ascii="Courier New" w:hAnsi="Courier New" w:cs="Courier New"/>
        </w:rPr>
        <w:t>0.1),</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true</w:t>
      </w:r>
      <w:proofErr w:type="gramEnd"/>
      <w:r w:rsidRPr="004E00A8">
        <w:rPr>
          <w:rFonts w:ascii="Courier New" w:hAnsi="Courier New" w:cs="Courier New"/>
        </w:rPr>
        <w:t xml:space="preserve">, false) -&gt; </w:t>
      </w:r>
      <w:proofErr w:type="gramStart"/>
      <w:r w:rsidRPr="004E00A8">
        <w:rPr>
          <w:rFonts w:ascii="Courier New" w:hAnsi="Courier New" w:cs="Courier New"/>
        </w:rPr>
        <w:t>Flip(</w:t>
      </w:r>
      <w:proofErr w:type="gramEnd"/>
      <w:r w:rsidRPr="004E00A8">
        <w:rPr>
          <w:rFonts w:ascii="Courier New" w:hAnsi="Courier New" w:cs="Courier New"/>
        </w:rPr>
        <w:t>0.9),</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true</w:t>
      </w:r>
      <w:proofErr w:type="gramEnd"/>
      <w:r w:rsidRPr="004E00A8">
        <w:rPr>
          <w:rFonts w:ascii="Courier New" w:hAnsi="Courier New" w:cs="Courier New"/>
        </w:rPr>
        <w:t xml:space="preserve">, true) -&gt; </w:t>
      </w:r>
      <w:proofErr w:type="gramStart"/>
      <w:r w:rsidRPr="004E00A8">
        <w:rPr>
          <w:rFonts w:ascii="Courier New" w:hAnsi="Courier New" w:cs="Courier New"/>
        </w:rPr>
        <w:t>Flip(</w:t>
      </w:r>
      <w:proofErr w:type="gramEnd"/>
      <w:r w:rsidRPr="004E00A8">
        <w:rPr>
          <w:rFonts w:ascii="Courier New" w:hAnsi="Courier New" w:cs="Courier New"/>
        </w:rPr>
        <w:t>0.99))</w:t>
      </w:r>
    </w:p>
    <w:p w:rsidR="004E00A8" w:rsidRPr="004E00A8" w:rsidRDefault="004E00A8" w:rsidP="004E00A8">
      <w:pPr>
        <w:rPr>
          <w:rFonts w:ascii="Courier New" w:hAnsi="Courier New" w:cs="Courier New"/>
        </w:rPr>
      </w:pP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johnCalls = CPD(alarm,</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false</w:t>
      </w:r>
      <w:proofErr w:type="gramEnd"/>
      <w:r w:rsidRPr="004E00A8">
        <w:rPr>
          <w:rFonts w:ascii="Courier New" w:hAnsi="Courier New" w:cs="Courier New"/>
        </w:rPr>
        <w:t xml:space="preserve"> -&gt; Flip(0.01),</w:t>
      </w:r>
    </w:p>
    <w:p w:rsidR="00F42CF3" w:rsidRPr="004E00A8" w:rsidRDefault="004E00A8" w:rsidP="004E00A8">
      <w:pPr>
        <w:rPr>
          <w:rFonts w:ascii="Courier New" w:hAnsi="Courier New" w:cs="Courier New"/>
        </w:rPr>
      </w:pPr>
      <w:r w:rsidRPr="004E00A8">
        <w:rPr>
          <w:rFonts w:ascii="Courier New" w:hAnsi="Courier New" w:cs="Courier New"/>
        </w:rPr>
        <w:lastRenderedPageBreak/>
        <w:t xml:space="preserve">                    </w:t>
      </w:r>
      <w:proofErr w:type="gramStart"/>
      <w:r w:rsidRPr="004E00A8">
        <w:rPr>
          <w:rFonts w:ascii="Courier New" w:hAnsi="Courier New" w:cs="Courier New"/>
        </w:rPr>
        <w:t>true</w:t>
      </w:r>
      <w:proofErr w:type="gramEnd"/>
      <w:r w:rsidRPr="004E00A8">
        <w:rPr>
          <w:rFonts w:ascii="Courier New" w:hAnsi="Courier New" w:cs="Courier New"/>
        </w:rPr>
        <w:t xml:space="preserve"> -&gt; Flip(0.7))</w:t>
      </w:r>
    </w:p>
    <w:p w:rsidR="001370AF" w:rsidRDefault="001370AF" w:rsidP="0000583B"/>
    <w:p w:rsidR="004E00A8" w:rsidRDefault="004E00A8" w:rsidP="0000583B">
      <w:pPr>
        <w:rPr>
          <w:rFonts w:cstheme="minorHAnsi"/>
        </w:rPr>
      </w:pPr>
      <w:r>
        <w:t xml:space="preserve">With </w:t>
      </w:r>
      <w:r>
        <w:rPr>
          <w:rFonts w:ascii="Courier New" w:hAnsi="Courier New" w:cs="Courier New"/>
        </w:rPr>
        <w:t>CPD</w:t>
      </w:r>
      <w:r>
        <w:rPr>
          <w:rFonts w:cstheme="minorHAnsi"/>
        </w:rPr>
        <w:t xml:space="preserve">, every single combination of values of the parents needs to be listed. </w:t>
      </w:r>
      <w:r>
        <w:rPr>
          <w:rFonts w:ascii="Courier New" w:hAnsi="Courier New" w:cs="Courier New"/>
        </w:rPr>
        <w:t>RichCPD</w:t>
      </w:r>
      <w:r>
        <w:rPr>
          <w:rFonts w:cstheme="minorHAnsi"/>
        </w:rPr>
        <w:t xml:space="preserve"> provides a more flexible format that allows for specification of structures such as context specific independence. Each clause in a </w:t>
      </w:r>
      <w:r>
        <w:rPr>
          <w:rFonts w:ascii="Courier New" w:hAnsi="Courier New" w:cs="Courier New"/>
        </w:rPr>
        <w:t>RichCPD</w:t>
      </w:r>
      <w:r>
        <w:rPr>
          <w:rFonts w:cstheme="minorHAnsi"/>
        </w:rPr>
        <w:t xml:space="preserve"> consists of a tuple of cases, one for each parent. A case can be </w:t>
      </w:r>
      <w:r>
        <w:rPr>
          <w:rFonts w:ascii="Courier New" w:hAnsi="Courier New" w:cs="Courier New"/>
        </w:rPr>
        <w:t>OneOf</w:t>
      </w:r>
      <w:r>
        <w:rPr>
          <w:rFonts w:cstheme="minorHAnsi"/>
        </w:rPr>
        <w:t xml:space="preserve"> a set of values, </w:t>
      </w:r>
      <w:r>
        <w:rPr>
          <w:rFonts w:ascii="Courier New" w:hAnsi="Courier New" w:cs="Courier New"/>
        </w:rPr>
        <w:t xml:space="preserve">NoneOf </w:t>
      </w:r>
      <w:r>
        <w:rPr>
          <w:rFonts w:cstheme="minorHAnsi"/>
        </w:rPr>
        <w:t xml:space="preserve">a set of values (meaning that it matches all values except for the ones listed), or </w:t>
      </w:r>
      <w:r>
        <w:rPr>
          <w:rFonts w:ascii="Courier New" w:hAnsi="Courier New" w:cs="Courier New"/>
        </w:rPr>
        <w:t>*</w:t>
      </w:r>
      <w:r>
        <w:rPr>
          <w:rFonts w:cstheme="minorHAnsi"/>
        </w:rPr>
        <w:t>, meaning that it accepts all values. For example:</w:t>
      </w:r>
    </w:p>
    <w:p w:rsidR="004E00A8" w:rsidRDefault="004E00A8" w:rsidP="0000583B">
      <w:pPr>
        <w:rPr>
          <w:rFonts w:cstheme="minorHAnsi"/>
        </w:rPr>
      </w:pPr>
    </w:p>
    <w:p w:rsidR="00F43FAD" w:rsidRDefault="00F43FAD" w:rsidP="00F43FAD">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com.cra.figaro.language._</w:t>
      </w:r>
    </w:p>
    <w:p w:rsidR="007452B9" w:rsidRPr="007452B9" w:rsidRDefault="007452B9" w:rsidP="0000583B">
      <w:pPr>
        <w:rPr>
          <w:rFonts w:ascii="Courier New" w:hAnsi="Courier New" w:cs="Courier New"/>
        </w:rPr>
      </w:pPr>
      <w:proofErr w:type="gramStart"/>
      <w:r w:rsidRPr="007452B9">
        <w:rPr>
          <w:rFonts w:ascii="Courier New" w:hAnsi="Courier New" w:cs="Courier New"/>
        </w:rPr>
        <w:t>import</w:t>
      </w:r>
      <w:proofErr w:type="gramEnd"/>
      <w:r>
        <w:rPr>
          <w:rFonts w:ascii="Courier New" w:hAnsi="Courier New" w:cs="Courier New"/>
        </w:rPr>
        <w:t xml:space="preserve"> com.cra.figaro.library.compound.RichCPD</w:t>
      </w: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x1 = Select(0.1 -&gt; 1, 0.2 -&gt; 2, 0.3 -&gt; 3, 0.4 -&gt; 4)</w:t>
      </w:r>
    </w:p>
    <w:p w:rsidR="004E00A8" w:rsidRPr="004E00A8" w:rsidRDefault="004E00A8" w:rsidP="004E00A8">
      <w:pPr>
        <w:rPr>
          <w:rFonts w:ascii="Courier New" w:hAnsi="Courier New" w:cs="Courier New"/>
        </w:rPr>
      </w:pPr>
      <w:proofErr w:type="gramStart"/>
      <w:r>
        <w:rPr>
          <w:rFonts w:ascii="Courier New" w:hAnsi="Courier New" w:cs="Courier New"/>
        </w:rPr>
        <w:t>v</w:t>
      </w:r>
      <w:r w:rsidRPr="004E00A8">
        <w:rPr>
          <w:rFonts w:ascii="Courier New" w:hAnsi="Courier New" w:cs="Courier New"/>
        </w:rPr>
        <w:t>al</w:t>
      </w:r>
      <w:proofErr w:type="gramEnd"/>
      <w:r w:rsidRPr="004E00A8">
        <w:rPr>
          <w:rFonts w:ascii="Courier New" w:hAnsi="Courier New" w:cs="Courier New"/>
        </w:rPr>
        <w:t xml:space="preserve"> x2 = Flip(0.6)</w:t>
      </w: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x3 = Constant(5)</w:t>
      </w: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x4 = Flip(0.8)</w:t>
      </w:r>
    </w:p>
    <w:p w:rsidR="004E00A8" w:rsidRPr="004E00A8" w:rsidRDefault="004E00A8" w:rsidP="004E00A8">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y = RichCPD(x1, x2, x3, x4,</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OneOf(</w:t>
      </w:r>
      <w:proofErr w:type="gramEnd"/>
      <w:r w:rsidRPr="004E00A8">
        <w:rPr>
          <w:rFonts w:ascii="Courier New" w:hAnsi="Courier New" w:cs="Courier New"/>
        </w:rPr>
        <w:t xml:space="preserve">1, 2), *, OneOf(5), *) -&gt; </w:t>
      </w:r>
      <w:proofErr w:type="gramStart"/>
      <w:r w:rsidRPr="004E00A8">
        <w:rPr>
          <w:rFonts w:ascii="Courier New" w:hAnsi="Courier New" w:cs="Courier New"/>
        </w:rPr>
        <w:t>Flip(</w:t>
      </w:r>
      <w:proofErr w:type="gramEnd"/>
      <w:r w:rsidRPr="004E00A8">
        <w:rPr>
          <w:rFonts w:ascii="Courier New" w:hAnsi="Courier New" w:cs="Courier New"/>
        </w:rPr>
        <w:t>0.1),</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NoneOf(</w:t>
      </w:r>
      <w:proofErr w:type="gramEnd"/>
      <w:r w:rsidRPr="004E00A8">
        <w:rPr>
          <w:rFonts w:ascii="Courier New" w:hAnsi="Courier New" w:cs="Courier New"/>
        </w:rPr>
        <w:t xml:space="preserve">4), OneOf(false), *, *) -&gt; </w:t>
      </w:r>
      <w:proofErr w:type="gramStart"/>
      <w:r w:rsidRPr="004E00A8">
        <w:rPr>
          <w:rFonts w:ascii="Courier New" w:hAnsi="Courier New" w:cs="Courier New"/>
        </w:rPr>
        <w:t>Flip(</w:t>
      </w:r>
      <w:proofErr w:type="gramEnd"/>
      <w:r w:rsidRPr="004E00A8">
        <w:rPr>
          <w:rFonts w:ascii="Courier New" w:hAnsi="Courier New" w:cs="Courier New"/>
        </w:rPr>
        <w:t>0.7),</w:t>
      </w:r>
    </w:p>
    <w:p w:rsidR="004E00A8" w:rsidRPr="004E00A8" w:rsidRDefault="004E00A8" w:rsidP="004E00A8">
      <w:pPr>
        <w:rPr>
          <w:rFonts w:ascii="Courier New" w:hAnsi="Courier New" w:cs="Courier New"/>
        </w:rPr>
      </w:pPr>
      <w:r w:rsidRPr="004E00A8">
        <w:rPr>
          <w:rFonts w:ascii="Courier New" w:hAnsi="Courier New" w:cs="Courier New"/>
        </w:rPr>
        <w:t xml:space="preserve">                (*, *, </w:t>
      </w:r>
      <w:proofErr w:type="gramStart"/>
      <w:r w:rsidRPr="004E00A8">
        <w:rPr>
          <w:rFonts w:ascii="Courier New" w:hAnsi="Courier New" w:cs="Courier New"/>
        </w:rPr>
        <w:t>NoneOf(</w:t>
      </w:r>
      <w:proofErr w:type="gramEnd"/>
      <w:r w:rsidRPr="004E00A8">
        <w:rPr>
          <w:rFonts w:ascii="Courier New" w:hAnsi="Courier New" w:cs="Courier New"/>
        </w:rPr>
        <w:t xml:space="preserve">6, 7), OneOf(true)) -&gt; </w:t>
      </w:r>
      <w:proofErr w:type="gramStart"/>
      <w:r w:rsidRPr="004E00A8">
        <w:rPr>
          <w:rFonts w:ascii="Courier New" w:hAnsi="Courier New" w:cs="Courier New"/>
        </w:rPr>
        <w:t>Flip(</w:t>
      </w:r>
      <w:proofErr w:type="gramEnd"/>
      <w:r w:rsidRPr="004E00A8">
        <w:rPr>
          <w:rFonts w:ascii="Courier New" w:hAnsi="Courier New" w:cs="Courier New"/>
        </w:rPr>
        <w:t>0.9),</w:t>
      </w:r>
    </w:p>
    <w:p w:rsidR="004E00A8" w:rsidRPr="004E00A8" w:rsidRDefault="004E00A8" w:rsidP="004E00A8">
      <w:pPr>
        <w:rPr>
          <w:rFonts w:ascii="Courier New" w:hAnsi="Courier New" w:cs="Courier New"/>
        </w:rPr>
      </w:pPr>
      <w:r w:rsidRPr="004E00A8">
        <w:rPr>
          <w:rFonts w:ascii="Courier New" w:hAnsi="Courier New" w:cs="Courier New"/>
        </w:rPr>
        <w:t xml:space="preserve">                (*, *, *, </w:t>
      </w:r>
      <w:proofErr w:type="gramStart"/>
      <w:r w:rsidRPr="004E00A8">
        <w:rPr>
          <w:rFonts w:ascii="Courier New" w:hAnsi="Courier New" w:cs="Courier New"/>
        </w:rPr>
        <w:t>OneOf(</w:t>
      </w:r>
      <w:proofErr w:type="gramEnd"/>
      <w:r w:rsidRPr="004E00A8">
        <w:rPr>
          <w:rFonts w:ascii="Courier New" w:hAnsi="Courier New" w:cs="Courier New"/>
        </w:rPr>
        <w:t xml:space="preserve">false)) -&gt; </w:t>
      </w:r>
      <w:proofErr w:type="gramStart"/>
      <w:r w:rsidRPr="004E00A8">
        <w:rPr>
          <w:rFonts w:ascii="Courier New" w:hAnsi="Courier New" w:cs="Courier New"/>
        </w:rPr>
        <w:t>Constant(</w:t>
      </w:r>
      <w:proofErr w:type="gramEnd"/>
      <w:r w:rsidRPr="004E00A8">
        <w:rPr>
          <w:rFonts w:ascii="Courier New" w:hAnsi="Courier New" w:cs="Courier New"/>
        </w:rPr>
        <w:t>true))</w:t>
      </w:r>
    </w:p>
    <w:p w:rsidR="004E00A8" w:rsidRPr="004E00A8" w:rsidRDefault="004E00A8" w:rsidP="0000583B">
      <w:pPr>
        <w:rPr>
          <w:rFonts w:cstheme="minorHAnsi"/>
        </w:rPr>
      </w:pPr>
    </w:p>
    <w:p w:rsidR="00FB5269" w:rsidRDefault="00A62E84" w:rsidP="0000583B">
      <w:pPr>
        <w:rPr>
          <w:rFonts w:cstheme="minorHAnsi"/>
        </w:rPr>
      </w:pPr>
      <w:r>
        <w:t>A particular combination of values of the parents is matched against each row in turn, and the first match is chosen. For example, the combination (1, false, 5, true) matches the first three rows, so the first r</w:t>
      </w:r>
      <w:r w:rsidR="00987217">
        <w:t>esult</w:t>
      </w:r>
      <w:r>
        <w:t xml:space="preserve"> (</w:t>
      </w:r>
      <w:proofErr w:type="gramStart"/>
      <w:r>
        <w:rPr>
          <w:rFonts w:ascii="Courier New" w:hAnsi="Courier New" w:cs="Courier New"/>
        </w:rPr>
        <w:t>Flip(</w:t>
      </w:r>
      <w:proofErr w:type="gramEnd"/>
      <w:r>
        <w:rPr>
          <w:rFonts w:ascii="Courier New" w:hAnsi="Courier New" w:cs="Courier New"/>
        </w:rPr>
        <w:t>0.1))</w:t>
      </w:r>
      <w:r>
        <w:rPr>
          <w:rFonts w:cstheme="minorHAnsi"/>
        </w:rPr>
        <w:t xml:space="preserve"> is chosen.</w:t>
      </w:r>
      <w:ins w:id="169" w:author="bruttenberg" w:date="2013-08-13T09:40:00Z">
        <w:r w:rsidR="00F43FAD">
          <w:rPr>
            <w:rFonts w:cstheme="minorHAnsi"/>
          </w:rPr>
          <w:t xml:space="preserve"> All possible values of the parent still need to be accounted for in the argument list using a combination of </w:t>
        </w:r>
      </w:ins>
      <w:ins w:id="170" w:author="bruttenberg" w:date="2013-08-13T09:41:00Z">
        <w:r w:rsidR="00243ABE" w:rsidRPr="00243ABE">
          <w:rPr>
            <w:rFonts w:ascii="Courier New" w:hAnsi="Courier New" w:cs="Courier New"/>
          </w:rPr>
          <w:t>O</w:t>
        </w:r>
      </w:ins>
      <w:ins w:id="171" w:author="bruttenberg" w:date="2013-08-13T09:40:00Z">
        <w:r w:rsidR="00243ABE" w:rsidRPr="00243ABE">
          <w:rPr>
            <w:rFonts w:ascii="Courier New" w:hAnsi="Courier New" w:cs="Courier New"/>
          </w:rPr>
          <w:t>ne of</w:t>
        </w:r>
        <w:r w:rsidR="00F43FAD">
          <w:rPr>
            <w:rFonts w:cstheme="minorHAnsi"/>
          </w:rPr>
          <w:t xml:space="preserve">, </w:t>
        </w:r>
        <w:r w:rsidR="00243ABE" w:rsidRPr="00243ABE">
          <w:rPr>
            <w:rFonts w:ascii="Courier New" w:hAnsi="Courier New" w:cs="Courier New"/>
          </w:rPr>
          <w:t>NoneOf</w:t>
        </w:r>
        <w:r w:rsidR="00F43FAD">
          <w:rPr>
            <w:rFonts w:cstheme="minorHAnsi"/>
          </w:rPr>
          <w:t xml:space="preserve"> and </w:t>
        </w:r>
        <w:r w:rsidR="00243ABE" w:rsidRPr="00243ABE">
          <w:rPr>
            <w:rFonts w:ascii="Courier New" w:hAnsi="Courier New" w:cs="Courier New"/>
          </w:rPr>
          <w:t>*</w:t>
        </w:r>
        <w:r w:rsidR="00F43FAD" w:rsidRPr="00F43FAD">
          <w:rPr>
            <w:rFonts w:cstheme="minorHAnsi"/>
          </w:rPr>
          <w:t>.</w:t>
        </w:r>
      </w:ins>
    </w:p>
    <w:p w:rsidR="002869BC" w:rsidRPr="00A62E84" w:rsidRDefault="002869BC" w:rsidP="001F23D6">
      <w:pPr>
        <w:pStyle w:val="Heading2"/>
      </w:pPr>
      <w:bookmarkStart w:id="172" w:name="_Toc364262189"/>
      <w:r>
        <w:t>Conditions and constraints</w:t>
      </w:r>
      <w:bookmarkEnd w:id="172"/>
    </w:p>
    <w:p w:rsidR="00A62E84" w:rsidRDefault="00A62E84" w:rsidP="0000583B">
      <w:r>
        <w:t xml:space="preserve">So far, </w:t>
      </w:r>
      <w:r w:rsidR="00D971EE">
        <w:t xml:space="preserve">we </w:t>
      </w:r>
      <w:r>
        <w:t xml:space="preserve">have defined probabilistic models, but </w:t>
      </w:r>
      <w:r w:rsidR="00D971EE">
        <w:t xml:space="preserve">we </w:t>
      </w:r>
      <w:r>
        <w:t xml:space="preserve">have not provided a way to post evidence about them. Evidence can be specified using either conditions or constraints. </w:t>
      </w:r>
    </w:p>
    <w:p w:rsidR="00FB5269" w:rsidRDefault="00A62E84" w:rsidP="0000583B">
      <w:pPr>
        <w:rPr>
          <w:rFonts w:cstheme="minorHAnsi"/>
        </w:rPr>
      </w:pPr>
      <w:r>
        <w:t xml:space="preserve">A </w:t>
      </w:r>
      <w:r>
        <w:rPr>
          <w:i/>
        </w:rPr>
        <w:t>condition</w:t>
      </w:r>
      <w:r>
        <w:t xml:space="preserve"> represents hard evidence about an element. Only values that satisfy the condition are possible. Every element has a condition, which is a function from a value of the element to a Boolean. If the element is of type </w:t>
      </w:r>
      <w:proofErr w:type="gramStart"/>
      <w:r>
        <w:rPr>
          <w:rFonts w:ascii="Courier New" w:hAnsi="Courier New" w:cs="Courier New"/>
        </w:rPr>
        <w:t>Element[</w:t>
      </w:r>
      <w:proofErr w:type="gramEnd"/>
      <w:r>
        <w:rPr>
          <w:rFonts w:ascii="Courier New" w:hAnsi="Courier New" w:cs="Courier New"/>
        </w:rPr>
        <w:t>T]</w:t>
      </w:r>
      <w:r>
        <w:rPr>
          <w:rFonts w:cstheme="minorHAnsi"/>
        </w:rPr>
        <w:t xml:space="preserve">, the condition is of type </w:t>
      </w:r>
      <w:r>
        <w:rPr>
          <w:rFonts w:ascii="Courier New" w:hAnsi="Courier New" w:cs="Courier New"/>
        </w:rPr>
        <w:t>T =&gt; Boolean</w:t>
      </w:r>
      <w:r>
        <w:rPr>
          <w:rFonts w:cstheme="minorHAnsi"/>
        </w:rPr>
        <w:t xml:space="preserve">. The default condition of an element returns true for all values. The condition can be changed </w:t>
      </w:r>
      <w:r w:rsidR="00AF640E">
        <w:rPr>
          <w:rFonts w:cstheme="minorHAnsi"/>
        </w:rPr>
        <w:t xml:space="preserve">using </w:t>
      </w:r>
      <w:r w:rsidR="00AF640E">
        <w:rPr>
          <w:rFonts w:ascii="Courier New" w:hAnsi="Courier New" w:cs="Courier New"/>
        </w:rPr>
        <w:t>setCondition</w:t>
      </w:r>
      <w:r>
        <w:rPr>
          <w:rFonts w:cstheme="minorHAnsi"/>
        </w:rPr>
        <w:t>:</w:t>
      </w:r>
    </w:p>
    <w:p w:rsidR="00A62E84" w:rsidRDefault="00A62E84" w:rsidP="0000583B">
      <w:pPr>
        <w:rPr>
          <w:rFonts w:cstheme="minorHAnsi"/>
        </w:rPr>
      </w:pPr>
    </w:p>
    <w:p w:rsidR="00A62E84" w:rsidRPr="004E00A8" w:rsidRDefault="00A62E84" w:rsidP="00A62E84">
      <w:pPr>
        <w:rPr>
          <w:rFonts w:ascii="Courier New" w:hAnsi="Courier New" w:cs="Courier New"/>
        </w:rPr>
      </w:pPr>
      <w:proofErr w:type="gramStart"/>
      <w:r w:rsidRPr="004E00A8">
        <w:rPr>
          <w:rFonts w:ascii="Courier New" w:hAnsi="Courier New" w:cs="Courier New"/>
        </w:rPr>
        <w:t>val</w:t>
      </w:r>
      <w:proofErr w:type="gramEnd"/>
      <w:r w:rsidRPr="004E00A8">
        <w:rPr>
          <w:rFonts w:ascii="Courier New" w:hAnsi="Courier New" w:cs="Courier New"/>
        </w:rPr>
        <w:t xml:space="preserve"> x1 = Select(0.1 -&gt; 1, 0.2 -&gt; 2, 0.3 -&gt; 3, 0.4 -&gt; 4)</w:t>
      </w:r>
    </w:p>
    <w:p w:rsidR="00A62E84" w:rsidRPr="00A62E84" w:rsidRDefault="00A62E84" w:rsidP="0000583B">
      <w:pPr>
        <w:rPr>
          <w:rFonts w:ascii="Courier New" w:hAnsi="Courier New" w:cs="Courier New"/>
        </w:rPr>
      </w:pPr>
      <w:proofErr w:type="gramStart"/>
      <w:r w:rsidRPr="00A62E84">
        <w:rPr>
          <w:rFonts w:ascii="Courier New" w:hAnsi="Courier New" w:cs="Courier New"/>
        </w:rPr>
        <w:t>x1.</w:t>
      </w:r>
      <w:r w:rsidR="00AF640E">
        <w:rPr>
          <w:rFonts w:ascii="Courier New" w:hAnsi="Courier New" w:cs="Courier New"/>
        </w:rPr>
        <w:t>setC</w:t>
      </w:r>
      <w:r w:rsidRPr="00A62E84">
        <w:rPr>
          <w:rFonts w:ascii="Courier New" w:hAnsi="Courier New" w:cs="Courier New"/>
        </w:rPr>
        <w:t>ondition</w:t>
      </w:r>
      <w:r w:rsidR="00AF640E">
        <w:rPr>
          <w:rFonts w:ascii="Courier New" w:hAnsi="Courier New" w:cs="Courier New"/>
        </w:rPr>
        <w:t>(</w:t>
      </w:r>
      <w:proofErr w:type="gramEnd"/>
      <w:r w:rsidR="00AF640E">
        <w:rPr>
          <w:rFonts w:ascii="Courier New" w:hAnsi="Courier New" w:cs="Courier New"/>
        </w:rPr>
        <w:t>(</w:t>
      </w:r>
      <w:r w:rsidRPr="00A62E84">
        <w:rPr>
          <w:rFonts w:ascii="Courier New" w:hAnsi="Courier New" w:cs="Courier New"/>
        </w:rPr>
        <w:t>i: Int) =&gt; i == 1 || i == 4</w:t>
      </w:r>
      <w:r w:rsidR="00AF640E">
        <w:rPr>
          <w:rFonts w:ascii="Courier New" w:hAnsi="Courier New" w:cs="Courier New"/>
        </w:rPr>
        <w:t>)</w:t>
      </w:r>
    </w:p>
    <w:p w:rsidR="00A62E84" w:rsidRDefault="00A62E84" w:rsidP="0000583B">
      <w:pPr>
        <w:rPr>
          <w:rFonts w:cstheme="minorHAnsi"/>
        </w:rPr>
      </w:pPr>
    </w:p>
    <w:p w:rsidR="00A62E84" w:rsidRDefault="00A62E84" w:rsidP="0000583B">
      <w:pPr>
        <w:rPr>
          <w:rFonts w:cstheme="minorHAnsi"/>
        </w:rPr>
      </w:pPr>
      <w:proofErr w:type="gramStart"/>
      <w:r>
        <w:rPr>
          <w:rFonts w:cstheme="minorHAnsi"/>
        </w:rPr>
        <w:t>which</w:t>
      </w:r>
      <w:proofErr w:type="gramEnd"/>
      <w:r>
        <w:rPr>
          <w:rFonts w:cstheme="minorHAnsi"/>
        </w:rPr>
        <w:t xml:space="preserve"> says that </w:t>
      </w:r>
      <w:r>
        <w:rPr>
          <w:rFonts w:ascii="Courier New" w:hAnsi="Courier New" w:cs="Courier New"/>
        </w:rPr>
        <w:t>x1</w:t>
      </w:r>
      <w:r>
        <w:rPr>
          <w:rFonts w:cstheme="minorHAnsi"/>
        </w:rPr>
        <w:t xml:space="preserve"> must have value 1 or 4. We can add a condition on top of existing conditions using the </w:t>
      </w:r>
      <w:r>
        <w:rPr>
          <w:rFonts w:ascii="Courier New" w:hAnsi="Courier New" w:cs="Courier New"/>
        </w:rPr>
        <w:t>addCondition</w:t>
      </w:r>
      <w:r>
        <w:rPr>
          <w:rFonts w:cstheme="minorHAnsi"/>
        </w:rPr>
        <w:t xml:space="preserve"> method. For example, the following code says that not only must </w:t>
      </w:r>
      <w:r>
        <w:rPr>
          <w:rFonts w:ascii="Courier New" w:hAnsi="Courier New" w:cs="Courier New"/>
        </w:rPr>
        <w:t>x1</w:t>
      </w:r>
      <w:r>
        <w:rPr>
          <w:rFonts w:cstheme="minorHAnsi"/>
        </w:rPr>
        <w:t xml:space="preserve"> equal 1 or 4, it must also be odd:</w:t>
      </w:r>
    </w:p>
    <w:p w:rsidR="00A62E84" w:rsidRDefault="00A62E84" w:rsidP="0000583B">
      <w:pPr>
        <w:rPr>
          <w:rFonts w:cstheme="minorHAnsi"/>
        </w:rPr>
      </w:pPr>
    </w:p>
    <w:p w:rsidR="000D4F68" w:rsidRDefault="00A62E84" w:rsidP="0000583B">
      <w:pPr>
        <w:rPr>
          <w:rFonts w:ascii="Courier New" w:hAnsi="Courier New" w:cs="Courier New"/>
        </w:rPr>
      </w:pPr>
      <w:proofErr w:type="gramStart"/>
      <w:r>
        <w:rPr>
          <w:rFonts w:ascii="Courier New" w:hAnsi="Courier New" w:cs="Courier New"/>
        </w:rPr>
        <w:t>x1.addCondition(</w:t>
      </w:r>
      <w:proofErr w:type="gramEnd"/>
      <w:r>
        <w:rPr>
          <w:rFonts w:ascii="Courier New" w:hAnsi="Courier New" w:cs="Courier New"/>
        </w:rPr>
        <w:t>(i: Int) =&gt; i % 2 == 1)</w:t>
      </w:r>
    </w:p>
    <w:p w:rsidR="000D4F68" w:rsidRDefault="000D4F68" w:rsidP="0000583B">
      <w:pPr>
        <w:rPr>
          <w:rFonts w:ascii="Courier New" w:hAnsi="Courier New" w:cs="Courier New"/>
        </w:rPr>
      </w:pPr>
    </w:p>
    <w:p w:rsidR="000D4F68" w:rsidRDefault="000D4F68" w:rsidP="0000583B">
      <w:pPr>
        <w:rPr>
          <w:rFonts w:cstheme="minorHAnsi"/>
        </w:rPr>
      </w:pPr>
      <w:r>
        <w:rPr>
          <w:rFonts w:cstheme="minorHAnsi"/>
        </w:rPr>
        <w:t xml:space="preserve">The </w:t>
      </w:r>
      <w:r>
        <w:rPr>
          <w:rFonts w:ascii="Courier New" w:hAnsi="Courier New" w:cs="Courier New"/>
        </w:rPr>
        <w:t>observe</w:t>
      </w:r>
      <w:r>
        <w:rPr>
          <w:rFonts w:cstheme="minorHAnsi"/>
        </w:rPr>
        <w:t xml:space="preserve"> method provides an easy way to specify a condition that only allows a single value. For example, to specify that </w:t>
      </w:r>
      <w:r>
        <w:rPr>
          <w:rFonts w:ascii="Courier New" w:hAnsi="Courier New" w:cs="Courier New"/>
        </w:rPr>
        <w:t>x1</w:t>
      </w:r>
      <w:r>
        <w:rPr>
          <w:rFonts w:cstheme="minorHAnsi"/>
        </w:rPr>
        <w:t xml:space="preserve"> must have the value 2, we can use</w:t>
      </w:r>
    </w:p>
    <w:p w:rsidR="000D4F68" w:rsidRDefault="000D4F68" w:rsidP="0000583B">
      <w:pPr>
        <w:rPr>
          <w:rFonts w:cstheme="minorHAnsi"/>
        </w:rPr>
      </w:pPr>
    </w:p>
    <w:p w:rsidR="000D4F68" w:rsidRDefault="000D4F68" w:rsidP="0000583B">
      <w:pPr>
        <w:rPr>
          <w:rFonts w:ascii="Courier New" w:hAnsi="Courier New" w:cs="Courier New"/>
        </w:rPr>
      </w:pPr>
      <w:proofErr w:type="gramStart"/>
      <w:r>
        <w:rPr>
          <w:rFonts w:ascii="Courier New" w:hAnsi="Courier New" w:cs="Courier New"/>
        </w:rPr>
        <w:t>x1.observe(</w:t>
      </w:r>
      <w:proofErr w:type="gramEnd"/>
      <w:r>
        <w:rPr>
          <w:rFonts w:ascii="Courier New" w:hAnsi="Courier New" w:cs="Courier New"/>
        </w:rPr>
        <w:t>2)</w:t>
      </w:r>
    </w:p>
    <w:p w:rsidR="000D4F68" w:rsidRDefault="000D4F68" w:rsidP="0000583B">
      <w:pPr>
        <w:rPr>
          <w:ins w:id="173" w:author="bruttenberg" w:date="2013-08-13T09:51:00Z"/>
          <w:rFonts w:ascii="Courier New" w:hAnsi="Courier New" w:cs="Courier New"/>
        </w:rPr>
      </w:pPr>
    </w:p>
    <w:p w:rsidR="00087268" w:rsidRPr="00087268" w:rsidRDefault="00243ABE" w:rsidP="0000583B">
      <w:pPr>
        <w:rPr>
          <w:rFonts w:cstheme="minorHAnsi"/>
        </w:rPr>
      </w:pPr>
      <w:ins w:id="174" w:author="bruttenberg" w:date="2013-08-13T09:51:00Z">
        <w:r w:rsidRPr="00243ABE">
          <w:rPr>
            <w:rFonts w:cstheme="minorHAnsi"/>
          </w:rPr>
          <w:t xml:space="preserve">Note that using </w:t>
        </w:r>
        <w:r w:rsidR="00087268" w:rsidRPr="00087268">
          <w:rPr>
            <w:rFonts w:ascii="Courier New" w:hAnsi="Courier New" w:cs="Courier New"/>
          </w:rPr>
          <w:t>observe</w:t>
        </w:r>
        <w:r w:rsidRPr="00243ABE">
          <w:rPr>
            <w:rFonts w:cstheme="minorHAnsi"/>
          </w:rPr>
          <w:t xml:space="preserve"> will remove all previous conditions on an element.</w:t>
        </w:r>
      </w:ins>
    </w:p>
    <w:p w:rsidR="00A62E84" w:rsidRDefault="000D4F68" w:rsidP="0000583B">
      <w:pPr>
        <w:rPr>
          <w:rFonts w:cstheme="minorHAnsi"/>
        </w:rPr>
      </w:pPr>
      <w:r w:rsidRPr="000D4F68">
        <w:rPr>
          <w:rFonts w:cstheme="minorHAnsi"/>
        </w:rPr>
        <w:lastRenderedPageBreak/>
        <w:t xml:space="preserve">A </w:t>
      </w:r>
      <w:r w:rsidRPr="000D4F68">
        <w:rPr>
          <w:rFonts w:cstheme="minorHAnsi"/>
          <w:i/>
        </w:rPr>
        <w:t>constraint</w:t>
      </w:r>
      <w:r w:rsidRPr="000D4F68">
        <w:rPr>
          <w:rFonts w:cstheme="minorHAnsi"/>
        </w:rPr>
        <w:t xml:space="preserve"> provides a </w:t>
      </w:r>
      <w:r w:rsidR="00690FCC" w:rsidRPr="000D4F68">
        <w:rPr>
          <w:rFonts w:cstheme="minorHAnsi"/>
        </w:rPr>
        <w:t>way to</w:t>
      </w:r>
      <w:r>
        <w:rPr>
          <w:rFonts w:cstheme="minorHAnsi"/>
        </w:rPr>
        <w:t xml:space="preserve"> specify a potential </w:t>
      </w:r>
      <w:ins w:id="175" w:author="bruttenberg" w:date="2013-08-13T09:53:00Z">
        <w:r w:rsidR="003C35C7">
          <w:rPr>
            <w:rFonts w:cstheme="minorHAnsi"/>
          </w:rPr>
          <w:t xml:space="preserve">or </w:t>
        </w:r>
      </w:ins>
      <w:ins w:id="176" w:author="bruttenberg" w:date="2013-08-13T09:54:00Z">
        <w:r w:rsidR="003C35C7">
          <w:rPr>
            <w:rFonts w:cstheme="minorHAnsi"/>
          </w:rPr>
          <w:t xml:space="preserve">weighting </w:t>
        </w:r>
      </w:ins>
      <w:r>
        <w:rPr>
          <w:rFonts w:cstheme="minorHAnsi"/>
        </w:rPr>
        <w:t xml:space="preserve">over an element. It is a function from a value of the element to a Double, so if the element has type </w:t>
      </w:r>
      <w:proofErr w:type="gramStart"/>
      <w:r>
        <w:rPr>
          <w:rFonts w:ascii="Courier New" w:hAnsi="Courier New" w:cs="Courier New"/>
        </w:rPr>
        <w:t>Element[</w:t>
      </w:r>
      <w:proofErr w:type="gramEnd"/>
      <w:r>
        <w:rPr>
          <w:rFonts w:ascii="Courier New" w:hAnsi="Courier New" w:cs="Courier New"/>
        </w:rPr>
        <w:t>T]</w:t>
      </w:r>
      <w:r>
        <w:rPr>
          <w:rFonts w:cstheme="minorHAnsi"/>
        </w:rPr>
        <w:t xml:space="preserve">, the constraint is of type </w:t>
      </w:r>
      <w:r>
        <w:rPr>
          <w:rFonts w:ascii="Courier New" w:hAnsi="Courier New" w:cs="Courier New"/>
        </w:rPr>
        <w:t>T =&gt; Double</w:t>
      </w:r>
      <w:r>
        <w:rPr>
          <w:rFonts w:cstheme="minorHAnsi"/>
        </w:rPr>
        <w:t xml:space="preserve">. </w:t>
      </w:r>
    </w:p>
    <w:p w:rsidR="00A0555E" w:rsidRDefault="00A0555E" w:rsidP="0000583B">
      <w:pPr>
        <w:rPr>
          <w:rFonts w:cstheme="minorHAnsi"/>
        </w:rPr>
      </w:pPr>
      <w:r>
        <w:rPr>
          <w:rFonts w:cstheme="minorHAnsi"/>
        </w:rPr>
        <w:t xml:space="preserve">Constraints serve multiple purposes in Figaro. One is to specify soft evidence on an element. For example, if in the above Bayesian network </w:t>
      </w:r>
      <w:r w:rsidR="00D971EE">
        <w:rPr>
          <w:rFonts w:cstheme="minorHAnsi"/>
        </w:rPr>
        <w:t xml:space="preserve">we </w:t>
      </w:r>
      <w:r>
        <w:rPr>
          <w:rFonts w:cstheme="minorHAnsi"/>
        </w:rPr>
        <w:t>think we heard John call but we’re not sure, we might introduce the constraint</w:t>
      </w:r>
    </w:p>
    <w:p w:rsidR="00310746" w:rsidRDefault="00310746" w:rsidP="0000583B">
      <w:pPr>
        <w:rPr>
          <w:rFonts w:cstheme="minorHAnsi"/>
        </w:rPr>
      </w:pPr>
    </w:p>
    <w:p w:rsidR="00A0555E" w:rsidRDefault="00A0555E" w:rsidP="0000583B">
      <w:pPr>
        <w:rPr>
          <w:rFonts w:ascii="Courier New" w:hAnsi="Courier New" w:cs="Courier New"/>
        </w:rPr>
      </w:pPr>
      <w:proofErr w:type="gramStart"/>
      <w:r>
        <w:rPr>
          <w:rFonts w:ascii="Courier New" w:hAnsi="Courier New" w:cs="Courier New"/>
        </w:rPr>
        <w:t>johnCalls.</w:t>
      </w:r>
      <w:r w:rsidR="00AF640E">
        <w:rPr>
          <w:rFonts w:ascii="Courier New" w:hAnsi="Courier New" w:cs="Courier New"/>
        </w:rPr>
        <w:t>setC</w:t>
      </w:r>
      <w:r>
        <w:rPr>
          <w:rFonts w:ascii="Courier New" w:hAnsi="Courier New" w:cs="Courier New"/>
        </w:rPr>
        <w:t>onstraint</w:t>
      </w:r>
      <w:r w:rsidR="00AF640E">
        <w:rPr>
          <w:rFonts w:ascii="Courier New" w:hAnsi="Courier New" w:cs="Courier New"/>
        </w:rPr>
        <w:t>(</w:t>
      </w:r>
      <w:proofErr w:type="gramEnd"/>
      <w:r>
        <w:rPr>
          <w:rFonts w:ascii="Courier New" w:hAnsi="Courier New" w:cs="Courier New"/>
        </w:rPr>
        <w:t>(b: Boolean) =&gt; if (b) 1.0; else 0.1</w:t>
      </w:r>
      <w:r w:rsidR="00AF640E">
        <w:rPr>
          <w:rFonts w:ascii="Courier New" w:hAnsi="Courier New" w:cs="Courier New"/>
        </w:rPr>
        <w:t>)</w:t>
      </w:r>
    </w:p>
    <w:p w:rsidR="00310746" w:rsidRDefault="00310746" w:rsidP="0000583B">
      <w:pPr>
        <w:rPr>
          <w:rFonts w:ascii="Courier New" w:hAnsi="Courier New" w:cs="Courier New"/>
        </w:rPr>
      </w:pPr>
    </w:p>
    <w:p w:rsidR="00A0555E" w:rsidRDefault="00A0555E" w:rsidP="00A0555E">
      <w:pPr>
        <w:rPr>
          <w:rFonts w:cstheme="minorHAnsi"/>
        </w:rPr>
      </w:pPr>
      <w:r>
        <w:rPr>
          <w:rFonts w:cstheme="minorHAnsi"/>
        </w:rPr>
        <w:t xml:space="preserve">This line will have the effect of making John calling 10 times more likely than not, all else being equal. </w:t>
      </w:r>
      <w:r w:rsidR="00690FCC">
        <w:rPr>
          <w:rFonts w:cstheme="minorHAnsi"/>
        </w:rPr>
        <w:t xml:space="preserve">Another purpose of constraints is to define some probabilistic relationships conveniently that are more difficult to express without them. </w:t>
      </w:r>
      <w:r>
        <w:rPr>
          <w:rFonts w:cstheme="minorHAnsi"/>
        </w:rPr>
        <w:t>Consider the following example, in which we are modeling the process of firms bidding for a contract and one of them being selected as the winner.</w:t>
      </w:r>
    </w:p>
    <w:p w:rsidR="00A0555E" w:rsidRDefault="00A0555E" w:rsidP="00A0555E">
      <w:pPr>
        <w:rPr>
          <w:rFonts w:cstheme="minorHAnsi"/>
        </w:rPr>
      </w:pPr>
    </w:p>
    <w:p w:rsid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w:t>
      </w:r>
      <w:r w:rsidR="003374E6">
        <w:rPr>
          <w:rFonts w:ascii="Courier New" w:hAnsi="Courier New" w:cs="Courier New"/>
        </w:rPr>
        <w:t>.figaro._</w:t>
      </w:r>
    </w:p>
    <w:p w:rsidR="003374E6" w:rsidRDefault="00935E73" w:rsidP="00A0555E">
      <w:pPr>
        <w:rPr>
          <w:rFonts w:ascii="Courier New" w:hAnsi="Courier New" w:cs="Courier New"/>
        </w:rPr>
      </w:pPr>
      <w:ins w:id="177" w:author="bruttenberg" w:date="2013-08-29T09:00:00Z">
        <w:r>
          <w:rPr>
            <w:rFonts w:ascii="Courier New" w:hAnsi="Courier New" w:cs="Courier New"/>
            <w:noProof/>
            <w:lang w:bidi="ar-SA"/>
          </w:rPr>
          <w:pict>
            <v:shape id="_x0000_s1064" type="#_x0000_t180" style="position:absolute;left:0;text-align:left;margin-left:464.65pt;margin-top:.35pt;width:123.75pt;height:37.45pt;z-index:251682816" adj="-31924,-3461,20029,-3461,1344,923,2505,4758" strokeweight="1pt">
              <v:stroke startarrow="block"/>
              <v:textbox>
                <w:txbxContent>
                  <w:p w:rsidR="000F4DE4" w:rsidRPr="001B54EA" w:rsidRDefault="000F4DE4" w:rsidP="00935E73">
                    <w:pPr>
                      <w:ind w:firstLine="0"/>
                    </w:pPr>
                    <w:ins w:id="178" w:author="bruttenberg" w:date="2013-08-29T09:00:00Z">
                      <w:r>
                        <w:t>This example is found in Firms.scala</w:t>
                      </w:r>
                    </w:ins>
                  </w:p>
                </w:txbxContent>
              </v:textbox>
            </v:shape>
          </w:pict>
        </w:r>
      </w:ins>
      <w:proofErr w:type="gramStart"/>
      <w:r w:rsidR="003374E6">
        <w:rPr>
          <w:rFonts w:ascii="Courier New" w:hAnsi="Courier New" w:cs="Courier New"/>
        </w:rPr>
        <w:t>import</w:t>
      </w:r>
      <w:proofErr w:type="gramEnd"/>
      <w:r w:rsidR="003374E6">
        <w:rPr>
          <w:rFonts w:ascii="Courier New" w:hAnsi="Courier New" w:cs="Courier New"/>
        </w:rPr>
        <w:t xml:space="preserve"> language._</w:t>
      </w:r>
    </w:p>
    <w:p w:rsidR="003374E6" w:rsidRDefault="003374E6"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library.atomic._</w:t>
      </w:r>
    </w:p>
    <w:p w:rsidR="003374E6" w:rsidRPr="007452B9" w:rsidRDefault="003374E6"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library.compound.If</w:t>
      </w:r>
    </w:p>
    <w:p w:rsidR="007452B9" w:rsidRDefault="007452B9" w:rsidP="00A0555E">
      <w:pPr>
        <w:rPr>
          <w:rFonts w:cstheme="minorHAnsi"/>
        </w:rPr>
      </w:pPr>
    </w:p>
    <w:p w:rsidR="00A0555E" w:rsidRPr="00A0555E" w:rsidRDefault="00A0555E" w:rsidP="00A0555E">
      <w:pPr>
        <w:rPr>
          <w:rFonts w:ascii="Courier New" w:hAnsi="Courier New" w:cs="Courier New"/>
        </w:rPr>
      </w:pPr>
      <w:proofErr w:type="gramStart"/>
      <w:r w:rsidRPr="00A0555E">
        <w:rPr>
          <w:rFonts w:ascii="Courier New" w:hAnsi="Courier New" w:cs="Courier New"/>
        </w:rPr>
        <w:t>class</w:t>
      </w:r>
      <w:proofErr w:type="gramEnd"/>
      <w:r w:rsidRPr="00A0555E">
        <w:rPr>
          <w:rFonts w:ascii="Courier New" w:hAnsi="Courier New" w:cs="Courier New"/>
        </w:rPr>
        <w:t xml:space="preserve"> Firm {</w:t>
      </w:r>
    </w:p>
    <w:p w:rsidR="00A0555E" w:rsidRPr="00A0555E" w:rsidRDefault="00A0555E" w:rsidP="00A0555E">
      <w:pPr>
        <w:rPr>
          <w:rFonts w:ascii="Courier New" w:hAnsi="Courier New" w:cs="Courier New"/>
        </w:rPr>
      </w:pPr>
      <w:r>
        <w:rPr>
          <w:rFonts w:ascii="Courier New" w:hAnsi="Courier New" w:cs="Courier New"/>
        </w:rPr>
        <w:t xml:space="preserve">  </w:t>
      </w:r>
      <w:proofErr w:type="gramStart"/>
      <w:r w:rsidRPr="00A0555E">
        <w:rPr>
          <w:rFonts w:ascii="Courier New" w:hAnsi="Courier New" w:cs="Courier New"/>
        </w:rPr>
        <w:t>val</w:t>
      </w:r>
      <w:proofErr w:type="gramEnd"/>
      <w:r w:rsidRPr="00A0555E">
        <w:rPr>
          <w:rFonts w:ascii="Courier New" w:hAnsi="Courier New" w:cs="Courier New"/>
        </w:rPr>
        <w:t xml:space="preserve"> efficient = Flip(0.3)</w:t>
      </w:r>
    </w:p>
    <w:p w:rsidR="00A0555E" w:rsidRDefault="00A0555E" w:rsidP="00A0555E">
      <w:pPr>
        <w:rPr>
          <w:rFonts w:ascii="Courier New" w:hAnsi="Courier New" w:cs="Courier New"/>
        </w:rPr>
      </w:pPr>
      <w:r>
        <w:rPr>
          <w:rFonts w:ascii="Courier New" w:hAnsi="Courier New" w:cs="Courier New"/>
        </w:rPr>
        <w:t xml:space="preserve">  </w:t>
      </w:r>
      <w:proofErr w:type="gramStart"/>
      <w:r w:rsidRPr="00A0555E">
        <w:rPr>
          <w:rFonts w:ascii="Courier New" w:hAnsi="Courier New" w:cs="Courier New"/>
        </w:rPr>
        <w:t>val</w:t>
      </w:r>
      <w:proofErr w:type="gramEnd"/>
      <w:r w:rsidRPr="00A0555E">
        <w:rPr>
          <w:rFonts w:ascii="Courier New" w:hAnsi="Courier New" w:cs="Courier New"/>
        </w:rPr>
        <w:t xml:space="preserve"> bid = If(effic</w:t>
      </w:r>
      <w:r>
        <w:rPr>
          <w:rFonts w:ascii="Courier New" w:hAnsi="Courier New" w:cs="Courier New"/>
        </w:rPr>
        <w:t xml:space="preserve">ient, continuous.Uniform(5,15), </w:t>
      </w:r>
    </w:p>
    <w:p w:rsidR="00A0555E" w:rsidRPr="00A0555E" w:rsidRDefault="00A0555E" w:rsidP="00A0555E">
      <w:pPr>
        <w:ind w:left="2160" w:firstLine="0"/>
        <w:rPr>
          <w:rFonts w:ascii="Courier New" w:hAnsi="Courier New" w:cs="Courier New"/>
        </w:rPr>
      </w:pPr>
      <w:r>
        <w:rPr>
          <w:rFonts w:ascii="Courier New" w:hAnsi="Courier New" w:cs="Courier New"/>
        </w:rPr>
        <w:t xml:space="preserve">  </w:t>
      </w:r>
      <w:proofErr w:type="gramStart"/>
      <w:r w:rsidRPr="00A0555E">
        <w:rPr>
          <w:rFonts w:ascii="Courier New" w:hAnsi="Courier New" w:cs="Courier New"/>
        </w:rPr>
        <w:t>continuous.Uniform(</w:t>
      </w:r>
      <w:proofErr w:type="gramEnd"/>
      <w:r w:rsidRPr="00A0555E">
        <w:rPr>
          <w:rFonts w:ascii="Courier New" w:hAnsi="Courier New" w:cs="Courier New"/>
        </w:rPr>
        <w:t>10,20))</w:t>
      </w:r>
    </w:p>
    <w:p w:rsidR="00A0555E" w:rsidRPr="00A0555E" w:rsidRDefault="00A0555E" w:rsidP="00A0555E">
      <w:pPr>
        <w:rPr>
          <w:rFonts w:ascii="Courier New" w:hAnsi="Courier New" w:cs="Courier New"/>
        </w:rPr>
      </w:pPr>
      <w:r w:rsidRPr="00A0555E">
        <w:rPr>
          <w:rFonts w:ascii="Courier New" w:hAnsi="Courier New" w:cs="Courier New"/>
        </w:rPr>
        <w:t>}</w:t>
      </w:r>
    </w:p>
    <w:p w:rsidR="00A0555E" w:rsidRPr="00A0555E" w:rsidRDefault="00A0555E" w:rsidP="00A0555E">
      <w:pPr>
        <w:rPr>
          <w:rFonts w:ascii="Courier New" w:hAnsi="Courier New" w:cs="Courier New"/>
        </w:rPr>
      </w:pPr>
    </w:p>
    <w:p w:rsidR="00A0555E" w:rsidRPr="00A0555E" w:rsidRDefault="00A0555E" w:rsidP="00A0555E">
      <w:pPr>
        <w:rPr>
          <w:rFonts w:ascii="Courier New" w:hAnsi="Courier New" w:cs="Courier New"/>
        </w:rPr>
      </w:pPr>
      <w:proofErr w:type="gramStart"/>
      <w:r w:rsidRPr="00A0555E">
        <w:rPr>
          <w:rFonts w:ascii="Courier New" w:hAnsi="Courier New" w:cs="Courier New"/>
        </w:rPr>
        <w:t>val</w:t>
      </w:r>
      <w:proofErr w:type="gramEnd"/>
      <w:r w:rsidRPr="00A0555E">
        <w:rPr>
          <w:rFonts w:ascii="Courier New" w:hAnsi="Courier New" w:cs="Courier New"/>
        </w:rPr>
        <w:t xml:space="preserve"> firms = Array.fill(20)(new Firm)</w:t>
      </w:r>
    </w:p>
    <w:p w:rsidR="00A0555E" w:rsidRPr="00A0555E" w:rsidRDefault="00A0555E" w:rsidP="00A0555E">
      <w:pPr>
        <w:rPr>
          <w:rFonts w:ascii="Courier New" w:hAnsi="Courier New" w:cs="Courier New"/>
        </w:rPr>
      </w:pPr>
      <w:proofErr w:type="gramStart"/>
      <w:r w:rsidRPr="00A0555E">
        <w:rPr>
          <w:rFonts w:ascii="Courier New" w:hAnsi="Courier New" w:cs="Courier New"/>
        </w:rPr>
        <w:t>val</w:t>
      </w:r>
      <w:proofErr w:type="gramEnd"/>
      <w:r w:rsidRPr="00A0555E">
        <w:rPr>
          <w:rFonts w:ascii="Courier New" w:hAnsi="Courier New" w:cs="Courier New"/>
        </w:rPr>
        <w:t xml:space="preserve"> winner = discrete.Uniform(firms:_*)</w:t>
      </w:r>
    </w:p>
    <w:p w:rsidR="00A0555E" w:rsidRPr="00A0555E" w:rsidRDefault="00A0555E" w:rsidP="00A0555E">
      <w:pPr>
        <w:rPr>
          <w:rFonts w:ascii="Courier New" w:hAnsi="Courier New" w:cs="Courier New"/>
        </w:rPr>
      </w:pPr>
      <w:proofErr w:type="gramStart"/>
      <w:r w:rsidRPr="00A0555E">
        <w:rPr>
          <w:rFonts w:ascii="Courier New" w:hAnsi="Courier New" w:cs="Courier New"/>
        </w:rPr>
        <w:t>val</w:t>
      </w:r>
      <w:proofErr w:type="gramEnd"/>
      <w:r w:rsidRPr="00A0555E">
        <w:rPr>
          <w:rFonts w:ascii="Courier New" w:hAnsi="Courier New" w:cs="Courier New"/>
        </w:rPr>
        <w:t xml:space="preserve"> winningBid = Chain(winner, (f: Firm) =&gt; f.bid)</w:t>
      </w:r>
    </w:p>
    <w:p w:rsidR="00A0555E" w:rsidRPr="00A0555E" w:rsidRDefault="00A0555E" w:rsidP="00A0555E">
      <w:pPr>
        <w:rPr>
          <w:rFonts w:ascii="Courier New" w:hAnsi="Courier New" w:cs="Courier New"/>
        </w:rPr>
      </w:pPr>
      <w:proofErr w:type="gramStart"/>
      <w:r w:rsidRPr="00A0555E">
        <w:rPr>
          <w:rFonts w:ascii="Courier New" w:hAnsi="Courier New" w:cs="Courier New"/>
        </w:rPr>
        <w:t>winningBid.</w:t>
      </w:r>
      <w:r w:rsidR="00AF640E">
        <w:rPr>
          <w:rFonts w:ascii="Courier New" w:hAnsi="Courier New" w:cs="Courier New"/>
        </w:rPr>
        <w:t>setC</w:t>
      </w:r>
      <w:r w:rsidRPr="00A0555E">
        <w:rPr>
          <w:rFonts w:ascii="Courier New" w:hAnsi="Courier New" w:cs="Courier New"/>
        </w:rPr>
        <w:t>onstraint</w:t>
      </w:r>
      <w:r w:rsidR="00AF640E">
        <w:rPr>
          <w:rFonts w:ascii="Courier New" w:hAnsi="Courier New" w:cs="Courier New"/>
        </w:rPr>
        <w:t>(</w:t>
      </w:r>
      <w:proofErr w:type="gramEnd"/>
      <w:r w:rsidRPr="00A0555E">
        <w:rPr>
          <w:rFonts w:ascii="Courier New" w:hAnsi="Courier New" w:cs="Courier New"/>
        </w:rPr>
        <w:t xml:space="preserve">(d: Double) =&gt; 20 </w:t>
      </w:r>
      <w:r w:rsidR="00AF640E">
        <w:rPr>
          <w:rFonts w:ascii="Courier New" w:hAnsi="Courier New" w:cs="Courier New"/>
        </w:rPr>
        <w:t>–</w:t>
      </w:r>
      <w:r w:rsidRPr="00A0555E">
        <w:rPr>
          <w:rFonts w:ascii="Courier New" w:hAnsi="Courier New" w:cs="Courier New"/>
        </w:rPr>
        <w:t xml:space="preserve"> d</w:t>
      </w:r>
      <w:r w:rsidR="00AF640E">
        <w:rPr>
          <w:rFonts w:ascii="Courier New" w:hAnsi="Courier New" w:cs="Courier New"/>
        </w:rPr>
        <w:t>)</w:t>
      </w:r>
    </w:p>
    <w:p w:rsidR="00A0555E" w:rsidRPr="00A0555E" w:rsidRDefault="00A0555E" w:rsidP="00A0555E">
      <w:pPr>
        <w:rPr>
          <w:rFonts w:cstheme="minorHAnsi"/>
        </w:rPr>
      </w:pPr>
    </w:p>
    <w:p w:rsidR="00A62E84" w:rsidRDefault="00A0555E" w:rsidP="0000583B">
      <w:pPr>
        <w:rPr>
          <w:rFonts w:cstheme="minorHAnsi"/>
        </w:rPr>
      </w:pPr>
      <w:r>
        <w:rPr>
          <w:rFonts w:cstheme="minorHAnsi"/>
        </w:rPr>
        <w:t xml:space="preserve">This example shows some new Scala features. First, we have a class definition (the </w:t>
      </w:r>
      <w:r>
        <w:rPr>
          <w:rFonts w:ascii="Courier New" w:hAnsi="Courier New" w:cs="Courier New"/>
        </w:rPr>
        <w:t>Firm</w:t>
      </w:r>
      <w:r>
        <w:rPr>
          <w:rFonts w:cstheme="minorHAnsi"/>
        </w:rPr>
        <w:t xml:space="preserve"> class). A class creates a type that can be instantiated to create instances. The </w:t>
      </w:r>
      <w:r>
        <w:rPr>
          <w:rFonts w:ascii="Courier New" w:hAnsi="Courier New" w:cs="Courier New"/>
        </w:rPr>
        <w:t>Firm</w:t>
      </w:r>
      <w:r>
        <w:rPr>
          <w:rFonts w:cstheme="minorHAnsi"/>
        </w:rPr>
        <w:t xml:space="preserve"> class</w:t>
      </w:r>
      <w:r w:rsidR="00267A89">
        <w:rPr>
          <w:rFonts w:cstheme="minorHAnsi"/>
        </w:rPr>
        <w:t xml:space="preserve"> </w:t>
      </w:r>
      <w:ins w:id="179" w:author="bruttenberg" w:date="2013-08-23T15:56:00Z">
        <w:r w:rsidR="000A276C">
          <w:rPr>
            <w:rFonts w:cstheme="minorHAnsi"/>
          </w:rPr>
          <w:t xml:space="preserve">has </w:t>
        </w:r>
      </w:ins>
      <w:r w:rsidR="00267A89">
        <w:rPr>
          <w:rFonts w:cstheme="minorHAnsi"/>
        </w:rPr>
        <w:t>two field</w:t>
      </w:r>
      <w:r w:rsidR="007D4EA7">
        <w:rPr>
          <w:rFonts w:cstheme="minorHAnsi"/>
        </w:rPr>
        <w:t>s</w:t>
      </w:r>
      <w:r w:rsidR="00267A89">
        <w:rPr>
          <w:rFonts w:cstheme="minorHAnsi"/>
        </w:rPr>
        <w:t xml:space="preserve">, </w:t>
      </w:r>
      <w:r w:rsidR="00267A89">
        <w:rPr>
          <w:rFonts w:ascii="Courier New" w:hAnsi="Courier New" w:cs="Courier New"/>
        </w:rPr>
        <w:t>efficient</w:t>
      </w:r>
      <w:r w:rsidR="00267A89">
        <w:rPr>
          <w:rFonts w:cstheme="minorHAnsi"/>
        </w:rPr>
        <w:t xml:space="preserve"> and </w:t>
      </w:r>
      <w:r w:rsidR="00267A89">
        <w:rPr>
          <w:rFonts w:ascii="Courier New" w:hAnsi="Courier New" w:cs="Courier New"/>
        </w:rPr>
        <w:t>bid</w:t>
      </w:r>
      <w:r w:rsidR="00267A89">
        <w:rPr>
          <w:rFonts w:cstheme="minorHAnsi"/>
        </w:rPr>
        <w:t xml:space="preserve">. Note that </w:t>
      </w:r>
      <w:r w:rsidR="00267A89">
        <w:rPr>
          <w:rFonts w:ascii="Courier New" w:hAnsi="Courier New" w:cs="Courier New"/>
        </w:rPr>
        <w:t>bid</w:t>
      </w:r>
      <w:r w:rsidR="00267A89">
        <w:rPr>
          <w:rFonts w:cstheme="minorHAnsi"/>
        </w:rPr>
        <w:t xml:space="preserve"> makes use of </w:t>
      </w:r>
      <w:r w:rsidR="00267A89">
        <w:rPr>
          <w:rFonts w:ascii="Courier New" w:hAnsi="Courier New" w:cs="Courier New"/>
        </w:rPr>
        <w:t>continuous.Uniform</w:t>
      </w:r>
      <w:r w:rsidR="00267A89">
        <w:rPr>
          <w:rFonts w:cstheme="minorHAnsi"/>
        </w:rPr>
        <w:t xml:space="preserve">. This is the continuous uniform element defined in the </w:t>
      </w:r>
      <w:r w:rsidR="00267A89">
        <w:rPr>
          <w:rFonts w:ascii="Courier New" w:hAnsi="Courier New" w:cs="Courier New"/>
        </w:rPr>
        <w:t>library.atomic.continuous</w:t>
      </w:r>
      <w:r w:rsidR="00267A89">
        <w:rPr>
          <w:rFonts w:cstheme="minorHAnsi"/>
        </w:rPr>
        <w:t xml:space="preserve"> package, but we did not import the members of this package, only the members of the </w:t>
      </w:r>
      <w:r w:rsidR="00267A89">
        <w:rPr>
          <w:rFonts w:ascii="Courier New" w:hAnsi="Courier New" w:cs="Courier New"/>
        </w:rPr>
        <w:t>library.atomic</w:t>
      </w:r>
      <w:r w:rsidR="00267A89">
        <w:rPr>
          <w:rFonts w:cstheme="minorHAnsi"/>
        </w:rPr>
        <w:t xml:space="preserve"> package. The reason we did things this way is that later in the example, we use the discrete uniform, and we want to be explicit about which uniform element we mean at each point.</w:t>
      </w:r>
    </w:p>
    <w:p w:rsidR="00267A89" w:rsidRPr="005C12DE" w:rsidRDefault="00267A89" w:rsidP="0000583B">
      <w:pPr>
        <w:rPr>
          <w:rFonts w:cstheme="minorHAnsi"/>
        </w:rPr>
      </w:pPr>
      <w:r>
        <w:rPr>
          <w:rFonts w:cstheme="minorHAnsi"/>
        </w:rPr>
        <w:t xml:space="preserve">Once we have defined the </w:t>
      </w:r>
      <w:r>
        <w:rPr>
          <w:rFonts w:ascii="Courier New" w:hAnsi="Courier New" w:cs="Courier New"/>
        </w:rPr>
        <w:t>Firm</w:t>
      </w:r>
      <w:r>
        <w:rPr>
          <w:rFonts w:cstheme="minorHAnsi"/>
        </w:rPr>
        <w:t xml:space="preserve"> class, we create an array named </w:t>
      </w:r>
      <w:r>
        <w:rPr>
          <w:rFonts w:ascii="Courier New" w:hAnsi="Courier New" w:cs="Courier New"/>
        </w:rPr>
        <w:t>firms</w:t>
      </w:r>
      <w:r>
        <w:rPr>
          <w:rFonts w:cstheme="minorHAnsi"/>
        </w:rPr>
        <w:t xml:space="preserve"> consisting of 20 instances of </w:t>
      </w:r>
      <w:r>
        <w:rPr>
          <w:rFonts w:ascii="Courier New" w:hAnsi="Courier New" w:cs="Courier New"/>
        </w:rPr>
        <w:t>Firm</w:t>
      </w:r>
      <w:r>
        <w:rPr>
          <w:rFonts w:cstheme="minorHAnsi"/>
        </w:rPr>
        <w:t xml:space="preserve">. </w:t>
      </w:r>
      <w:proofErr w:type="gramStart"/>
      <w:r w:rsidRPr="00A0555E">
        <w:rPr>
          <w:rFonts w:ascii="Courier New" w:hAnsi="Courier New" w:cs="Courier New"/>
        </w:rPr>
        <w:t>Array.fill(</w:t>
      </w:r>
      <w:proofErr w:type="gramEnd"/>
      <w:r w:rsidRPr="00A0555E">
        <w:rPr>
          <w:rFonts w:ascii="Courier New" w:hAnsi="Courier New" w:cs="Courier New"/>
        </w:rPr>
        <w:t>20)(new Firm)</w:t>
      </w:r>
      <w:r>
        <w:rPr>
          <w:rFonts w:cstheme="minorHAnsi"/>
        </w:rPr>
        <w:t xml:space="preserve"> creates an array filled with the result of 20 different invocations of </w:t>
      </w:r>
      <w:r>
        <w:rPr>
          <w:rFonts w:ascii="Courier New" w:hAnsi="Courier New" w:cs="Courier New"/>
        </w:rPr>
        <w:t>new Firm</w:t>
      </w:r>
      <w:r>
        <w:rPr>
          <w:rFonts w:cstheme="minorHAnsi"/>
        </w:rPr>
        <w:t xml:space="preserve">, each of which creates a separate instance of </w:t>
      </w:r>
      <w:r>
        <w:rPr>
          <w:rFonts w:ascii="Courier New" w:hAnsi="Courier New" w:cs="Courier New"/>
        </w:rPr>
        <w:t>Firm</w:t>
      </w:r>
      <w:ins w:id="180" w:author="bruttenberg" w:date="2013-08-13T09:56:00Z">
        <w:r w:rsidR="003C35C7">
          <w:rPr>
            <w:rFonts w:ascii="Courier New" w:hAnsi="Courier New" w:cs="Courier New"/>
          </w:rPr>
          <w:t xml:space="preserve"> </w:t>
        </w:r>
        <w:r w:rsidR="00243ABE" w:rsidRPr="00243ABE">
          <w:rPr>
            <w:rFonts w:cstheme="minorHAnsi"/>
          </w:rPr>
          <w:t>(and separate Figaro elements in each class)</w:t>
        </w:r>
      </w:ins>
      <w:r w:rsidRPr="003C35C7">
        <w:rPr>
          <w:rFonts w:cstheme="minorHAnsi"/>
        </w:rPr>
        <w:t>.</w:t>
      </w:r>
      <w:r>
        <w:rPr>
          <w:rFonts w:cstheme="minorHAnsi"/>
        </w:rPr>
        <w:t xml:space="preserve"> We then define the winner to be one of the firms, chosen uniformly. Note the notation </w:t>
      </w:r>
      <w:r>
        <w:rPr>
          <w:rFonts w:ascii="Courier New" w:hAnsi="Courier New" w:cs="Courier New"/>
        </w:rPr>
        <w:t>firms</w:t>
      </w:r>
      <w:proofErr w:type="gramStart"/>
      <w:r>
        <w:rPr>
          <w:rFonts w:ascii="Courier New" w:hAnsi="Courier New" w:cs="Courier New"/>
        </w:rPr>
        <w:t>:_</w:t>
      </w:r>
      <w:proofErr w:type="gramEnd"/>
      <w:r>
        <w:rPr>
          <w:rFonts w:ascii="Courier New" w:hAnsi="Courier New" w:cs="Courier New"/>
        </w:rPr>
        <w:t>*</w:t>
      </w:r>
      <w:r>
        <w:rPr>
          <w:rFonts w:cstheme="minorHAnsi"/>
        </w:rPr>
        <w:t xml:space="preserve">. The element </w:t>
      </w:r>
      <w:r>
        <w:rPr>
          <w:rFonts w:ascii="Courier New" w:hAnsi="Courier New" w:cs="Courier New"/>
        </w:rPr>
        <w:t>discrete.Uniform</w:t>
      </w:r>
      <w:r>
        <w:rPr>
          <w:rFonts w:cstheme="minorHAnsi"/>
        </w:rPr>
        <w:t xml:space="preserve"> takes as arguments an</w:t>
      </w:r>
      <w:r w:rsidR="007D4EA7">
        <w:rPr>
          <w:rFonts w:cstheme="minorHAnsi"/>
        </w:rPr>
        <w:t xml:space="preserve"> explicit sequence</w:t>
      </w:r>
      <w:r>
        <w:rPr>
          <w:rFonts w:cstheme="minorHAnsi"/>
        </w:rPr>
        <w:t xml:space="preserve"> of values of variable length, for example, </w:t>
      </w:r>
      <w:proofErr w:type="gramStart"/>
      <w:r>
        <w:rPr>
          <w:rFonts w:ascii="Courier New" w:hAnsi="Courier New" w:cs="Courier New"/>
        </w:rPr>
        <w:t>discrete.Uniform(</w:t>
      </w:r>
      <w:proofErr w:type="gramEnd"/>
      <w:r>
        <w:rPr>
          <w:rFonts w:ascii="Courier New" w:hAnsi="Courier New" w:cs="Courier New"/>
        </w:rPr>
        <w:t>1,2,5)</w:t>
      </w:r>
      <w:r>
        <w:rPr>
          <w:rFonts w:cstheme="minorHAnsi"/>
        </w:rPr>
        <w:t xml:space="preserve"> or </w:t>
      </w:r>
      <w:r>
        <w:rPr>
          <w:rFonts w:ascii="Courier New" w:hAnsi="Courier New" w:cs="Courier New"/>
        </w:rPr>
        <w:t>discrete.Uniform(“x”)</w:t>
      </w:r>
      <w:r>
        <w:rPr>
          <w:rFonts w:cstheme="minorHAnsi"/>
        </w:rPr>
        <w:t xml:space="preserve">. Since </w:t>
      </w:r>
      <w:r>
        <w:rPr>
          <w:rFonts w:ascii="Courier New" w:hAnsi="Courier New" w:cs="Courier New"/>
        </w:rPr>
        <w:t>firms</w:t>
      </w:r>
      <w:r w:rsidR="007D4EA7">
        <w:rPr>
          <w:rFonts w:cstheme="minorHAnsi"/>
        </w:rPr>
        <w:t xml:space="preserve"> is a single field representing an array,</w:t>
      </w:r>
      <w:r>
        <w:rPr>
          <w:rFonts w:cstheme="minorHAnsi"/>
        </w:rPr>
        <w:t xml:space="preserve"> we must convert it into </w:t>
      </w:r>
      <w:r w:rsidR="007D4EA7">
        <w:rPr>
          <w:rFonts w:cstheme="minorHAnsi"/>
        </w:rPr>
        <w:t>a sequence of arguments</w:t>
      </w:r>
      <w:r>
        <w:rPr>
          <w:rFonts w:cstheme="minorHAnsi"/>
        </w:rPr>
        <w:t xml:space="preserve">, </w:t>
      </w:r>
      <w:r w:rsidR="007D4EA7">
        <w:rPr>
          <w:rFonts w:cstheme="minorHAnsi"/>
        </w:rPr>
        <w:t xml:space="preserve">which is accomplished </w:t>
      </w:r>
      <w:r>
        <w:rPr>
          <w:rFonts w:cstheme="minorHAnsi"/>
        </w:rPr>
        <w:t xml:space="preserve">using </w:t>
      </w:r>
      <w:proofErr w:type="gramStart"/>
      <w:r>
        <w:rPr>
          <w:rFonts w:cstheme="minorHAnsi"/>
        </w:rPr>
        <w:t xml:space="preserve">the </w:t>
      </w:r>
      <w:r>
        <w:rPr>
          <w:rFonts w:ascii="Courier New" w:hAnsi="Courier New" w:cs="Courier New"/>
        </w:rPr>
        <w:t>:_</w:t>
      </w:r>
      <w:proofErr w:type="gramEnd"/>
      <w:r>
        <w:rPr>
          <w:rFonts w:ascii="Courier New" w:hAnsi="Courier New" w:cs="Courier New"/>
        </w:rPr>
        <w:t>*</w:t>
      </w:r>
      <w:r>
        <w:rPr>
          <w:rFonts w:cstheme="minorHAnsi"/>
        </w:rPr>
        <w:t xml:space="preserve"> notation.</w:t>
      </w:r>
      <w:r w:rsidR="005C12DE" w:rsidRPr="005C12DE">
        <w:rPr>
          <w:rFonts w:cstheme="minorHAnsi"/>
        </w:rPr>
        <w:t xml:space="preserve"> </w:t>
      </w:r>
      <w:r w:rsidR="005C12DE">
        <w:rPr>
          <w:rFonts w:cstheme="minorHAnsi"/>
        </w:rPr>
        <w:t xml:space="preserve">The field </w:t>
      </w:r>
      <w:r w:rsidR="005C12DE">
        <w:rPr>
          <w:rFonts w:ascii="Courier New" w:hAnsi="Courier New" w:cs="Courier New"/>
        </w:rPr>
        <w:t>winner</w:t>
      </w:r>
      <w:r w:rsidR="005C12DE">
        <w:rPr>
          <w:rFonts w:cstheme="minorHAnsi"/>
        </w:rPr>
        <w:t xml:space="preserve"> represents an </w:t>
      </w:r>
      <w:proofErr w:type="gramStart"/>
      <w:r w:rsidR="005C12DE">
        <w:rPr>
          <w:rFonts w:ascii="Courier New" w:hAnsi="Courier New" w:cs="Courier New"/>
        </w:rPr>
        <w:t>Element[</w:t>
      </w:r>
      <w:proofErr w:type="gramEnd"/>
      <w:r w:rsidR="005C12DE">
        <w:rPr>
          <w:rFonts w:ascii="Courier New" w:hAnsi="Courier New" w:cs="Courier New"/>
        </w:rPr>
        <w:t>Firm]</w:t>
      </w:r>
      <w:r w:rsidR="005C12DE">
        <w:rPr>
          <w:rFonts w:cstheme="minorHAnsi"/>
        </w:rPr>
        <w:t>; it is intended to mean the winning bidder, although so far we have done nothing to relate the winner to its bid.</w:t>
      </w:r>
    </w:p>
    <w:p w:rsidR="00C624E6" w:rsidRDefault="00C624E6" w:rsidP="0000583B">
      <w:pPr>
        <w:rPr>
          <w:rFonts w:cstheme="minorHAnsi"/>
        </w:rPr>
      </w:pPr>
      <w:r>
        <w:rPr>
          <w:rFonts w:cstheme="minorHAnsi"/>
        </w:rPr>
        <w:t>The next line is interesting. It allows us to identify the bid of the winning bidder as an element with a name, even though we don’t know who the winner is.</w:t>
      </w:r>
      <w:r w:rsidR="005C12DE">
        <w:rPr>
          <w:rFonts w:cstheme="minorHAnsi"/>
        </w:rPr>
        <w:t xml:space="preserve"> We can do this because even though we don’t know who the winner is, we can refer to</w:t>
      </w:r>
      <w:r w:rsidR="007D4EA7">
        <w:rPr>
          <w:rFonts w:cstheme="minorHAnsi"/>
        </w:rPr>
        <w:t xml:space="preserve"> the</w:t>
      </w:r>
      <w:r w:rsidR="005C12DE">
        <w:rPr>
          <w:rFonts w:cstheme="minorHAnsi"/>
        </w:rPr>
        <w:t xml:space="preserve"> </w:t>
      </w:r>
      <w:r w:rsidR="005C12DE">
        <w:rPr>
          <w:rFonts w:ascii="Courier New" w:hAnsi="Courier New" w:cs="Courier New"/>
        </w:rPr>
        <w:t>winner</w:t>
      </w:r>
      <w:r w:rsidR="005C12DE">
        <w:rPr>
          <w:rFonts w:cstheme="minorHAnsi"/>
        </w:rPr>
        <w:t xml:space="preserve"> </w:t>
      </w:r>
      <w:r w:rsidR="007D4EA7">
        <w:rPr>
          <w:rFonts w:cstheme="minorHAnsi"/>
        </w:rPr>
        <w:t>field</w:t>
      </w:r>
      <w:r w:rsidR="005C12DE">
        <w:rPr>
          <w:rFonts w:cstheme="minorHAnsi"/>
        </w:rPr>
        <w:t xml:space="preserve">, and because the value of </w:t>
      </w:r>
      <w:r w:rsidR="005C12DE">
        <w:rPr>
          <w:rFonts w:ascii="Courier New" w:hAnsi="Courier New" w:cs="Courier New"/>
        </w:rPr>
        <w:t>winner</w:t>
      </w:r>
      <w:r w:rsidR="007D4EA7">
        <w:rPr>
          <w:rFonts w:cstheme="minorHAnsi"/>
        </w:rPr>
        <w:t>, what</w:t>
      </w:r>
      <w:r>
        <w:rPr>
          <w:rFonts w:cstheme="minorHAnsi"/>
        </w:rPr>
        <w:t xml:space="preserve">ever it is, is </w:t>
      </w:r>
      <w:r>
        <w:rPr>
          <w:rFonts w:cstheme="minorHAnsi"/>
        </w:rPr>
        <w:lastRenderedPageBreak/>
        <w:t xml:space="preserve">a </w:t>
      </w:r>
      <w:r w:rsidR="007D4EA7">
        <w:rPr>
          <w:rFonts w:ascii="Courier New" w:hAnsi="Courier New" w:cs="Courier New"/>
        </w:rPr>
        <w:t>Firm</w:t>
      </w:r>
      <w:r w:rsidR="007D4EA7">
        <w:rPr>
          <w:rFonts w:cstheme="minorHAnsi"/>
        </w:rPr>
        <w:t xml:space="preserve"> that </w:t>
      </w:r>
      <w:r>
        <w:rPr>
          <w:rFonts w:cstheme="minorHAnsi"/>
        </w:rPr>
        <w:t xml:space="preserve">has a </w:t>
      </w:r>
      <w:r>
        <w:rPr>
          <w:rFonts w:ascii="Courier New" w:hAnsi="Courier New" w:cs="Courier New"/>
        </w:rPr>
        <w:t>bid</w:t>
      </w:r>
      <w:r>
        <w:rPr>
          <w:rFonts w:cstheme="minorHAnsi"/>
        </w:rPr>
        <w:t xml:space="preserve"> field, which is an element that can be referred to. It is important to realize that this </w:t>
      </w:r>
      <w:r>
        <w:rPr>
          <w:rFonts w:ascii="Courier New" w:hAnsi="Courier New" w:cs="Courier New"/>
        </w:rPr>
        <w:t>Chain</w:t>
      </w:r>
      <w:r>
        <w:rPr>
          <w:rFonts w:cstheme="minorHAnsi"/>
        </w:rPr>
        <w:t xml:space="preserve"> does not create a new element but rather refers to the element </w:t>
      </w:r>
      <w:r>
        <w:rPr>
          <w:rFonts w:ascii="Courier New" w:hAnsi="Courier New" w:cs="Courier New"/>
        </w:rPr>
        <w:t>f.bid</w:t>
      </w:r>
      <w:r>
        <w:rPr>
          <w:rFonts w:cstheme="minorHAnsi"/>
        </w:rPr>
        <w:t xml:space="preserve"> that was created previously.</w:t>
      </w:r>
    </w:p>
    <w:p w:rsidR="005C12DE" w:rsidRPr="005C12DE" w:rsidRDefault="005C12DE" w:rsidP="0000583B">
      <w:pPr>
        <w:rPr>
          <w:rFonts w:cstheme="minorHAnsi"/>
        </w:rPr>
      </w:pPr>
      <w:r>
        <w:rPr>
          <w:rFonts w:cstheme="minorHAnsi"/>
        </w:rPr>
        <w:t xml:space="preserve">Finally, we introduce the constraint, which says that a winning bid of </w:t>
      </w:r>
      <w:r>
        <w:rPr>
          <w:rFonts w:ascii="Courier New" w:hAnsi="Courier New" w:cs="Courier New"/>
        </w:rPr>
        <w:t>d</w:t>
      </w:r>
      <w:r>
        <w:rPr>
          <w:rFonts w:cstheme="minorHAnsi"/>
        </w:rPr>
        <w:t xml:space="preserve"> has </w:t>
      </w:r>
      <w:r w:rsidR="007D4EA7">
        <w:rPr>
          <w:rFonts w:cstheme="minorHAnsi"/>
        </w:rPr>
        <w:t>weight</w:t>
      </w:r>
      <w:r>
        <w:rPr>
          <w:rFonts w:cstheme="minorHAnsi"/>
        </w:rPr>
        <w:t xml:space="preserve"> </w:t>
      </w:r>
      <w:r>
        <w:rPr>
          <w:rFonts w:ascii="Courier New" w:hAnsi="Courier New" w:cs="Courier New"/>
        </w:rPr>
        <w:t>20 – d</w:t>
      </w:r>
      <w:r>
        <w:rPr>
          <w:rFonts w:cstheme="minorHAnsi"/>
        </w:rPr>
        <w:t xml:space="preserve">. This means that a winning bid of 5 is 15 times more likely than a winning bid of 19. The effect is to make the winning bid more likely to be low. Note that in this model, the winning bid is not necessarily the lowest bid. For various reasons, the lowest bidder might not win the contract, </w:t>
      </w:r>
      <w:r w:rsidR="00013C58">
        <w:rPr>
          <w:rFonts w:cstheme="minorHAnsi"/>
        </w:rPr>
        <w:t>perhaps</w:t>
      </w:r>
      <w:r>
        <w:rPr>
          <w:rFonts w:cstheme="minorHAnsi"/>
        </w:rPr>
        <w:t xml:space="preserve"> because </w:t>
      </w:r>
      <w:r w:rsidR="00013C58">
        <w:rPr>
          <w:rFonts w:cstheme="minorHAnsi"/>
        </w:rPr>
        <w:t>they offer a poor quality service or they don’t have the right connections. Using a constraint, the model is specified very simply using a discrete uniform selection and a simple constraint.</w:t>
      </w:r>
    </w:p>
    <w:p w:rsidR="00A0555E" w:rsidRDefault="009643B6" w:rsidP="0000583B">
      <w:pPr>
        <w:rPr>
          <w:rFonts w:cstheme="minorHAnsi"/>
        </w:rPr>
      </w:pPr>
      <w:r>
        <w:rPr>
          <w:rFonts w:cstheme="minorHAnsi"/>
        </w:rPr>
        <w:t xml:space="preserve">Constraints are also useful for expressing undirected models such as relational Markov networks or Markov logic networks. To illustrate, </w:t>
      </w:r>
      <w:r w:rsidR="00D971EE">
        <w:rPr>
          <w:rFonts w:cstheme="minorHAnsi"/>
        </w:rPr>
        <w:t xml:space="preserve">we </w:t>
      </w:r>
      <w:r>
        <w:rPr>
          <w:rFonts w:cstheme="minorHAnsi"/>
        </w:rPr>
        <w:t>will use a version of the friends and smokers example.</w:t>
      </w:r>
      <w:r w:rsidR="00D177A5">
        <w:rPr>
          <w:rFonts w:cstheme="minorHAnsi"/>
        </w:rPr>
        <w:t xml:space="preserve"> This example involves a number of people and their smoking habits. People have some propensity to smoke, and people are likely to have the same smoking habit as their friends.</w:t>
      </w:r>
      <w:r>
        <w:rPr>
          <w:rFonts w:cstheme="minorHAnsi"/>
        </w:rPr>
        <w:t xml:space="preserve"> </w:t>
      </w:r>
    </w:p>
    <w:p w:rsidR="00ED510F" w:rsidRDefault="00ED510F" w:rsidP="00575FE8">
      <w:pPr>
        <w:rPr>
          <w:rFonts w:ascii="Courier New" w:hAnsi="Courier New" w:cs="Courier New"/>
        </w:rPr>
      </w:pPr>
    </w:p>
    <w:p w:rsidR="00575FE8" w:rsidRPr="00575FE8" w:rsidRDefault="000F4DE4" w:rsidP="00575FE8">
      <w:pPr>
        <w:rPr>
          <w:rFonts w:ascii="Courier New" w:hAnsi="Courier New" w:cs="Courier New"/>
        </w:rPr>
      </w:pPr>
      <w:ins w:id="181" w:author="bruttenberg" w:date="2013-08-29T09:00:00Z">
        <w:r>
          <w:rPr>
            <w:rFonts w:ascii="Courier New" w:hAnsi="Courier New" w:cs="Courier New"/>
            <w:noProof/>
            <w:lang w:bidi="ar-SA"/>
          </w:rPr>
          <w:pict>
            <v:shape id="_x0000_s1065" type="#_x0000_t180" style="position:absolute;left:0;text-align:left;margin-left:469.9pt;margin-top:11.5pt;width:123.75pt;height:37.45pt;z-index:251683840" adj="-31924,-3461,20029,-3461,1344,923,2505,4758" strokeweight="1pt">
              <v:stroke startarrow="block"/>
              <v:textbox>
                <w:txbxContent>
                  <w:p w:rsidR="000F4DE4" w:rsidRPr="001B54EA" w:rsidRDefault="000F4DE4" w:rsidP="000F4DE4">
                    <w:pPr>
                      <w:ind w:firstLine="0"/>
                    </w:pPr>
                    <w:ins w:id="182" w:author="bruttenberg" w:date="2013-08-29T09:00:00Z">
                      <w:r>
                        <w:t xml:space="preserve">This example is found in Smokers.scala </w:t>
                      </w:r>
                    </w:ins>
                  </w:p>
                </w:txbxContent>
              </v:textbox>
            </v:shape>
          </w:pict>
        </w:r>
      </w:ins>
      <w:proofErr w:type="gramStart"/>
      <w:r w:rsidR="00575FE8" w:rsidRPr="00575FE8">
        <w:rPr>
          <w:rFonts w:ascii="Courier New" w:hAnsi="Courier New" w:cs="Courier New"/>
        </w:rPr>
        <w:t>import</w:t>
      </w:r>
      <w:proofErr w:type="gramEnd"/>
      <w:r w:rsidR="00575FE8" w:rsidRPr="00575FE8">
        <w:rPr>
          <w:rFonts w:ascii="Courier New" w:hAnsi="Courier New" w:cs="Courier New"/>
        </w:rPr>
        <w:t xml:space="preserve"> com.cra.figaro.language.Flip</w:t>
      </w:r>
    </w:p>
    <w:p w:rsidR="00575FE8" w:rsidRPr="00575FE8" w:rsidRDefault="00575FE8" w:rsidP="00575FE8">
      <w:pPr>
        <w:rPr>
          <w:rFonts w:ascii="Courier New" w:hAnsi="Courier New" w:cs="Courier New"/>
        </w:rPr>
      </w:pPr>
      <w:proofErr w:type="gramStart"/>
      <w:r w:rsidRPr="00575FE8">
        <w:rPr>
          <w:rFonts w:ascii="Courier New" w:hAnsi="Courier New" w:cs="Courier New"/>
        </w:rPr>
        <w:t>import</w:t>
      </w:r>
      <w:proofErr w:type="gramEnd"/>
      <w:r w:rsidRPr="00575FE8">
        <w:rPr>
          <w:rFonts w:ascii="Courier New" w:hAnsi="Courier New" w:cs="Courier New"/>
        </w:rPr>
        <w:t xml:space="preserve"> com.cra.figaro.library.compound.^^</w:t>
      </w:r>
    </w:p>
    <w:p w:rsidR="00ED510F" w:rsidRDefault="00ED510F" w:rsidP="00D177A5">
      <w:pPr>
        <w:rPr>
          <w:rFonts w:ascii="Courier New" w:hAnsi="Courier New" w:cs="Courier New"/>
        </w:rPr>
      </w:pPr>
    </w:p>
    <w:p w:rsidR="00D177A5" w:rsidRPr="00D177A5" w:rsidRDefault="00D177A5" w:rsidP="00D177A5">
      <w:pPr>
        <w:rPr>
          <w:rFonts w:ascii="Courier New" w:hAnsi="Courier New" w:cs="Courier New"/>
        </w:rPr>
      </w:pPr>
      <w:proofErr w:type="gramStart"/>
      <w:r w:rsidRPr="00D177A5">
        <w:rPr>
          <w:rFonts w:ascii="Courier New" w:hAnsi="Courier New" w:cs="Courier New"/>
        </w:rPr>
        <w:t>class</w:t>
      </w:r>
      <w:proofErr w:type="gramEnd"/>
      <w:r w:rsidRPr="00D177A5">
        <w:rPr>
          <w:rFonts w:ascii="Courier New" w:hAnsi="Courier New" w:cs="Courier New"/>
        </w:rPr>
        <w:t xml:space="preserve"> Person {</w:t>
      </w:r>
    </w:p>
    <w:p w:rsidR="00D177A5" w:rsidRPr="00D177A5" w:rsidRDefault="00D177A5" w:rsidP="00D177A5">
      <w:pPr>
        <w:rPr>
          <w:rFonts w:ascii="Courier New" w:hAnsi="Courier New" w:cs="Courier New"/>
        </w:rPr>
      </w:pPr>
      <w:r w:rsidRPr="00D177A5">
        <w:rPr>
          <w:rFonts w:ascii="Courier New" w:hAnsi="Courier New" w:cs="Courier New"/>
        </w:rPr>
        <w:t xml:space="preserve">  </w:t>
      </w:r>
      <w:proofErr w:type="gramStart"/>
      <w:r w:rsidRPr="00D177A5">
        <w:rPr>
          <w:rFonts w:ascii="Courier New" w:hAnsi="Courier New" w:cs="Courier New"/>
        </w:rPr>
        <w:t>val</w:t>
      </w:r>
      <w:proofErr w:type="gramEnd"/>
      <w:r w:rsidRPr="00D177A5">
        <w:rPr>
          <w:rFonts w:ascii="Courier New" w:hAnsi="Courier New" w:cs="Courier New"/>
        </w:rPr>
        <w:t xml:space="preserve"> smokes = Flip(0.6)</w:t>
      </w:r>
    </w:p>
    <w:p w:rsidR="00D177A5" w:rsidRPr="00D177A5" w:rsidRDefault="00D177A5" w:rsidP="00D177A5">
      <w:pPr>
        <w:rPr>
          <w:rFonts w:ascii="Courier New" w:hAnsi="Courier New" w:cs="Courier New"/>
        </w:rPr>
      </w:pPr>
      <w:r w:rsidRPr="00D177A5">
        <w:rPr>
          <w:rFonts w:ascii="Courier New" w:hAnsi="Courier New" w:cs="Courier New"/>
        </w:rPr>
        <w:t>}</w:t>
      </w:r>
    </w:p>
    <w:p w:rsidR="00D177A5" w:rsidRDefault="00D177A5" w:rsidP="00D177A5">
      <w:pPr>
        <w:rPr>
          <w:rFonts w:ascii="Courier New" w:hAnsi="Courier New" w:cs="Courier New"/>
        </w:rPr>
      </w:pPr>
    </w:p>
    <w:p w:rsidR="000050F7" w:rsidRPr="00D177A5" w:rsidRDefault="000050F7" w:rsidP="000050F7">
      <w:pPr>
        <w:rPr>
          <w:rFonts w:ascii="Courier New" w:hAnsi="Courier New" w:cs="Courier New"/>
        </w:rPr>
      </w:pPr>
      <w:proofErr w:type="gramStart"/>
      <w:r w:rsidRPr="00D177A5">
        <w:rPr>
          <w:rFonts w:ascii="Courier New" w:hAnsi="Courier New" w:cs="Courier New"/>
        </w:rPr>
        <w:t>val</w:t>
      </w:r>
      <w:proofErr w:type="gramEnd"/>
      <w:r w:rsidRPr="00D177A5">
        <w:rPr>
          <w:rFonts w:ascii="Courier New" w:hAnsi="Courier New" w:cs="Courier New"/>
        </w:rPr>
        <w:t xml:space="preserve"> alice, bob, clara = new Person</w:t>
      </w:r>
    </w:p>
    <w:p w:rsidR="000050F7" w:rsidRPr="00D177A5" w:rsidRDefault="000050F7" w:rsidP="000050F7">
      <w:pPr>
        <w:rPr>
          <w:rFonts w:ascii="Courier New" w:hAnsi="Courier New" w:cs="Courier New"/>
        </w:rPr>
      </w:pPr>
      <w:proofErr w:type="gramStart"/>
      <w:r w:rsidRPr="00D177A5">
        <w:rPr>
          <w:rFonts w:ascii="Courier New" w:hAnsi="Courier New" w:cs="Courier New"/>
        </w:rPr>
        <w:t>val</w:t>
      </w:r>
      <w:proofErr w:type="gramEnd"/>
      <w:r w:rsidRPr="00D177A5">
        <w:rPr>
          <w:rFonts w:ascii="Courier New" w:hAnsi="Courier New" w:cs="Courier New"/>
        </w:rPr>
        <w:t xml:space="preserve"> friends = List((alice, bob), (bob, clara))</w:t>
      </w:r>
    </w:p>
    <w:p w:rsidR="000050F7" w:rsidRPr="00D177A5" w:rsidRDefault="000050F7" w:rsidP="000050F7">
      <w:pPr>
        <w:rPr>
          <w:rFonts w:ascii="Courier New" w:hAnsi="Courier New" w:cs="Courier New"/>
        </w:rPr>
      </w:pPr>
      <w:proofErr w:type="gramStart"/>
      <w:r w:rsidRPr="00D177A5">
        <w:rPr>
          <w:rFonts w:ascii="Courier New" w:hAnsi="Courier New" w:cs="Courier New"/>
        </w:rPr>
        <w:t>clara.smokes.observe(</w:t>
      </w:r>
      <w:proofErr w:type="gramEnd"/>
      <w:r w:rsidRPr="00D177A5">
        <w:rPr>
          <w:rFonts w:ascii="Courier New" w:hAnsi="Courier New" w:cs="Courier New"/>
        </w:rPr>
        <w:t>true)</w:t>
      </w:r>
    </w:p>
    <w:p w:rsidR="000050F7" w:rsidRDefault="000050F7" w:rsidP="000050F7">
      <w:pPr>
        <w:rPr>
          <w:rFonts w:ascii="Courier New" w:hAnsi="Courier New" w:cs="Courier New"/>
        </w:rPr>
      </w:pPr>
    </w:p>
    <w:p w:rsidR="000050F7" w:rsidRPr="00D177A5" w:rsidRDefault="000050F7" w:rsidP="000050F7">
      <w:pPr>
        <w:rPr>
          <w:rFonts w:ascii="Courier New" w:hAnsi="Courier New" w:cs="Courier New"/>
        </w:rPr>
      </w:pPr>
      <w:proofErr w:type="gramStart"/>
      <w:r w:rsidRPr="00D177A5">
        <w:rPr>
          <w:rFonts w:ascii="Courier New" w:hAnsi="Courier New" w:cs="Courier New"/>
        </w:rPr>
        <w:t>def</w:t>
      </w:r>
      <w:proofErr w:type="gramEnd"/>
      <w:r w:rsidRPr="00D177A5">
        <w:rPr>
          <w:rFonts w:ascii="Courier New" w:hAnsi="Courier New" w:cs="Courier New"/>
        </w:rPr>
        <w:t xml:space="preserve"> smokingInfluence(pair: (Boolean, Boolean)) =</w:t>
      </w:r>
    </w:p>
    <w:p w:rsidR="000050F7" w:rsidRPr="00D177A5" w:rsidRDefault="005A09FB" w:rsidP="000050F7">
      <w:pPr>
        <w:rPr>
          <w:rFonts w:ascii="Courier New" w:hAnsi="Courier New" w:cs="Courier New"/>
        </w:rPr>
      </w:pPr>
      <w:ins w:id="183" w:author="bruttenberg" w:date="2013-08-23T16:20:00Z">
        <w:r>
          <w:rPr>
            <w:rFonts w:ascii="Courier New" w:hAnsi="Courier New" w:cs="Courier New"/>
            <w:noProof/>
            <w:lang w:bidi="ar-SA"/>
          </w:rPr>
          <w:pict>
            <v:shape id="_x0000_s1051" type="#_x0000_t180" style="position:absolute;left:0;text-align:left;margin-left:486.35pt;margin-top:2.2pt;width:118.9pt;height:64.5pt;z-index:251672576" adj="-23689,-2009,19965,-2009,1399,1289,2607,3516" strokeweight="1pt">
              <v:stroke startarrow="block"/>
              <v:textbox>
                <w:txbxContent>
                  <w:p w:rsidR="000F4DE4" w:rsidRPr="001B54EA" w:rsidRDefault="000F4DE4" w:rsidP="00F632AE">
                    <w:pPr>
                      <w:ind w:firstLine="0"/>
                    </w:pPr>
                    <w:ins w:id="184" w:author="bruttenberg" w:date="2013-08-23T16:21:00Z">
                      <w:r>
                        <w:t>Single line function definitions in Scala do not need bracketing</w:t>
                      </w:r>
                    </w:ins>
                  </w:p>
                </w:txbxContent>
              </v:textbox>
            </v:shape>
          </w:pict>
        </w:r>
      </w:ins>
      <w:r w:rsidR="000050F7" w:rsidRPr="00D177A5">
        <w:rPr>
          <w:rFonts w:ascii="Courier New" w:hAnsi="Courier New" w:cs="Courier New"/>
        </w:rPr>
        <w:t xml:space="preserve">  </w:t>
      </w:r>
      <w:proofErr w:type="gramStart"/>
      <w:r w:rsidR="000050F7" w:rsidRPr="00D177A5">
        <w:rPr>
          <w:rFonts w:ascii="Courier New" w:hAnsi="Courier New" w:cs="Courier New"/>
        </w:rPr>
        <w:t>if</w:t>
      </w:r>
      <w:proofErr w:type="gramEnd"/>
      <w:r w:rsidR="000050F7" w:rsidRPr="00D177A5">
        <w:rPr>
          <w:rFonts w:ascii="Courier New" w:hAnsi="Courier New" w:cs="Courier New"/>
        </w:rPr>
        <w:t xml:space="preserve"> (pair._1 == pair._2) 3.0; else 1.0</w:t>
      </w:r>
    </w:p>
    <w:p w:rsidR="000050F7" w:rsidRDefault="000050F7" w:rsidP="00D177A5">
      <w:pPr>
        <w:rPr>
          <w:rFonts w:cstheme="minorHAnsi"/>
        </w:rPr>
      </w:pPr>
    </w:p>
    <w:p w:rsidR="000050F7" w:rsidRPr="00D177A5" w:rsidRDefault="000050F7" w:rsidP="000050F7">
      <w:pPr>
        <w:rPr>
          <w:rFonts w:ascii="Courier New" w:hAnsi="Courier New" w:cs="Courier New"/>
        </w:rPr>
      </w:pPr>
      <w:proofErr w:type="gramStart"/>
      <w:r w:rsidRPr="00D177A5">
        <w:rPr>
          <w:rFonts w:ascii="Courier New" w:hAnsi="Courier New" w:cs="Courier New"/>
        </w:rPr>
        <w:t>for</w:t>
      </w:r>
      <w:proofErr w:type="gramEnd"/>
      <w:r w:rsidRPr="00D177A5">
        <w:rPr>
          <w:rFonts w:ascii="Courier New" w:hAnsi="Courier New" w:cs="Courier New"/>
        </w:rPr>
        <w:t xml:space="preserve"> { (p1, p2) &lt;- friends } {</w:t>
      </w:r>
    </w:p>
    <w:p w:rsidR="000050F7" w:rsidRPr="00D177A5" w:rsidRDefault="000050F7" w:rsidP="000050F7">
      <w:pPr>
        <w:rPr>
          <w:rFonts w:ascii="Courier New" w:hAnsi="Courier New" w:cs="Courier New"/>
        </w:rPr>
      </w:pPr>
      <w:r w:rsidRPr="00D177A5">
        <w:rPr>
          <w:rFonts w:ascii="Courier New" w:hAnsi="Courier New" w:cs="Courier New"/>
        </w:rPr>
        <w:t xml:space="preserve">  ^</w:t>
      </w:r>
      <w:proofErr w:type="gramStart"/>
      <w:r w:rsidRPr="00D177A5">
        <w:rPr>
          <w:rFonts w:ascii="Courier New" w:hAnsi="Courier New" w:cs="Courier New"/>
        </w:rPr>
        <w:t>^(</w:t>
      </w:r>
      <w:proofErr w:type="gramEnd"/>
      <w:r w:rsidRPr="00D177A5">
        <w:rPr>
          <w:rFonts w:ascii="Courier New" w:hAnsi="Courier New" w:cs="Courier New"/>
        </w:rPr>
        <w:t>p1.smokes, p2.smokes).</w:t>
      </w:r>
      <w:r w:rsidR="00AF640E">
        <w:rPr>
          <w:rFonts w:ascii="Courier New" w:hAnsi="Courier New" w:cs="Courier New"/>
        </w:rPr>
        <w:t>setC</w:t>
      </w:r>
      <w:r w:rsidRPr="00D177A5">
        <w:rPr>
          <w:rFonts w:ascii="Courier New" w:hAnsi="Courier New" w:cs="Courier New"/>
        </w:rPr>
        <w:t>onstraint</w:t>
      </w:r>
      <w:r w:rsidR="00AF640E">
        <w:rPr>
          <w:rFonts w:ascii="Courier New" w:hAnsi="Courier New" w:cs="Courier New"/>
        </w:rPr>
        <w:t>(</w:t>
      </w:r>
      <w:r w:rsidRPr="00D177A5">
        <w:rPr>
          <w:rFonts w:ascii="Courier New" w:hAnsi="Courier New" w:cs="Courier New"/>
        </w:rPr>
        <w:t>smokingInfluence</w:t>
      </w:r>
      <w:r w:rsidR="00AF640E">
        <w:rPr>
          <w:rFonts w:ascii="Courier New" w:hAnsi="Courier New" w:cs="Courier New"/>
        </w:rPr>
        <w:t>)</w:t>
      </w:r>
    </w:p>
    <w:p w:rsidR="000050F7" w:rsidRPr="00D177A5" w:rsidRDefault="000050F7" w:rsidP="000050F7">
      <w:pPr>
        <w:rPr>
          <w:rFonts w:ascii="Courier New" w:hAnsi="Courier New" w:cs="Courier New"/>
        </w:rPr>
      </w:pPr>
      <w:r w:rsidRPr="00D177A5">
        <w:rPr>
          <w:rFonts w:ascii="Courier New" w:hAnsi="Courier New" w:cs="Courier New"/>
        </w:rPr>
        <w:t>}</w:t>
      </w:r>
    </w:p>
    <w:p w:rsidR="000050F7" w:rsidRDefault="000050F7" w:rsidP="000050F7">
      <w:pPr>
        <w:rPr>
          <w:rFonts w:cstheme="minorHAnsi"/>
        </w:rPr>
      </w:pPr>
    </w:p>
    <w:p w:rsidR="00D177A5" w:rsidRPr="00D177A5" w:rsidRDefault="000050F7" w:rsidP="00D177A5">
      <w:pPr>
        <w:rPr>
          <w:rFonts w:cstheme="minorHAnsi"/>
        </w:rPr>
      </w:pPr>
      <w:r>
        <w:rPr>
          <w:rFonts w:cstheme="minorHAnsi"/>
        </w:rPr>
        <w:t xml:space="preserve">First, we create a </w:t>
      </w:r>
      <w:r>
        <w:rPr>
          <w:rFonts w:ascii="Courier New" w:hAnsi="Courier New" w:cs="Courier New"/>
        </w:rPr>
        <w:t>Person</w:t>
      </w:r>
      <w:r>
        <w:rPr>
          <w:rFonts w:cstheme="minorHAnsi"/>
        </w:rPr>
        <w:t xml:space="preserve"> class with a </w:t>
      </w:r>
      <w:r>
        <w:rPr>
          <w:rFonts w:ascii="Courier New" w:hAnsi="Courier New" w:cs="Courier New"/>
        </w:rPr>
        <w:t>smokes</w:t>
      </w:r>
      <w:r>
        <w:rPr>
          <w:rFonts w:cstheme="minorHAnsi"/>
        </w:rPr>
        <w:t xml:space="preserve"> field. </w:t>
      </w:r>
      <w:r w:rsidR="00D177A5">
        <w:rPr>
          <w:rFonts w:cstheme="minorHAnsi"/>
        </w:rPr>
        <w:t>We create three different people and a network of friends, represented by a list of pairs of people. We also observe that one of the people smokes.</w:t>
      </w:r>
    </w:p>
    <w:p w:rsidR="00D177A5" w:rsidRPr="00D177A5" w:rsidRDefault="00D177A5" w:rsidP="00D177A5">
      <w:pPr>
        <w:rPr>
          <w:rFonts w:cstheme="minorHAnsi"/>
        </w:rPr>
      </w:pPr>
      <w:r>
        <w:rPr>
          <w:rFonts w:cstheme="minorHAnsi"/>
        </w:rPr>
        <w:t xml:space="preserve">Now we create the constraint function </w:t>
      </w:r>
      <w:r>
        <w:rPr>
          <w:rFonts w:ascii="Courier New" w:hAnsi="Courier New" w:cs="Courier New"/>
        </w:rPr>
        <w:t>smokingInfluence</w:t>
      </w:r>
      <w:r>
        <w:rPr>
          <w:rFonts w:cstheme="minorHAnsi"/>
        </w:rPr>
        <w:t>. This function takes a pair of Booleans, and returns 3.0 if they are the same, 1.0 if different. The intended meaning of this function is to compare the smoking habit of two friends, and say that having the same smoking habit is three times as likely as a different smoking habit, all else being equal.</w:t>
      </w:r>
    </w:p>
    <w:p w:rsidR="00D177A5" w:rsidRPr="00575FE8" w:rsidRDefault="00D177A5" w:rsidP="00D177A5">
      <w:pPr>
        <w:rPr>
          <w:rFonts w:cstheme="minorHAnsi"/>
        </w:rPr>
      </w:pPr>
      <w:r>
        <w:rPr>
          <w:rFonts w:cstheme="minorHAnsi"/>
        </w:rPr>
        <w:t>Finally, we apply the constraint to all the pairs of friends. The code uses a</w:t>
      </w:r>
      <w:r w:rsidR="007D4EA7">
        <w:rPr>
          <w:rFonts w:cstheme="minorHAnsi"/>
        </w:rPr>
        <w:t xml:space="preserve"> Scala feature called a</w:t>
      </w:r>
      <w:r>
        <w:rPr>
          <w:rFonts w:cstheme="minorHAnsi"/>
        </w:rPr>
        <w:t xml:space="preserve"> “for comprehension”. The notation </w:t>
      </w:r>
      <w:r>
        <w:rPr>
          <w:rFonts w:ascii="Courier New" w:hAnsi="Courier New" w:cs="Courier New"/>
        </w:rPr>
        <w:t xml:space="preserve">for </w:t>
      </w:r>
      <w:proofErr w:type="gramStart"/>
      <w:r>
        <w:rPr>
          <w:rFonts w:ascii="Courier New" w:hAnsi="Courier New" w:cs="Courier New"/>
        </w:rPr>
        <w:t>{ (</w:t>
      </w:r>
      <w:proofErr w:type="gramEnd"/>
      <w:r>
        <w:rPr>
          <w:rFonts w:ascii="Courier New" w:hAnsi="Courier New" w:cs="Courier New"/>
        </w:rPr>
        <w:t>p1, p2) &lt;- friends }</w:t>
      </w:r>
      <w:r w:rsidR="007D4EA7">
        <w:rPr>
          <w:rFonts w:ascii="Courier New" w:hAnsi="Courier New" w:cs="Courier New"/>
        </w:rPr>
        <w:t xml:space="preserve"> { </w:t>
      </w:r>
      <w:r w:rsidR="007D4EA7">
        <w:rPr>
          <w:rFonts w:cstheme="minorHAnsi"/>
        </w:rPr>
        <w:t>“do something”</w:t>
      </w:r>
      <w:r>
        <w:rPr>
          <w:rFonts w:cstheme="minorHAnsi"/>
        </w:rPr>
        <w:t xml:space="preserve"> </w:t>
      </w:r>
      <w:r w:rsidR="007D4EA7">
        <w:rPr>
          <w:rFonts w:ascii="Courier New" w:hAnsi="Courier New" w:cs="Courier New"/>
        </w:rPr>
        <w:t>}</w:t>
      </w:r>
      <w:r w:rsidR="007D4EA7">
        <w:rPr>
          <w:rFonts w:cstheme="minorHAnsi"/>
        </w:rPr>
        <w:t xml:space="preserve"> </w:t>
      </w:r>
      <w:r>
        <w:rPr>
          <w:rFonts w:cstheme="minorHAnsi"/>
        </w:rPr>
        <w:t xml:space="preserve">iterates through all pairs of people in the </w:t>
      </w:r>
      <w:r>
        <w:rPr>
          <w:rFonts w:ascii="Courier New" w:hAnsi="Courier New" w:cs="Courier New"/>
        </w:rPr>
        <w:t>friends</w:t>
      </w:r>
      <w:r>
        <w:rPr>
          <w:rFonts w:cstheme="minorHAnsi"/>
        </w:rPr>
        <w:t xml:space="preserve"> list</w:t>
      </w:r>
      <w:r w:rsidR="007D4EA7">
        <w:rPr>
          <w:rFonts w:cstheme="minorHAnsi"/>
        </w:rPr>
        <w:t xml:space="preserve"> and executes “do something” for each pair. In this case, “</w:t>
      </w:r>
      <w:proofErr w:type="gramStart"/>
      <w:r w:rsidR="007D4EA7">
        <w:rPr>
          <w:rFonts w:cstheme="minorHAnsi"/>
        </w:rPr>
        <w:t>do</w:t>
      </w:r>
      <w:proofErr w:type="gramEnd"/>
      <w:r w:rsidR="007D4EA7">
        <w:rPr>
          <w:rFonts w:cstheme="minorHAnsi"/>
        </w:rPr>
        <w:t xml:space="preserve"> something” is “add the constraint on their smoking habits to the pair of friends”</w:t>
      </w:r>
      <w:r>
        <w:rPr>
          <w:rFonts w:cstheme="minorHAnsi"/>
        </w:rPr>
        <w:t xml:space="preserve">. The notation </w:t>
      </w:r>
      <w:r w:rsidRPr="00D177A5">
        <w:rPr>
          <w:rFonts w:ascii="Courier New" w:hAnsi="Courier New" w:cs="Courier New"/>
        </w:rPr>
        <w:t>^</w:t>
      </w:r>
      <w:proofErr w:type="gramStart"/>
      <w:r w:rsidRPr="00D177A5">
        <w:rPr>
          <w:rFonts w:ascii="Courier New" w:hAnsi="Courier New" w:cs="Courier New"/>
        </w:rPr>
        <w:t>^(</w:t>
      </w:r>
      <w:proofErr w:type="gramEnd"/>
      <w:r w:rsidRPr="00D177A5">
        <w:rPr>
          <w:rFonts w:ascii="Courier New" w:hAnsi="Courier New" w:cs="Courier New"/>
        </w:rPr>
        <w:t>p1.smokes, p2.smokes)</w:t>
      </w:r>
      <w:r>
        <w:rPr>
          <w:rFonts w:cstheme="minorHAnsi"/>
        </w:rPr>
        <w:t xml:space="preserve"> takes each pair of friends and creates the pair element consisting of their smoking habit</w:t>
      </w:r>
      <w:r w:rsidR="007D4EA7">
        <w:rPr>
          <w:rFonts w:cstheme="minorHAnsi"/>
        </w:rPr>
        <w:t>s</w:t>
      </w:r>
      <w:r>
        <w:rPr>
          <w:rFonts w:cstheme="minorHAnsi"/>
        </w:rPr>
        <w:t>. We then a</w:t>
      </w:r>
      <w:r w:rsidR="00575FE8">
        <w:rPr>
          <w:rFonts w:cstheme="minorHAnsi"/>
        </w:rPr>
        <w:t xml:space="preserve">ssign the </w:t>
      </w:r>
      <w:r w:rsidR="00575FE8">
        <w:rPr>
          <w:rFonts w:ascii="Courier New" w:hAnsi="Courier New" w:cs="Courier New"/>
        </w:rPr>
        <w:t>smokingInfluence</w:t>
      </w:r>
      <w:r w:rsidR="00575FE8">
        <w:rPr>
          <w:rFonts w:cstheme="minorHAnsi"/>
        </w:rPr>
        <w:t xml:space="preserve"> constraint to this pair.</w:t>
      </w:r>
    </w:p>
    <w:p w:rsidR="00D177A5" w:rsidRPr="00D177A5" w:rsidRDefault="002869BC" w:rsidP="001F23D6">
      <w:pPr>
        <w:pStyle w:val="Heading2"/>
      </w:pPr>
      <w:bookmarkStart w:id="185" w:name="_Toc364262190"/>
      <w:r>
        <w:t>Classes, instances, and relationships</w:t>
      </w:r>
      <w:bookmarkEnd w:id="185"/>
    </w:p>
    <w:p w:rsidR="00575FE8" w:rsidRDefault="00575FE8" w:rsidP="0000583B">
      <w:pPr>
        <w:rPr>
          <w:rFonts w:cstheme="minorHAnsi"/>
        </w:rPr>
      </w:pPr>
      <w:r>
        <w:rPr>
          <w:rFonts w:cstheme="minorHAnsi"/>
        </w:rPr>
        <w:t>The object-oriented nature of Scala makes Figaro ideal for representing probabilistic models involving objects and relationships such as probabilistic relational models</w:t>
      </w:r>
      <w:r w:rsidR="00B07409">
        <w:rPr>
          <w:rFonts w:cstheme="minorHAnsi"/>
        </w:rPr>
        <w:t xml:space="preserve"> (PRMs)</w:t>
      </w:r>
      <w:r>
        <w:rPr>
          <w:rFonts w:cstheme="minorHAnsi"/>
        </w:rPr>
        <w:t xml:space="preserve">. In the following example, we will see how to define general classes of object, and create instances of a class by using a subclass of the class specially designed for the instance. </w:t>
      </w:r>
    </w:p>
    <w:p w:rsidR="000050F7" w:rsidRDefault="00575FE8" w:rsidP="0000583B">
      <w:pPr>
        <w:rPr>
          <w:rFonts w:cstheme="minorHAnsi"/>
        </w:rPr>
      </w:pPr>
      <w:r>
        <w:rPr>
          <w:rFonts w:cstheme="minorHAnsi"/>
        </w:rPr>
        <w:lastRenderedPageBreak/>
        <w:t>In this example, we</w:t>
      </w:r>
      <w:r w:rsidR="006634BB">
        <w:rPr>
          <w:rFonts w:cstheme="minorHAnsi"/>
        </w:rPr>
        <w:t xml:space="preserve"> are given two possible sources and a sample that came from one of the sources, and want to determine which source the sample came from based on the strength of the match with each source.</w:t>
      </w:r>
      <w:r>
        <w:rPr>
          <w:rFonts w:cstheme="minorHAnsi"/>
        </w:rPr>
        <w:t xml:space="preserve"> </w:t>
      </w:r>
    </w:p>
    <w:p w:rsidR="006634BB" w:rsidRDefault="006634BB" w:rsidP="006634BB">
      <w:pPr>
        <w:ind w:firstLine="0"/>
        <w:rPr>
          <w:rFonts w:cstheme="minorHAnsi"/>
        </w:rPr>
      </w:pPr>
    </w:p>
    <w:p w:rsidR="000F4DE4" w:rsidRDefault="006634BB">
      <w:pPr>
        <w:ind w:left="360" w:firstLine="0"/>
        <w:rPr>
          <w:rFonts w:ascii="Courier New" w:hAnsi="Courier New" w:cs="Courier New"/>
        </w:rPr>
      </w:pPr>
      <w:proofErr w:type="gramStart"/>
      <w:r w:rsidRPr="006634BB">
        <w:rPr>
          <w:rFonts w:ascii="Courier New" w:hAnsi="Courier New" w:cs="Courier New"/>
        </w:rPr>
        <w:t>class</w:t>
      </w:r>
      <w:proofErr w:type="gramEnd"/>
      <w:r w:rsidRPr="006634BB">
        <w:rPr>
          <w:rFonts w:ascii="Courier New" w:hAnsi="Courier New" w:cs="Courier New"/>
        </w:rPr>
        <w:t xml:space="preserve"> Source(val name: String)</w:t>
      </w:r>
    </w:p>
    <w:p w:rsidR="000F4DE4" w:rsidRDefault="000F4DE4">
      <w:pPr>
        <w:ind w:left="360" w:firstLine="0"/>
        <w:rPr>
          <w:rFonts w:ascii="Courier New" w:hAnsi="Courier New" w:cs="Courier New"/>
        </w:rPr>
      </w:pPr>
    </w:p>
    <w:p w:rsidR="000F4DE4" w:rsidRDefault="005A09FB">
      <w:pPr>
        <w:ind w:left="360" w:firstLine="0"/>
        <w:rPr>
          <w:rFonts w:ascii="Courier New" w:hAnsi="Courier New" w:cs="Courier New"/>
        </w:rPr>
      </w:pPr>
      <w:ins w:id="186" w:author="bruttenberg" w:date="2013-08-23T16:22:00Z">
        <w:r>
          <w:rPr>
            <w:rFonts w:ascii="Courier New" w:hAnsi="Courier New" w:cs="Courier New"/>
            <w:noProof/>
            <w:lang w:bidi="ar-SA"/>
          </w:rPr>
          <w:pict>
            <v:shape id="_x0000_s1052" type="#_x0000_t180" style="position:absolute;left:0;text-align:left;margin-left:441.35pt;margin-top:11.55pt;width:150.85pt;height:58.45pt;z-index:251673600" adj="-30055,-2217,20311,-2217,-2764,591,-1811,3049" strokeweight="1pt">
              <v:stroke startarrow="block"/>
              <v:textbox>
                <w:txbxContent>
                  <w:p w:rsidR="000F4DE4" w:rsidRPr="001B54EA" w:rsidRDefault="000F4DE4" w:rsidP="004C6EFD">
                    <w:pPr>
                      <w:ind w:firstLine="0"/>
                    </w:pPr>
                    <w:ins w:id="187" w:author="bruttenberg" w:date="2013-08-23T16:22:00Z">
                      <w:r>
                        <w:t>Abstract classes in Scala are similar as in Java; they cannot be instantiated.</w:t>
                      </w:r>
                    </w:ins>
                  </w:p>
                </w:txbxContent>
              </v:textbox>
            </v:shape>
          </w:pict>
        </w:r>
      </w:ins>
      <w:proofErr w:type="gramStart"/>
      <w:r w:rsidR="006634BB" w:rsidRPr="006634BB">
        <w:rPr>
          <w:rFonts w:ascii="Courier New" w:hAnsi="Courier New" w:cs="Courier New"/>
        </w:rPr>
        <w:t>abstract</w:t>
      </w:r>
      <w:proofErr w:type="gramEnd"/>
      <w:r w:rsidR="006634BB" w:rsidRPr="006634BB">
        <w:rPr>
          <w:rFonts w:ascii="Courier New" w:hAnsi="Courier New" w:cs="Courier New"/>
        </w:rPr>
        <w:t xml:space="preserve"> class Sample {</w:t>
      </w:r>
    </w:p>
    <w:p w:rsidR="000F4DE4" w:rsidRDefault="006634BB">
      <w:pPr>
        <w:ind w:left="360" w:firstLine="0"/>
        <w:rPr>
          <w:rFonts w:ascii="Courier New" w:hAnsi="Courier New" w:cs="Courier New"/>
        </w:rPr>
      </w:pPr>
      <w:r>
        <w:rPr>
          <w:rFonts w:ascii="Courier New" w:hAnsi="Courier New" w:cs="Courier New"/>
        </w:rPr>
        <w:t xml:space="preserve">  </w:t>
      </w:r>
      <w:proofErr w:type="gramStart"/>
      <w:r w:rsidRPr="006634BB">
        <w:rPr>
          <w:rFonts w:ascii="Courier New" w:hAnsi="Courier New" w:cs="Courier New"/>
        </w:rPr>
        <w:t>val</w:t>
      </w:r>
      <w:proofErr w:type="gramEnd"/>
      <w:r w:rsidRPr="006634BB">
        <w:rPr>
          <w:rFonts w:ascii="Courier New" w:hAnsi="Courier New" w:cs="Courier New"/>
        </w:rPr>
        <w:t xml:space="preserve"> fromSource : Element[Source]</w:t>
      </w:r>
    </w:p>
    <w:p w:rsidR="000F4DE4" w:rsidRDefault="006634BB">
      <w:pPr>
        <w:ind w:left="360" w:firstLine="0"/>
        <w:rPr>
          <w:rFonts w:ascii="Courier New" w:hAnsi="Courier New" w:cs="Courier New"/>
        </w:rPr>
      </w:pPr>
      <w:r w:rsidRPr="006634BB">
        <w:rPr>
          <w:rFonts w:ascii="Courier New" w:hAnsi="Courier New" w:cs="Courier New"/>
        </w:rPr>
        <w:t>}</w:t>
      </w:r>
    </w:p>
    <w:p w:rsidR="000F4DE4" w:rsidRDefault="000F4DE4">
      <w:pPr>
        <w:ind w:left="360" w:firstLine="0"/>
        <w:rPr>
          <w:rFonts w:ascii="Courier New" w:hAnsi="Courier New" w:cs="Courier New"/>
        </w:rPr>
      </w:pPr>
    </w:p>
    <w:p w:rsidR="000F4DE4" w:rsidRDefault="006634BB">
      <w:pPr>
        <w:ind w:left="360" w:firstLine="0"/>
        <w:rPr>
          <w:rFonts w:ascii="Courier New" w:hAnsi="Courier New" w:cs="Courier New"/>
        </w:rPr>
      </w:pPr>
      <w:proofErr w:type="gramStart"/>
      <w:r w:rsidRPr="006634BB">
        <w:rPr>
          <w:rFonts w:ascii="Courier New" w:hAnsi="Courier New" w:cs="Courier New"/>
        </w:rPr>
        <w:t>class</w:t>
      </w:r>
      <w:proofErr w:type="gramEnd"/>
      <w:r w:rsidRPr="006634BB">
        <w:rPr>
          <w:rFonts w:ascii="Courier New" w:hAnsi="Courier New" w:cs="Courier New"/>
        </w:rPr>
        <w:t xml:space="preserve"> Pair(val source: Source, val sample: Sample) {</w:t>
      </w:r>
    </w:p>
    <w:p w:rsidR="000F4DE4" w:rsidRDefault="006634BB">
      <w:pPr>
        <w:ind w:left="360" w:firstLine="0"/>
        <w:rPr>
          <w:rFonts w:ascii="Courier New" w:hAnsi="Courier New" w:cs="Courier New"/>
        </w:rPr>
      </w:pPr>
      <w:r>
        <w:rPr>
          <w:rFonts w:ascii="Courier New" w:hAnsi="Courier New" w:cs="Courier New"/>
        </w:rPr>
        <w:t xml:space="preserve">  </w:t>
      </w:r>
      <w:proofErr w:type="gramStart"/>
      <w:r w:rsidRPr="006634BB">
        <w:rPr>
          <w:rFonts w:ascii="Courier New" w:hAnsi="Courier New" w:cs="Courier New"/>
        </w:rPr>
        <w:t>val</w:t>
      </w:r>
      <w:proofErr w:type="gramEnd"/>
      <w:r w:rsidRPr="006634BB">
        <w:rPr>
          <w:rFonts w:ascii="Courier New" w:hAnsi="Courier New" w:cs="Courier New"/>
        </w:rPr>
        <w:t xml:space="preserve"> isTheRightSource = Apply(sample.fromSource, </w:t>
      </w:r>
    </w:p>
    <w:p w:rsidR="000F4DE4" w:rsidRDefault="006634BB">
      <w:pPr>
        <w:ind w:left="360" w:firstLine="0"/>
        <w:rPr>
          <w:rFonts w:ascii="Courier New" w:hAnsi="Courier New" w:cs="Courier New"/>
        </w:rPr>
      </w:pPr>
      <w:r>
        <w:rPr>
          <w:rFonts w:ascii="Courier New" w:hAnsi="Courier New" w:cs="Courier New"/>
        </w:rPr>
        <w:t xml:space="preserve">        </w:t>
      </w:r>
      <w:r w:rsidRPr="006634BB">
        <w:rPr>
          <w:rFonts w:ascii="Courier New" w:hAnsi="Courier New" w:cs="Courier New"/>
        </w:rPr>
        <w:t>(</w:t>
      </w:r>
      <w:proofErr w:type="gramStart"/>
      <w:r w:rsidRPr="006634BB">
        <w:rPr>
          <w:rFonts w:ascii="Courier New" w:hAnsi="Courier New" w:cs="Courier New"/>
        </w:rPr>
        <w:t>s</w:t>
      </w:r>
      <w:proofErr w:type="gramEnd"/>
      <w:r w:rsidRPr="006634BB">
        <w:rPr>
          <w:rFonts w:ascii="Courier New" w:hAnsi="Courier New" w:cs="Courier New"/>
        </w:rPr>
        <w:t xml:space="preserve">: Source) =&gt; </w:t>
      </w:r>
      <w:proofErr w:type="gramStart"/>
      <w:r w:rsidRPr="006634BB">
        <w:rPr>
          <w:rFonts w:ascii="Courier New" w:hAnsi="Courier New" w:cs="Courier New"/>
        </w:rPr>
        <w:t>s</w:t>
      </w:r>
      <w:proofErr w:type="gramEnd"/>
      <w:r w:rsidRPr="006634BB">
        <w:rPr>
          <w:rFonts w:ascii="Courier New" w:hAnsi="Courier New" w:cs="Courier New"/>
        </w:rPr>
        <w:t xml:space="preserve"> == source)</w:t>
      </w:r>
    </w:p>
    <w:p w:rsidR="000F4DE4" w:rsidRDefault="006634BB">
      <w:pPr>
        <w:ind w:left="360" w:firstLine="0"/>
        <w:rPr>
          <w:rFonts w:ascii="Courier New" w:hAnsi="Courier New" w:cs="Courier New"/>
        </w:rPr>
      </w:pPr>
      <w:r w:rsidRPr="006634BB">
        <w:rPr>
          <w:rFonts w:ascii="Courier New" w:hAnsi="Courier New" w:cs="Courier New"/>
        </w:rPr>
        <w:t xml:space="preserve">  </w:t>
      </w:r>
      <w:proofErr w:type="gramStart"/>
      <w:r w:rsidRPr="006634BB">
        <w:rPr>
          <w:rFonts w:ascii="Courier New" w:hAnsi="Courier New" w:cs="Courier New"/>
        </w:rPr>
        <w:t>val</w:t>
      </w:r>
      <w:proofErr w:type="gramEnd"/>
      <w:r w:rsidRPr="006634BB">
        <w:rPr>
          <w:rFonts w:ascii="Courier New" w:hAnsi="Courier New" w:cs="Courier New"/>
        </w:rPr>
        <w:t xml:space="preserve"> distance = If(isTheRightSource, </w:t>
      </w:r>
    </w:p>
    <w:p w:rsidR="000F4DE4" w:rsidRDefault="006634BB">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Normal(</w:t>
      </w:r>
      <w:proofErr w:type="gramEnd"/>
      <w:r>
        <w:rPr>
          <w:rFonts w:ascii="Courier New" w:hAnsi="Courier New" w:cs="Courier New"/>
        </w:rPr>
        <w:t>0.0, 1.0)</w:t>
      </w:r>
      <w:r w:rsidRPr="006634BB">
        <w:rPr>
          <w:rFonts w:ascii="Courier New" w:hAnsi="Courier New" w:cs="Courier New"/>
        </w:rPr>
        <w:t>,</w:t>
      </w:r>
    </w:p>
    <w:p w:rsidR="000F4DE4" w:rsidRDefault="006634BB">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Uniform(</w:t>
      </w:r>
      <w:proofErr w:type="gramEnd"/>
      <w:r>
        <w:rPr>
          <w:rFonts w:ascii="Courier New" w:hAnsi="Courier New" w:cs="Courier New"/>
        </w:rPr>
        <w:t>0.0, 10.0)</w:t>
      </w:r>
      <w:r w:rsidRPr="006634BB">
        <w:rPr>
          <w:rFonts w:ascii="Courier New" w:hAnsi="Courier New" w:cs="Courier New"/>
        </w:rPr>
        <w:t>)</w:t>
      </w:r>
    </w:p>
    <w:p w:rsidR="000F4DE4" w:rsidRDefault="006634BB">
      <w:pPr>
        <w:ind w:left="360" w:firstLine="0"/>
        <w:rPr>
          <w:rFonts w:ascii="Courier New" w:hAnsi="Courier New" w:cs="Courier New"/>
        </w:rPr>
      </w:pPr>
      <w:r w:rsidRPr="006634BB">
        <w:rPr>
          <w:rFonts w:ascii="Courier New" w:hAnsi="Courier New" w:cs="Courier New"/>
        </w:rPr>
        <w:t>}</w:t>
      </w:r>
    </w:p>
    <w:p w:rsidR="000F4DE4" w:rsidRDefault="000F4DE4">
      <w:pPr>
        <w:ind w:left="360" w:firstLine="0"/>
        <w:rPr>
          <w:rFonts w:ascii="Courier New" w:hAnsi="Courier New" w:cs="Courier New"/>
        </w:rPr>
      </w:pPr>
    </w:p>
    <w:p w:rsidR="000F4DE4" w:rsidRDefault="006634BB">
      <w:pPr>
        <w:ind w:left="360" w:firstLine="0"/>
        <w:rPr>
          <w:rFonts w:ascii="Courier New" w:hAnsi="Courier New" w:cs="Courier New"/>
        </w:rPr>
      </w:pPr>
      <w:proofErr w:type="gramStart"/>
      <w:r w:rsidRPr="006634BB">
        <w:rPr>
          <w:rFonts w:ascii="Courier New" w:hAnsi="Courier New" w:cs="Courier New"/>
        </w:rPr>
        <w:t>val</w:t>
      </w:r>
      <w:proofErr w:type="gramEnd"/>
      <w:r w:rsidRPr="006634BB">
        <w:rPr>
          <w:rFonts w:ascii="Courier New" w:hAnsi="Courier New" w:cs="Courier New"/>
        </w:rPr>
        <w:t xml:space="preserve"> source1 = new Source("Source 1")</w:t>
      </w:r>
    </w:p>
    <w:p w:rsidR="000F4DE4" w:rsidRDefault="006634BB">
      <w:pPr>
        <w:ind w:left="360" w:firstLine="0"/>
        <w:rPr>
          <w:rFonts w:ascii="Courier New" w:hAnsi="Courier New" w:cs="Courier New"/>
        </w:rPr>
      </w:pPr>
      <w:proofErr w:type="gramStart"/>
      <w:r w:rsidRPr="006634BB">
        <w:rPr>
          <w:rFonts w:ascii="Courier New" w:hAnsi="Courier New" w:cs="Courier New"/>
        </w:rPr>
        <w:t>val</w:t>
      </w:r>
      <w:proofErr w:type="gramEnd"/>
      <w:r w:rsidRPr="006634BB">
        <w:rPr>
          <w:rFonts w:ascii="Courier New" w:hAnsi="Courier New" w:cs="Courier New"/>
        </w:rPr>
        <w:t xml:space="preserve"> source2 = new Source("Source 2")</w:t>
      </w:r>
    </w:p>
    <w:p w:rsidR="000F4DE4" w:rsidRDefault="006634BB">
      <w:pPr>
        <w:ind w:left="360" w:firstLine="0"/>
        <w:rPr>
          <w:rFonts w:ascii="Courier New" w:hAnsi="Courier New" w:cs="Courier New"/>
        </w:rPr>
      </w:pPr>
      <w:proofErr w:type="gramStart"/>
      <w:r w:rsidRPr="006634BB">
        <w:rPr>
          <w:rFonts w:ascii="Courier New" w:hAnsi="Courier New" w:cs="Courier New"/>
        </w:rPr>
        <w:t>val</w:t>
      </w:r>
      <w:proofErr w:type="gramEnd"/>
      <w:r w:rsidRPr="006634BB">
        <w:rPr>
          <w:rFonts w:ascii="Courier New" w:hAnsi="Courier New" w:cs="Courier New"/>
        </w:rPr>
        <w:t xml:space="preserve"> sample1 = new Sample { </w:t>
      </w:r>
    </w:p>
    <w:p w:rsidR="000F4DE4" w:rsidRDefault="005A09FB">
      <w:pPr>
        <w:ind w:left="360" w:firstLine="0"/>
        <w:rPr>
          <w:rFonts w:ascii="Courier New" w:hAnsi="Courier New" w:cs="Courier New"/>
        </w:rPr>
      </w:pPr>
      <w:ins w:id="188" w:author="bruttenberg" w:date="2013-08-23T16:23:00Z">
        <w:r>
          <w:rPr>
            <w:rFonts w:ascii="Courier New" w:hAnsi="Courier New" w:cs="Courier New"/>
            <w:noProof/>
            <w:lang w:bidi="ar-SA"/>
          </w:rPr>
          <w:pict>
            <v:shape id="_x0000_s1053" type="#_x0000_t180" style="position:absolute;left:0;text-align:left;margin-left:481.85pt;margin-top:1.6pt;width:117.85pt;height:71.95pt;z-index:251674624" adj="-38471,-1801,19950,-1801,-3537,480,-2319,2477" strokeweight="1pt">
              <v:stroke startarrow="block"/>
              <v:textbox>
                <w:txbxContent>
                  <w:p w:rsidR="000F4DE4" w:rsidRPr="001B54EA" w:rsidRDefault="000F4DE4" w:rsidP="00B51E8F">
                    <w:pPr>
                      <w:ind w:firstLine="0"/>
                    </w:pPr>
                    <w:ins w:id="189" w:author="bruttenberg" w:date="2013-08-23T16:23:00Z">
                      <w:r>
                        <w:t>Defining class contents at instantiation time will override non-defined values</w:t>
                      </w:r>
                    </w:ins>
                  </w:p>
                </w:txbxContent>
              </v:textbox>
            </v:shape>
          </w:pict>
        </w:r>
      </w:ins>
      <w:r w:rsidR="006634BB">
        <w:rPr>
          <w:rFonts w:ascii="Courier New" w:hAnsi="Courier New" w:cs="Courier New"/>
        </w:rPr>
        <w:t xml:space="preserve">  </w:t>
      </w:r>
      <w:proofErr w:type="gramStart"/>
      <w:r w:rsidR="006634BB" w:rsidRPr="006634BB">
        <w:rPr>
          <w:rFonts w:ascii="Courier New" w:hAnsi="Courier New" w:cs="Courier New"/>
        </w:rPr>
        <w:t>val</w:t>
      </w:r>
      <w:proofErr w:type="gramEnd"/>
      <w:r w:rsidR="006634BB" w:rsidRPr="006634BB">
        <w:rPr>
          <w:rFonts w:ascii="Courier New" w:hAnsi="Courier New" w:cs="Courier New"/>
        </w:rPr>
        <w:t xml:space="preserve"> fromSource = Select(0.5 -&gt; source1, 0.5 -&gt; source2) </w:t>
      </w:r>
    </w:p>
    <w:p w:rsidR="000F4DE4" w:rsidRDefault="006634BB">
      <w:pPr>
        <w:ind w:left="360" w:firstLine="0"/>
        <w:rPr>
          <w:rFonts w:ascii="Courier New" w:hAnsi="Courier New" w:cs="Courier New"/>
        </w:rPr>
      </w:pPr>
      <w:r w:rsidRPr="006634BB">
        <w:rPr>
          <w:rFonts w:ascii="Courier New" w:hAnsi="Courier New" w:cs="Courier New"/>
        </w:rPr>
        <w:t>}</w:t>
      </w:r>
    </w:p>
    <w:p w:rsidR="000F4DE4" w:rsidRDefault="006634BB">
      <w:pPr>
        <w:ind w:left="360" w:firstLine="0"/>
        <w:rPr>
          <w:rFonts w:ascii="Courier New" w:hAnsi="Courier New" w:cs="Courier New"/>
        </w:rPr>
      </w:pPr>
      <w:proofErr w:type="gramStart"/>
      <w:r w:rsidRPr="006634BB">
        <w:rPr>
          <w:rFonts w:ascii="Courier New" w:hAnsi="Courier New" w:cs="Courier New"/>
        </w:rPr>
        <w:t>val</w:t>
      </w:r>
      <w:proofErr w:type="gramEnd"/>
      <w:r w:rsidRPr="006634BB">
        <w:rPr>
          <w:rFonts w:ascii="Courier New" w:hAnsi="Courier New" w:cs="Courier New"/>
        </w:rPr>
        <w:t xml:space="preserve"> pair1 = new Pair(source1, sample1)</w:t>
      </w:r>
    </w:p>
    <w:p w:rsidR="000F4DE4" w:rsidRDefault="006634BB">
      <w:pPr>
        <w:ind w:left="360" w:firstLine="0"/>
        <w:rPr>
          <w:rFonts w:ascii="Courier New" w:hAnsi="Courier New" w:cs="Courier New"/>
        </w:rPr>
      </w:pPr>
      <w:proofErr w:type="gramStart"/>
      <w:r w:rsidRPr="006634BB">
        <w:rPr>
          <w:rFonts w:ascii="Courier New" w:hAnsi="Courier New" w:cs="Courier New"/>
        </w:rPr>
        <w:t>val</w:t>
      </w:r>
      <w:proofErr w:type="gramEnd"/>
      <w:r w:rsidRPr="006634BB">
        <w:rPr>
          <w:rFonts w:ascii="Courier New" w:hAnsi="Courier New" w:cs="Courier New"/>
        </w:rPr>
        <w:t xml:space="preserve"> pair2 = new Pair(source2, sample1)</w:t>
      </w:r>
    </w:p>
    <w:p w:rsidR="000F4DE4" w:rsidRDefault="000F4DE4">
      <w:pPr>
        <w:ind w:left="360"/>
        <w:rPr>
          <w:rFonts w:ascii="Courier New" w:hAnsi="Courier New" w:cs="Courier New"/>
        </w:rPr>
      </w:pPr>
    </w:p>
    <w:p w:rsidR="000F4DE4" w:rsidRDefault="006634BB">
      <w:pPr>
        <w:ind w:left="360" w:firstLine="0"/>
        <w:rPr>
          <w:rFonts w:ascii="Courier New" w:hAnsi="Courier New" w:cs="Courier New"/>
        </w:rPr>
      </w:pPr>
      <w:proofErr w:type="gramStart"/>
      <w:r w:rsidRPr="006634BB">
        <w:rPr>
          <w:rFonts w:ascii="Courier New" w:hAnsi="Courier New" w:cs="Courier New"/>
        </w:rPr>
        <w:t>pair1.distance.</w:t>
      </w:r>
      <w:r w:rsidR="00AF640E">
        <w:rPr>
          <w:rFonts w:ascii="Courier New" w:hAnsi="Courier New" w:cs="Courier New"/>
        </w:rPr>
        <w:t>setC</w:t>
      </w:r>
      <w:r w:rsidRPr="006634BB">
        <w:rPr>
          <w:rFonts w:ascii="Courier New" w:hAnsi="Courier New" w:cs="Courier New"/>
        </w:rPr>
        <w:t>ondition</w:t>
      </w:r>
      <w:r w:rsidR="00AF640E">
        <w:rPr>
          <w:rFonts w:ascii="Courier New" w:hAnsi="Courier New" w:cs="Courier New"/>
        </w:rPr>
        <w:t>(</w:t>
      </w:r>
      <w:proofErr w:type="gramEnd"/>
      <w:r w:rsidR="00AF640E">
        <w:rPr>
          <w:rFonts w:ascii="Courier New" w:hAnsi="Courier New" w:cs="Courier New"/>
        </w:rPr>
        <w:t>(</w:t>
      </w:r>
      <w:r w:rsidRPr="006634BB">
        <w:rPr>
          <w:rFonts w:ascii="Courier New" w:hAnsi="Courier New" w:cs="Courier New"/>
        </w:rPr>
        <w:t>d:Double) =&gt; (d &gt; 0.15 &amp;&amp; d &lt; 0.25)</w:t>
      </w:r>
      <w:r w:rsidR="00AF640E">
        <w:rPr>
          <w:rFonts w:ascii="Courier New" w:hAnsi="Courier New" w:cs="Courier New"/>
        </w:rPr>
        <w:t>)</w:t>
      </w:r>
    </w:p>
    <w:p w:rsidR="000F4DE4" w:rsidRDefault="006634BB">
      <w:pPr>
        <w:ind w:left="360" w:firstLine="0"/>
        <w:rPr>
          <w:rFonts w:ascii="Courier New" w:hAnsi="Courier New" w:cs="Courier New"/>
        </w:rPr>
      </w:pPr>
      <w:proofErr w:type="gramStart"/>
      <w:r w:rsidRPr="006634BB">
        <w:rPr>
          <w:rFonts w:ascii="Courier New" w:hAnsi="Courier New" w:cs="Courier New"/>
        </w:rPr>
        <w:t>pair2.distance.</w:t>
      </w:r>
      <w:r w:rsidR="00AF640E">
        <w:rPr>
          <w:rFonts w:ascii="Courier New" w:hAnsi="Courier New" w:cs="Courier New"/>
        </w:rPr>
        <w:t>setC</w:t>
      </w:r>
      <w:r w:rsidRPr="006634BB">
        <w:rPr>
          <w:rFonts w:ascii="Courier New" w:hAnsi="Courier New" w:cs="Courier New"/>
        </w:rPr>
        <w:t>ondition</w:t>
      </w:r>
      <w:r w:rsidR="00AF640E">
        <w:rPr>
          <w:rFonts w:ascii="Courier New" w:hAnsi="Courier New" w:cs="Courier New"/>
        </w:rPr>
        <w:t>(</w:t>
      </w:r>
      <w:proofErr w:type="gramEnd"/>
      <w:r w:rsidRPr="006634BB">
        <w:rPr>
          <w:rFonts w:ascii="Courier New" w:hAnsi="Courier New" w:cs="Courier New"/>
        </w:rPr>
        <w:t>(d:Double) =&gt; (d &gt; 1.45 &amp;&amp; d &lt; 1.55)</w:t>
      </w:r>
      <w:r w:rsidR="00AF640E">
        <w:rPr>
          <w:rFonts w:ascii="Courier New" w:hAnsi="Courier New" w:cs="Courier New"/>
        </w:rPr>
        <w:t>)</w:t>
      </w:r>
    </w:p>
    <w:p w:rsidR="006634BB" w:rsidRDefault="006634BB" w:rsidP="006634BB">
      <w:pPr>
        <w:rPr>
          <w:rFonts w:ascii="Courier New" w:hAnsi="Courier New" w:cs="Courier New"/>
        </w:rPr>
      </w:pPr>
    </w:p>
    <w:p w:rsidR="00575FE8" w:rsidRDefault="00575FE8" w:rsidP="0000583B">
      <w:pPr>
        <w:rPr>
          <w:rFonts w:cstheme="minorHAnsi"/>
        </w:rPr>
      </w:pPr>
      <w:r>
        <w:rPr>
          <w:rFonts w:cstheme="minorHAnsi"/>
        </w:rPr>
        <w:t>We begin by cr</w:t>
      </w:r>
      <w:r w:rsidR="006634BB">
        <w:rPr>
          <w:rFonts w:cstheme="minorHAnsi"/>
        </w:rPr>
        <w:t>eating classes representing source</w:t>
      </w:r>
      <w:r>
        <w:rPr>
          <w:rFonts w:cstheme="minorHAnsi"/>
        </w:rPr>
        <w:t xml:space="preserve">s and </w:t>
      </w:r>
      <w:r w:rsidR="006634BB">
        <w:rPr>
          <w:rFonts w:cstheme="minorHAnsi"/>
        </w:rPr>
        <w:t>sampl</w:t>
      </w:r>
      <w:r>
        <w:rPr>
          <w:rFonts w:cstheme="minorHAnsi"/>
        </w:rPr>
        <w:t xml:space="preserve">es, where each </w:t>
      </w:r>
      <w:r w:rsidR="006634BB">
        <w:rPr>
          <w:rFonts w:cstheme="minorHAnsi"/>
        </w:rPr>
        <w:t>sample comes from a sourc</w:t>
      </w:r>
      <w:r>
        <w:rPr>
          <w:rFonts w:cstheme="minorHAnsi"/>
        </w:rPr>
        <w:t xml:space="preserve">e. Note that </w:t>
      </w:r>
      <w:r w:rsidR="006634BB">
        <w:rPr>
          <w:rFonts w:ascii="Courier New" w:hAnsi="Courier New" w:cs="Courier New"/>
        </w:rPr>
        <w:t>Sample</w:t>
      </w:r>
      <w:r>
        <w:rPr>
          <w:rFonts w:cstheme="minorHAnsi"/>
        </w:rPr>
        <w:t xml:space="preserve"> is an abstract class, </w:t>
      </w:r>
      <w:r w:rsidR="000050F7">
        <w:rPr>
          <w:rFonts w:cstheme="minorHAnsi"/>
        </w:rPr>
        <w:t xml:space="preserve">because in this class we do </w:t>
      </w:r>
      <w:r w:rsidR="006634BB">
        <w:rPr>
          <w:rFonts w:cstheme="minorHAnsi"/>
        </w:rPr>
        <w:t>not say anything about what source</w:t>
      </w:r>
      <w:r w:rsidR="000050F7">
        <w:rPr>
          <w:rFonts w:cstheme="minorHAnsi"/>
        </w:rPr>
        <w:t xml:space="preserve"> the </w:t>
      </w:r>
      <w:r w:rsidR="006634BB">
        <w:rPr>
          <w:rFonts w:cstheme="minorHAnsi"/>
        </w:rPr>
        <w:t>samp</w:t>
      </w:r>
      <w:r w:rsidR="000050F7">
        <w:rPr>
          <w:rFonts w:cstheme="minorHAnsi"/>
        </w:rPr>
        <w:t>le came from</w:t>
      </w:r>
      <w:ins w:id="190" w:author="bruttenberg" w:date="2013-08-13T10:27:00Z">
        <w:r w:rsidR="00103F55">
          <w:rPr>
            <w:rFonts w:cstheme="minorHAnsi"/>
          </w:rPr>
          <w:t xml:space="preserve"> (the from</w:t>
        </w:r>
      </w:ins>
      <w:ins w:id="191" w:author="bruttenberg" w:date="2013-08-23T16:22:00Z">
        <w:r w:rsidR="004C6EFD">
          <w:rPr>
            <w:rFonts w:cstheme="minorHAnsi"/>
          </w:rPr>
          <w:t xml:space="preserve"> </w:t>
        </w:r>
      </w:ins>
      <w:ins w:id="192" w:author="bruttenberg" w:date="2013-08-13T10:27:00Z">
        <w:r w:rsidR="00103F55">
          <w:rPr>
            <w:rFonts w:cstheme="minorHAnsi"/>
          </w:rPr>
          <w:t xml:space="preserve">Source field has not been assigned an </w:t>
        </w:r>
        <w:r w:rsidR="005A09FB" w:rsidRPr="005A09FB">
          <w:rPr>
            <w:rFonts w:ascii="Courier New" w:hAnsi="Courier New" w:cs="Courier New"/>
            <w:rPrChange w:id="193" w:author="bruttenberg" w:date="2013-08-13T10:28:00Z">
              <w:rPr>
                <w:rFonts w:cstheme="minorHAnsi"/>
              </w:rPr>
            </w:rPrChange>
          </w:rPr>
          <w:t>Element[Source]</w:t>
        </w:r>
        <w:r w:rsidR="00103F55">
          <w:rPr>
            <w:rFonts w:cstheme="minorHAnsi"/>
          </w:rPr>
          <w:t xml:space="preserve"> yet)</w:t>
        </w:r>
      </w:ins>
      <w:r w:rsidR="000050F7">
        <w:rPr>
          <w:rFonts w:cstheme="minorHAnsi"/>
        </w:rPr>
        <w:t xml:space="preserve">. We then create the </w:t>
      </w:r>
      <w:r w:rsidR="000050F7">
        <w:rPr>
          <w:rFonts w:ascii="Courier New" w:hAnsi="Courier New" w:cs="Courier New"/>
        </w:rPr>
        <w:t>Pair</w:t>
      </w:r>
      <w:r w:rsidR="000050F7">
        <w:rPr>
          <w:rFonts w:cstheme="minorHAnsi"/>
        </w:rPr>
        <w:t xml:space="preserve"> class representing a pair of a </w:t>
      </w:r>
      <w:r w:rsidR="006634BB">
        <w:rPr>
          <w:rFonts w:cstheme="minorHAnsi"/>
        </w:rPr>
        <w:t>sourc</w:t>
      </w:r>
      <w:r w:rsidR="000050F7">
        <w:rPr>
          <w:rFonts w:cstheme="minorHAnsi"/>
        </w:rPr>
        <w:t xml:space="preserve">e and </w:t>
      </w:r>
      <w:r w:rsidR="00690FCC">
        <w:rPr>
          <w:rFonts w:cstheme="minorHAnsi"/>
        </w:rPr>
        <w:t>a</w:t>
      </w:r>
      <w:r w:rsidR="000050F7">
        <w:rPr>
          <w:rFonts w:cstheme="minorHAnsi"/>
        </w:rPr>
        <w:t xml:space="preserve"> </w:t>
      </w:r>
      <w:r w:rsidR="006634BB">
        <w:rPr>
          <w:rFonts w:cstheme="minorHAnsi"/>
        </w:rPr>
        <w:t>sam</w:t>
      </w:r>
      <w:r w:rsidR="000050F7">
        <w:rPr>
          <w:rFonts w:cstheme="minorHAnsi"/>
        </w:rPr>
        <w:t xml:space="preserve">ple. </w:t>
      </w:r>
      <w:r w:rsidR="000050F7">
        <w:rPr>
          <w:rFonts w:ascii="Courier New" w:hAnsi="Courier New" w:cs="Courier New"/>
        </w:rPr>
        <w:t>Pair</w:t>
      </w:r>
      <w:r w:rsidR="000050F7">
        <w:rPr>
          <w:rFonts w:cstheme="minorHAnsi"/>
        </w:rPr>
        <w:t xml:space="preserve"> has two fields: </w:t>
      </w:r>
      <w:r w:rsidR="000050F7">
        <w:rPr>
          <w:rFonts w:ascii="Courier New" w:hAnsi="Courier New" w:cs="Courier New"/>
        </w:rPr>
        <w:t>isTheRight</w:t>
      </w:r>
      <w:r w:rsidR="006634BB">
        <w:rPr>
          <w:rFonts w:ascii="Courier New" w:hAnsi="Courier New" w:cs="Courier New"/>
        </w:rPr>
        <w:t>Sourc</w:t>
      </w:r>
      <w:r w:rsidR="000050F7">
        <w:rPr>
          <w:rFonts w:ascii="Courier New" w:hAnsi="Courier New" w:cs="Courier New"/>
        </w:rPr>
        <w:t>e</w:t>
      </w:r>
      <w:r w:rsidR="000050F7">
        <w:rPr>
          <w:rFonts w:cstheme="minorHAnsi"/>
        </w:rPr>
        <w:t xml:space="preserve">, which produces true if the </w:t>
      </w:r>
      <w:r w:rsidR="008671A6">
        <w:rPr>
          <w:rFonts w:cstheme="minorHAnsi"/>
        </w:rPr>
        <w:t>sampl</w:t>
      </w:r>
      <w:r w:rsidR="000050F7">
        <w:rPr>
          <w:rFonts w:cstheme="minorHAnsi"/>
        </w:rPr>
        <w:t xml:space="preserve">e is from the </w:t>
      </w:r>
      <w:r w:rsidR="00690FCC">
        <w:rPr>
          <w:rFonts w:cstheme="minorHAnsi"/>
        </w:rPr>
        <w:t>source</w:t>
      </w:r>
      <w:r w:rsidR="000050F7">
        <w:rPr>
          <w:rFonts w:cstheme="minorHAnsi"/>
        </w:rPr>
        <w:t xml:space="preserve"> in the pair, and </w:t>
      </w:r>
      <w:r w:rsidR="000050F7">
        <w:rPr>
          <w:rFonts w:ascii="Courier New" w:hAnsi="Courier New" w:cs="Courier New"/>
        </w:rPr>
        <w:t>distance</w:t>
      </w:r>
      <w:r w:rsidR="000050F7">
        <w:rPr>
          <w:rFonts w:cstheme="minorHAnsi"/>
        </w:rPr>
        <w:t xml:space="preserve">, which </w:t>
      </w:r>
      <w:r w:rsidR="006634BB">
        <w:rPr>
          <w:rFonts w:cstheme="minorHAnsi"/>
        </w:rPr>
        <w:t xml:space="preserve">measures the closeness of the match between the sample and the source (lower distance means better match). The distance </w:t>
      </w:r>
      <w:r w:rsidR="000050F7">
        <w:rPr>
          <w:rFonts w:cstheme="minorHAnsi"/>
        </w:rPr>
        <w:t xml:space="preserve">will tend to be smaller if the </w:t>
      </w:r>
      <w:r w:rsidR="006634BB">
        <w:rPr>
          <w:rFonts w:cstheme="minorHAnsi"/>
        </w:rPr>
        <w:t>sample is from the right source</w:t>
      </w:r>
      <w:r w:rsidR="000050F7">
        <w:rPr>
          <w:rFonts w:cstheme="minorHAnsi"/>
        </w:rPr>
        <w:t xml:space="preserve"> but will not always be so.</w:t>
      </w:r>
    </w:p>
    <w:p w:rsidR="000050F7" w:rsidRDefault="000050F7" w:rsidP="0000583B">
      <w:pPr>
        <w:rPr>
          <w:rFonts w:cstheme="minorHAnsi"/>
        </w:rPr>
      </w:pPr>
      <w:r>
        <w:rPr>
          <w:rFonts w:cstheme="minorHAnsi"/>
        </w:rPr>
        <w:t xml:space="preserve">Now it’s time to create some instances. Note that the </w:t>
      </w:r>
      <w:r w:rsidR="002869BC" w:rsidRPr="002869BC">
        <w:rPr>
          <w:rFonts w:ascii="Courier New" w:hAnsi="Courier New" w:cs="Courier New"/>
        </w:rPr>
        <w:t>Source</w:t>
      </w:r>
      <w:r>
        <w:rPr>
          <w:rFonts w:cstheme="minorHAnsi"/>
        </w:rPr>
        <w:t xml:space="preserve"> class takes an argument which is the name of the </w:t>
      </w:r>
      <w:r w:rsidR="002869BC">
        <w:rPr>
          <w:rFonts w:cstheme="minorHAnsi"/>
        </w:rPr>
        <w:t>sourc</w:t>
      </w:r>
      <w:r>
        <w:rPr>
          <w:rFonts w:cstheme="minorHAnsi"/>
        </w:rPr>
        <w:t xml:space="preserve">e. When we create instances </w:t>
      </w:r>
      <w:r w:rsidR="002869BC">
        <w:rPr>
          <w:rFonts w:ascii="Courier New" w:hAnsi="Courier New" w:cs="Courier New"/>
        </w:rPr>
        <w:t>sourc</w:t>
      </w:r>
      <w:r>
        <w:rPr>
          <w:rFonts w:ascii="Courier New" w:hAnsi="Courier New" w:cs="Courier New"/>
        </w:rPr>
        <w:t>e1</w:t>
      </w:r>
      <w:r>
        <w:rPr>
          <w:rFonts w:cstheme="minorHAnsi"/>
        </w:rPr>
        <w:t xml:space="preserve"> and </w:t>
      </w:r>
      <w:r w:rsidR="002869BC">
        <w:rPr>
          <w:rFonts w:ascii="Courier New" w:hAnsi="Courier New" w:cs="Courier New"/>
        </w:rPr>
        <w:t>sourc</w:t>
      </w:r>
      <w:r>
        <w:rPr>
          <w:rFonts w:ascii="Courier New" w:hAnsi="Courier New" w:cs="Courier New"/>
        </w:rPr>
        <w:t>e2</w:t>
      </w:r>
      <w:r>
        <w:rPr>
          <w:rFonts w:cstheme="minorHAnsi"/>
        </w:rPr>
        <w:t xml:space="preserve"> of this class, we supply the name argument. Next, we create an instance of </w:t>
      </w:r>
      <w:r w:rsidR="002869BC">
        <w:rPr>
          <w:rFonts w:ascii="Courier New" w:hAnsi="Courier New" w:cs="Courier New"/>
        </w:rPr>
        <w:t>Sampl</w:t>
      </w:r>
      <w:r>
        <w:rPr>
          <w:rFonts w:ascii="Courier New" w:hAnsi="Courier New" w:cs="Courier New"/>
        </w:rPr>
        <w:t>e</w:t>
      </w:r>
      <w:r>
        <w:rPr>
          <w:rFonts w:cstheme="minorHAnsi"/>
        </w:rPr>
        <w:t xml:space="preserve">. Since </w:t>
      </w:r>
      <w:r w:rsidR="002869BC">
        <w:rPr>
          <w:rFonts w:ascii="Courier New" w:hAnsi="Courier New" w:cs="Courier New"/>
        </w:rPr>
        <w:t>Sam</w:t>
      </w:r>
      <w:r>
        <w:rPr>
          <w:rFonts w:ascii="Courier New" w:hAnsi="Courier New" w:cs="Courier New"/>
        </w:rPr>
        <w:t>ple</w:t>
      </w:r>
      <w:r>
        <w:rPr>
          <w:rFonts w:cstheme="minorHAnsi"/>
        </w:rPr>
        <w:t xml:space="preserve"> is abstract, we need to supply a definition of </w:t>
      </w:r>
      <w:r>
        <w:rPr>
          <w:rFonts w:ascii="Courier New" w:hAnsi="Courier New" w:cs="Courier New"/>
        </w:rPr>
        <w:t>from</w:t>
      </w:r>
      <w:r w:rsidR="002869BC">
        <w:rPr>
          <w:rFonts w:ascii="Courier New" w:hAnsi="Courier New" w:cs="Courier New"/>
        </w:rPr>
        <w:t>Sourc</w:t>
      </w:r>
      <w:r>
        <w:rPr>
          <w:rFonts w:ascii="Courier New" w:hAnsi="Courier New" w:cs="Courier New"/>
        </w:rPr>
        <w:t>e</w:t>
      </w:r>
      <w:r>
        <w:rPr>
          <w:rFonts w:cstheme="minorHAnsi"/>
        </w:rPr>
        <w:t xml:space="preserve">. We can do that right inline here, specifying that </w:t>
      </w:r>
      <w:r w:rsidR="002869BC">
        <w:rPr>
          <w:rFonts w:ascii="Courier New" w:hAnsi="Courier New" w:cs="Courier New"/>
        </w:rPr>
        <w:t>sam</w:t>
      </w:r>
      <w:r>
        <w:rPr>
          <w:rFonts w:ascii="Courier New" w:hAnsi="Courier New" w:cs="Courier New"/>
        </w:rPr>
        <w:t>ple1</w:t>
      </w:r>
      <w:r>
        <w:rPr>
          <w:rFonts w:cstheme="minorHAnsi"/>
        </w:rPr>
        <w:t xml:space="preserve"> could come either from </w:t>
      </w:r>
      <w:r w:rsidR="002869BC">
        <w:rPr>
          <w:rFonts w:ascii="Courier New" w:hAnsi="Courier New" w:cs="Courier New"/>
        </w:rPr>
        <w:t>sourc</w:t>
      </w:r>
      <w:r>
        <w:rPr>
          <w:rFonts w:ascii="Courier New" w:hAnsi="Courier New" w:cs="Courier New"/>
        </w:rPr>
        <w:t>e1</w:t>
      </w:r>
      <w:r>
        <w:rPr>
          <w:rFonts w:cstheme="minorHAnsi"/>
        </w:rPr>
        <w:t xml:space="preserve"> or </w:t>
      </w:r>
      <w:r w:rsidR="002869BC">
        <w:rPr>
          <w:rFonts w:ascii="Courier New" w:hAnsi="Courier New" w:cs="Courier New"/>
        </w:rPr>
        <w:t>sourc</w:t>
      </w:r>
      <w:r>
        <w:rPr>
          <w:rFonts w:ascii="Courier New" w:hAnsi="Courier New" w:cs="Courier New"/>
        </w:rPr>
        <w:t>e2</w:t>
      </w:r>
      <w:r>
        <w:rPr>
          <w:rFonts w:cstheme="minorHAnsi"/>
        </w:rPr>
        <w:t xml:space="preserve">, each with probability 0.5. Finally, we create pairs pairing both of the </w:t>
      </w:r>
      <w:r w:rsidR="002869BC">
        <w:rPr>
          <w:rFonts w:cstheme="minorHAnsi"/>
        </w:rPr>
        <w:t>sourc</w:t>
      </w:r>
      <w:r>
        <w:rPr>
          <w:rFonts w:cstheme="minorHAnsi"/>
        </w:rPr>
        <w:t xml:space="preserve">es to </w:t>
      </w:r>
      <w:r w:rsidR="002869BC">
        <w:rPr>
          <w:rFonts w:ascii="Courier New" w:hAnsi="Courier New" w:cs="Courier New"/>
        </w:rPr>
        <w:t>sam</w:t>
      </w:r>
      <w:r>
        <w:rPr>
          <w:rFonts w:ascii="Courier New" w:hAnsi="Courier New" w:cs="Courier New"/>
        </w:rPr>
        <w:t>ple1</w:t>
      </w:r>
      <w:r w:rsidR="002869BC">
        <w:rPr>
          <w:rFonts w:cstheme="minorHAnsi"/>
        </w:rPr>
        <w:t xml:space="preserve"> and create</w:t>
      </w:r>
      <w:r>
        <w:rPr>
          <w:rFonts w:cstheme="minorHAnsi"/>
        </w:rPr>
        <w:t xml:space="preserve"> condition</w:t>
      </w:r>
      <w:r w:rsidR="002869BC">
        <w:rPr>
          <w:rFonts w:cstheme="minorHAnsi"/>
        </w:rPr>
        <w:t>s</w:t>
      </w:r>
      <w:r>
        <w:rPr>
          <w:rFonts w:cstheme="minorHAnsi"/>
        </w:rPr>
        <w:t xml:space="preserve"> about the distance</w:t>
      </w:r>
      <w:r w:rsidR="002869BC">
        <w:rPr>
          <w:rFonts w:cstheme="minorHAnsi"/>
        </w:rPr>
        <w:t>s</w:t>
      </w:r>
      <w:r>
        <w:rPr>
          <w:rFonts w:cstheme="minorHAnsi"/>
        </w:rPr>
        <w:t xml:space="preserve">. </w:t>
      </w:r>
      <w:r w:rsidR="002869BC">
        <w:rPr>
          <w:rFonts w:cstheme="minorHAnsi"/>
        </w:rPr>
        <w:t xml:space="preserve">The conditions are ranges rather than exact observations because </w:t>
      </w:r>
      <w:del w:id="194" w:author="bruttenberg" w:date="2013-08-13T10:31:00Z">
        <w:r w:rsidR="002869BC" w:rsidDel="00DA34C4">
          <w:rPr>
            <w:rFonts w:cstheme="minorHAnsi"/>
          </w:rPr>
          <w:delText xml:space="preserve">Figaro’s algorithms currently can’t handle </w:delText>
        </w:r>
      </w:del>
      <w:r w:rsidR="002869BC">
        <w:rPr>
          <w:rFonts w:cstheme="minorHAnsi"/>
        </w:rPr>
        <w:t>exact observations on continuous elements</w:t>
      </w:r>
      <w:ins w:id="195" w:author="bruttenberg" w:date="2013-08-13T10:31:00Z">
        <w:r w:rsidR="00DA34C4">
          <w:rPr>
            <w:rFonts w:cstheme="minorHAnsi"/>
          </w:rPr>
          <w:t xml:space="preserve"> can be problematic for many types of inference algorithms</w:t>
        </w:r>
      </w:ins>
      <w:r w:rsidR="002869BC">
        <w:rPr>
          <w:rFonts w:cstheme="minorHAnsi"/>
        </w:rPr>
        <w:t>.</w:t>
      </w:r>
    </w:p>
    <w:p w:rsidR="00B07409" w:rsidRDefault="00B07409" w:rsidP="0000583B">
      <w:pPr>
        <w:rPr>
          <w:ins w:id="196" w:author="bruttenberg" w:date="2013-08-13T10:35:00Z"/>
          <w:rFonts w:cstheme="minorHAnsi"/>
        </w:rPr>
      </w:pPr>
      <w:r>
        <w:rPr>
          <w:rFonts w:cstheme="minorHAnsi"/>
        </w:rPr>
        <w:t>Using similar techniques, we can create a PRM. The following example shows the classical actors and movies PRM. There are three classes: actors, movies, and appearances relating actors to movies. Whether an actor receives an award for an appearance depends on the fame of the actor and the quality of the movie. The Figaro code for this example is as follows:</w:t>
      </w:r>
    </w:p>
    <w:p w:rsidR="00F60B77" w:rsidRDefault="00F60B77" w:rsidP="0000583B">
      <w:pPr>
        <w:rPr>
          <w:ins w:id="197" w:author="bruttenberg" w:date="2013-08-13T10:35:00Z"/>
          <w:rFonts w:cstheme="minorHAnsi"/>
        </w:rPr>
      </w:pPr>
    </w:p>
    <w:p w:rsidR="00F60B77" w:rsidRPr="00F60B77" w:rsidRDefault="00F60B77" w:rsidP="00F60B77">
      <w:pPr>
        <w:rPr>
          <w:ins w:id="198" w:author="bruttenberg" w:date="2013-08-13T10:35:00Z"/>
          <w:rFonts w:cstheme="minorHAnsi"/>
        </w:rPr>
      </w:pPr>
      <w:proofErr w:type="gramStart"/>
      <w:ins w:id="199" w:author="bruttenberg" w:date="2013-08-13T10:35:00Z">
        <w:r w:rsidRPr="00F60B77">
          <w:rPr>
            <w:rFonts w:cstheme="minorHAnsi"/>
          </w:rPr>
          <w:lastRenderedPageBreak/>
          <w:t>import</w:t>
        </w:r>
        <w:proofErr w:type="gramEnd"/>
        <w:r w:rsidRPr="00F60B77">
          <w:rPr>
            <w:rFonts w:cstheme="minorHAnsi"/>
          </w:rPr>
          <w:t xml:space="preserve"> com.cra.figaro.library.compo</w:t>
        </w:r>
        <w:r>
          <w:rPr>
            <w:rFonts w:cstheme="minorHAnsi"/>
          </w:rPr>
          <w:t>und. CPD</w:t>
        </w:r>
      </w:ins>
    </w:p>
    <w:p w:rsidR="00F60B77" w:rsidRPr="00F60B77" w:rsidRDefault="00F60B77" w:rsidP="00F60B77">
      <w:pPr>
        <w:rPr>
          <w:ins w:id="200" w:author="bruttenberg" w:date="2013-08-13T10:35:00Z"/>
          <w:rFonts w:cstheme="minorHAnsi"/>
        </w:rPr>
      </w:pPr>
      <w:proofErr w:type="gramStart"/>
      <w:ins w:id="201" w:author="bruttenberg" w:date="2013-08-13T10:35:00Z">
        <w:r w:rsidRPr="00F60B77">
          <w:rPr>
            <w:rFonts w:cstheme="minorHAnsi"/>
          </w:rPr>
          <w:t>import</w:t>
        </w:r>
        <w:proofErr w:type="gramEnd"/>
        <w:r w:rsidRPr="00F60B77">
          <w:rPr>
            <w:rFonts w:cstheme="minorHAnsi"/>
          </w:rPr>
          <w:t xml:space="preserve"> com.cra.figaro.language._</w:t>
        </w:r>
      </w:ins>
    </w:p>
    <w:p w:rsidR="000F4DE4" w:rsidRDefault="000F4DE4">
      <w:pPr>
        <w:ind w:left="360" w:firstLine="0"/>
        <w:rPr>
          <w:del w:id="202" w:author="bruttenberg" w:date="2013-08-13T10:36:00Z"/>
          <w:rFonts w:cstheme="minorHAnsi"/>
        </w:rPr>
      </w:pPr>
    </w:p>
    <w:p w:rsidR="000F4DE4" w:rsidRDefault="00B07409">
      <w:pPr>
        <w:ind w:left="360"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Actor {</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val</w:t>
      </w:r>
      <w:proofErr w:type="gramEnd"/>
      <w:r w:rsidRPr="00B07409">
        <w:rPr>
          <w:rFonts w:ascii="Courier New" w:hAnsi="Courier New" w:cs="Courier New"/>
        </w:rPr>
        <w:t xml:space="preserve"> famous = Flip(0.1)</w:t>
      </w:r>
    </w:p>
    <w:p w:rsidR="000F4DE4" w:rsidRDefault="00B07409">
      <w:pPr>
        <w:ind w:left="360" w:firstLine="0"/>
        <w:rPr>
          <w:rFonts w:ascii="Courier New" w:hAnsi="Courier New" w:cs="Courier New"/>
        </w:rPr>
      </w:pPr>
      <w:r w:rsidRPr="00B07409">
        <w:rPr>
          <w:rFonts w:ascii="Courier New" w:hAnsi="Courier New" w:cs="Courier New"/>
        </w:rPr>
        <w:t>}</w:t>
      </w:r>
    </w:p>
    <w:p w:rsidR="000F4DE4" w:rsidRDefault="000F4DE4">
      <w:pPr>
        <w:ind w:left="360"/>
        <w:rPr>
          <w:rFonts w:ascii="Courier New" w:hAnsi="Courier New" w:cs="Courier New"/>
        </w:rPr>
      </w:pPr>
    </w:p>
    <w:p w:rsidR="000F4DE4" w:rsidRDefault="005A09FB">
      <w:pPr>
        <w:ind w:left="360" w:firstLine="0"/>
        <w:rPr>
          <w:rFonts w:ascii="Courier New" w:hAnsi="Courier New" w:cs="Courier New"/>
        </w:rPr>
      </w:pPr>
      <w:ins w:id="203" w:author="bruttenberg" w:date="2013-08-23T16:25:00Z">
        <w:r>
          <w:rPr>
            <w:rFonts w:ascii="Courier New" w:hAnsi="Courier New" w:cs="Courier New"/>
            <w:noProof/>
            <w:lang w:bidi="ar-SA"/>
          </w:rPr>
          <w:pict>
            <v:shape id="_x0000_s1054" type="#_x0000_t180" style="position:absolute;left:0;text-align:left;margin-left:481.85pt;margin-top:8.2pt;width:150.85pt;height:66.05pt;z-index:251675648" adj="-21034,23562,20311,23562,-2764,24331,-1811,26505" strokeweight="1pt">
              <v:stroke startarrow="block"/>
              <v:textbox>
                <w:txbxContent>
                  <w:p w:rsidR="000F4DE4" w:rsidRPr="001B54EA" w:rsidRDefault="000F4DE4" w:rsidP="001E3490">
                    <w:pPr>
                      <w:ind w:firstLine="0"/>
                    </w:pPr>
                    <w:ins w:id="204" w:author="bruttenberg" w:date="2013-08-23T16:25:00Z">
                      <w:r>
                        <w:t xml:space="preserve">The </w:t>
                      </w:r>
                      <w:proofErr w:type="gramStart"/>
                      <w:r>
                        <w:t>‘ in</w:t>
                      </w:r>
                      <w:proofErr w:type="gramEnd"/>
                      <w:r>
                        <w:t xml:space="preserve"> front of a string creates a Scala symbol, which </w:t>
                      </w:r>
                    </w:ins>
                    <w:ins w:id="205" w:author="bruttenberg" w:date="2013-08-23T16:27:00Z">
                      <w:r>
                        <w:t>are treated like String constants</w:t>
                      </w:r>
                    </w:ins>
                  </w:p>
                </w:txbxContent>
              </v:textbox>
              <o:callout v:ext="edit" minusy="t"/>
            </v:shape>
          </w:pict>
        </w:r>
      </w:ins>
      <w:proofErr w:type="gramStart"/>
      <w:r w:rsidR="00B07409" w:rsidRPr="00B07409">
        <w:rPr>
          <w:rFonts w:ascii="Courier New" w:hAnsi="Courier New" w:cs="Courier New"/>
        </w:rPr>
        <w:t>class</w:t>
      </w:r>
      <w:proofErr w:type="gramEnd"/>
      <w:r w:rsidR="00B07409" w:rsidRPr="00B07409">
        <w:rPr>
          <w:rFonts w:ascii="Courier New" w:hAnsi="Courier New" w:cs="Courier New"/>
        </w:rPr>
        <w:t xml:space="preserve"> Movie {</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val</w:t>
      </w:r>
      <w:proofErr w:type="gramEnd"/>
      <w:r w:rsidRPr="00B07409">
        <w:rPr>
          <w:rFonts w:ascii="Courier New" w:hAnsi="Courier New" w:cs="Courier New"/>
        </w:rPr>
        <w:t xml:space="preserve"> quality = Select(0.3 -&gt; 'low, 0.5 -&gt; 'medium, 0.2 -&gt; 'high)</w:t>
      </w:r>
    </w:p>
    <w:p w:rsidR="000F4DE4" w:rsidRDefault="00B07409">
      <w:pPr>
        <w:ind w:left="360" w:firstLine="0"/>
        <w:rPr>
          <w:rFonts w:ascii="Courier New" w:hAnsi="Courier New" w:cs="Courier New"/>
        </w:rPr>
      </w:pPr>
      <w:r w:rsidRPr="00B07409">
        <w:rPr>
          <w:rFonts w:ascii="Courier New" w:hAnsi="Courier New" w:cs="Courier New"/>
        </w:rPr>
        <w:t>}</w:t>
      </w:r>
    </w:p>
    <w:p w:rsidR="000F4DE4" w:rsidRDefault="000F4DE4">
      <w:pPr>
        <w:ind w:left="360"/>
        <w:rPr>
          <w:rFonts w:ascii="Courier New" w:hAnsi="Courier New" w:cs="Courier New"/>
        </w:rPr>
      </w:pPr>
    </w:p>
    <w:p w:rsidR="000F4DE4" w:rsidRDefault="00B07409">
      <w:pPr>
        <w:ind w:left="360"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Appearance(actor: Actor, movie: Movie) {</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val</w:t>
      </w:r>
      <w:proofErr w:type="gramEnd"/>
      <w:r w:rsidRPr="00B07409">
        <w:rPr>
          <w:rFonts w:ascii="Courier New" w:hAnsi="Courier New" w:cs="Courier New"/>
        </w:rPr>
        <w:t xml:space="preserve"> award = CPD(movie.quality, actor.famous,</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false) -&gt;</w:t>
      </w:r>
      <w:r w:rsidR="00535F8A">
        <w:rPr>
          <w:rFonts w:ascii="Courier New" w:hAnsi="Courier New" w:cs="Courier New"/>
        </w:rPr>
        <w:t xml:space="preserve"> </w:t>
      </w:r>
      <w:proofErr w:type="gramStart"/>
      <w:r w:rsidR="00535F8A">
        <w:rPr>
          <w:rFonts w:ascii="Courier New" w:hAnsi="Courier New" w:cs="Courier New"/>
        </w:rPr>
        <w:t>Flip(</w:t>
      </w:r>
      <w:proofErr w:type="gramEnd"/>
      <w:r w:rsidR="00535F8A">
        <w:rPr>
          <w:rFonts w:ascii="Courier New" w:hAnsi="Courier New" w:cs="Courier New"/>
        </w:rPr>
        <w:t>0.001)</w:t>
      </w:r>
      <w:r w:rsidRPr="00B07409">
        <w:rPr>
          <w:rFonts w:ascii="Courier New" w:hAnsi="Courier New" w:cs="Courier New"/>
        </w:rPr>
        <w:t>,</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0.01),</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0.01),</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0.05),</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0.05),</w:t>
      </w:r>
    </w:p>
    <w:p w:rsidR="000F4DE4" w:rsidRDefault="00B07409">
      <w:pPr>
        <w:ind w:left="360"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0.2))</w:t>
      </w:r>
    </w:p>
    <w:p w:rsidR="000F4DE4" w:rsidRDefault="00B07409">
      <w:pPr>
        <w:ind w:left="360" w:firstLine="0"/>
        <w:rPr>
          <w:rFonts w:ascii="Courier New" w:hAnsi="Courier New" w:cs="Courier New"/>
        </w:rPr>
      </w:pPr>
      <w:r w:rsidRPr="00B07409">
        <w:rPr>
          <w:rFonts w:ascii="Courier New" w:hAnsi="Courier New" w:cs="Courier New"/>
        </w:rPr>
        <w:t>}</w:t>
      </w:r>
    </w:p>
    <w:p w:rsidR="000F4DE4" w:rsidRDefault="000F4DE4">
      <w:pPr>
        <w:ind w:left="360"/>
        <w:rPr>
          <w:rFonts w:ascii="Courier New" w:hAnsi="Courier New" w:cs="Courier New"/>
        </w:rPr>
      </w:pP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actor1 = new Actor</w:t>
      </w: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actor2 = new Actor</w:t>
      </w: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actor3 = new Actor</w:t>
      </w: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movie1 = new Movie</w:t>
      </w: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movie2 = new Movie</w:t>
      </w: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appearance1 = new Appearance(actor1, movie1)</w:t>
      </w: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appearance2 = new Appearance(actor2, movie2)</w:t>
      </w:r>
    </w:p>
    <w:p w:rsidR="000F4DE4" w:rsidRDefault="00B07409">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appearance3 = new Appearance(actor3, movie2)</w:t>
      </w:r>
    </w:p>
    <w:p w:rsidR="000F4DE4" w:rsidRDefault="00B07409">
      <w:pPr>
        <w:ind w:left="360" w:firstLine="0"/>
        <w:rPr>
          <w:rFonts w:ascii="Courier New" w:hAnsi="Courier New" w:cs="Courier New"/>
        </w:rPr>
      </w:pPr>
      <w:proofErr w:type="gramStart"/>
      <w:r w:rsidRPr="00B07409">
        <w:rPr>
          <w:rFonts w:ascii="Courier New" w:hAnsi="Courier New" w:cs="Courier New"/>
        </w:rPr>
        <w:t>actor3.famous.observe(</w:t>
      </w:r>
      <w:proofErr w:type="gramEnd"/>
      <w:r w:rsidRPr="00B07409">
        <w:rPr>
          <w:rFonts w:ascii="Courier New" w:hAnsi="Courier New" w:cs="Courier New"/>
        </w:rPr>
        <w:t>true)</w:t>
      </w:r>
    </w:p>
    <w:p w:rsidR="000F4DE4" w:rsidRDefault="00B07409">
      <w:pPr>
        <w:ind w:left="360" w:firstLine="0"/>
        <w:rPr>
          <w:rFonts w:ascii="Courier New" w:hAnsi="Courier New" w:cs="Courier New"/>
        </w:rPr>
      </w:pPr>
      <w:proofErr w:type="gramStart"/>
      <w:r w:rsidRPr="00B07409">
        <w:rPr>
          <w:rFonts w:ascii="Courier New" w:hAnsi="Courier New" w:cs="Courier New"/>
        </w:rPr>
        <w:t>movie2.quality.observe(</w:t>
      </w:r>
      <w:proofErr w:type="gramEnd"/>
      <w:r w:rsidRPr="00B07409">
        <w:rPr>
          <w:rFonts w:ascii="Courier New" w:hAnsi="Courier New" w:cs="Courier New"/>
        </w:rPr>
        <w:t>'high)</w:t>
      </w:r>
    </w:p>
    <w:p w:rsidR="000F4DE4" w:rsidRDefault="000F4DE4">
      <w:pPr>
        <w:ind w:left="360" w:firstLine="0"/>
        <w:rPr>
          <w:rFonts w:ascii="Courier New" w:hAnsi="Courier New" w:cs="Courier New"/>
        </w:rPr>
      </w:pPr>
    </w:p>
    <w:p w:rsidR="000F4DE4" w:rsidRDefault="00760F0D">
      <w:pPr>
        <w:ind w:left="360" w:firstLine="0"/>
        <w:rPr>
          <w:rFonts w:ascii="Courier New" w:hAnsi="Courier New" w:cs="Courier New"/>
        </w:rPr>
      </w:pPr>
      <w:r w:rsidRPr="00760F0D">
        <w:rPr>
          <w:rFonts w:ascii="Courier New" w:hAnsi="Courier New" w:cs="Courier New"/>
        </w:rPr>
        <w:t xml:space="preserve">// </w:t>
      </w:r>
      <w:proofErr w:type="gramStart"/>
      <w:r w:rsidRPr="00760F0D">
        <w:rPr>
          <w:rFonts w:ascii="Courier New" w:hAnsi="Courier New" w:cs="Courier New"/>
        </w:rPr>
        <w:t>Ensure</w:t>
      </w:r>
      <w:proofErr w:type="gramEnd"/>
      <w:r w:rsidRPr="00760F0D">
        <w:rPr>
          <w:rFonts w:ascii="Courier New" w:hAnsi="Courier New" w:cs="Courier New"/>
        </w:rPr>
        <w:t xml:space="preserve"> that exactly one appearance gets an award.</w:t>
      </w:r>
    </w:p>
    <w:p w:rsidR="000F4DE4" w:rsidRDefault="00760F0D">
      <w:pPr>
        <w:ind w:left="360" w:firstLine="0"/>
        <w:rPr>
          <w:rFonts w:ascii="Courier New" w:hAnsi="Courier New" w:cs="Courier New"/>
        </w:rPr>
      </w:pPr>
      <w:proofErr w:type="gramStart"/>
      <w:r w:rsidRPr="00760F0D">
        <w:rPr>
          <w:rFonts w:ascii="Courier New" w:hAnsi="Courier New" w:cs="Courier New"/>
        </w:rPr>
        <w:t>def</w:t>
      </w:r>
      <w:proofErr w:type="gramEnd"/>
      <w:r w:rsidRPr="00760F0D">
        <w:rPr>
          <w:rFonts w:ascii="Courier New" w:hAnsi="Courier New" w:cs="Courier New"/>
        </w:rPr>
        <w:t xml:space="preserve"> uniqueAwardCondition(awards: Seq[Boolean]) = </w:t>
      </w:r>
    </w:p>
    <w:p w:rsidR="000F4DE4" w:rsidRDefault="00760F0D">
      <w:pPr>
        <w:ind w:left="360" w:firstLine="0"/>
        <w:rPr>
          <w:rFonts w:ascii="Courier New" w:hAnsi="Courier New" w:cs="Courier New"/>
        </w:rPr>
      </w:pPr>
      <w:r>
        <w:rPr>
          <w:rFonts w:ascii="Courier New" w:hAnsi="Courier New" w:cs="Courier New"/>
        </w:rPr>
        <w:t xml:space="preserve">  </w:t>
      </w:r>
      <w:proofErr w:type="gramStart"/>
      <w:r w:rsidRPr="00760F0D">
        <w:rPr>
          <w:rFonts w:ascii="Courier New" w:hAnsi="Courier New" w:cs="Courier New"/>
        </w:rPr>
        <w:t>awards.count(</w:t>
      </w:r>
      <w:proofErr w:type="gramEnd"/>
      <w:r w:rsidRPr="00760F0D">
        <w:rPr>
          <w:rFonts w:ascii="Courier New" w:hAnsi="Courier New" w:cs="Courier New"/>
        </w:rPr>
        <w:t>(b: Boolean) =&gt; b) == 1</w:t>
      </w:r>
    </w:p>
    <w:p w:rsidR="000F4DE4" w:rsidRDefault="00760F0D">
      <w:pPr>
        <w:ind w:left="360" w:firstLine="0"/>
        <w:rPr>
          <w:rFonts w:ascii="Courier New" w:hAnsi="Courier New" w:cs="Courier New"/>
        </w:rPr>
      </w:pPr>
      <w:proofErr w:type="gramStart"/>
      <w:r w:rsidRPr="00760F0D">
        <w:rPr>
          <w:rFonts w:ascii="Courier New" w:hAnsi="Courier New" w:cs="Courier New"/>
        </w:rPr>
        <w:t>val</w:t>
      </w:r>
      <w:proofErr w:type="gramEnd"/>
      <w:r w:rsidRPr="00760F0D">
        <w:rPr>
          <w:rFonts w:ascii="Courier New" w:hAnsi="Courier New" w:cs="Courier New"/>
        </w:rPr>
        <w:t xml:space="preserve"> allAwards: Element[Seq[Boolean]] =</w:t>
      </w:r>
    </w:p>
    <w:p w:rsidR="000F4DE4" w:rsidRDefault="00760F0D">
      <w:pPr>
        <w:ind w:left="360" w:firstLine="0"/>
        <w:rPr>
          <w:rFonts w:ascii="Courier New" w:hAnsi="Courier New" w:cs="Courier New"/>
        </w:rPr>
      </w:pPr>
      <w:r>
        <w:rPr>
          <w:rFonts w:ascii="Courier New" w:hAnsi="Courier New" w:cs="Courier New"/>
        </w:rPr>
        <w:t xml:space="preserve"> </w:t>
      </w:r>
      <w:r w:rsidRPr="00760F0D">
        <w:rPr>
          <w:rFonts w:ascii="Courier New" w:hAnsi="Courier New" w:cs="Courier New"/>
        </w:rPr>
        <w:t xml:space="preserve"> </w:t>
      </w:r>
      <w:proofErr w:type="gramStart"/>
      <w:r>
        <w:rPr>
          <w:rFonts w:ascii="Courier New" w:hAnsi="Courier New" w:cs="Courier New"/>
        </w:rPr>
        <w:t>I</w:t>
      </w:r>
      <w:r w:rsidRPr="00760F0D">
        <w:rPr>
          <w:rFonts w:ascii="Courier New" w:hAnsi="Courier New" w:cs="Courier New"/>
        </w:rPr>
        <w:t>nject(</w:t>
      </w:r>
      <w:proofErr w:type="gramEnd"/>
      <w:r w:rsidRPr="00760F0D">
        <w:rPr>
          <w:rFonts w:ascii="Courier New" w:hAnsi="Courier New" w:cs="Courier New"/>
        </w:rPr>
        <w:t>appearances.map(_.award):_*)</w:t>
      </w:r>
    </w:p>
    <w:p w:rsidR="000F4DE4" w:rsidRDefault="005A09FB">
      <w:pPr>
        <w:ind w:left="360" w:firstLine="0"/>
        <w:rPr>
          <w:rFonts w:ascii="Courier New" w:hAnsi="Courier New" w:cs="Courier New"/>
        </w:rPr>
      </w:pPr>
      <w:ins w:id="206" w:author="bruttenberg" w:date="2013-08-23T16:28:00Z">
        <w:r>
          <w:rPr>
            <w:rFonts w:ascii="Courier New" w:hAnsi="Courier New" w:cs="Courier New"/>
            <w:noProof/>
            <w:lang w:bidi="ar-SA"/>
          </w:rPr>
          <w:pict>
            <v:shape id="_x0000_s1055" type="#_x0000_t180" style="position:absolute;left:0;text-align:left;margin-left:496.85pt;margin-top:1.15pt;width:150.85pt;height:70.5pt;z-index:251676672" adj="-30055,-1838,20311,-1838,-2764,490,-1811,2528" strokeweight="1pt">
              <v:stroke startarrow="block"/>
              <v:textbox>
                <w:txbxContent>
                  <w:p w:rsidR="000F4DE4" w:rsidRPr="001B54EA" w:rsidRDefault="000F4DE4" w:rsidP="005E1A9D">
                    <w:pPr>
                      <w:ind w:firstLine="0"/>
                    </w:pPr>
                    <w:ins w:id="207" w:author="bruttenberg" w:date="2013-08-23T16:29:00Z">
                      <w:r>
                        <w:t xml:space="preserve">The _.award notation is </w:t>
                      </w:r>
                    </w:ins>
                    <w:ins w:id="208" w:author="bruttenberg" w:date="2013-08-23T16:30:00Z">
                      <w:r>
                        <w:t xml:space="preserve">Scala </w:t>
                      </w:r>
                    </w:ins>
                    <w:ins w:id="209" w:author="bruttenberg" w:date="2013-08-23T16:29:00Z">
                      <w:r>
                        <w:t xml:space="preserve">shorthand to retrieve the award value of each element of the map. </w:t>
                      </w:r>
                    </w:ins>
                  </w:p>
                </w:txbxContent>
              </v:textbox>
            </v:shape>
          </w:pict>
        </w:r>
      </w:ins>
      <w:proofErr w:type="gramStart"/>
      <w:r w:rsidR="00760F0D" w:rsidRPr="00760F0D">
        <w:rPr>
          <w:rFonts w:ascii="Courier New" w:hAnsi="Courier New" w:cs="Courier New"/>
        </w:rPr>
        <w:t>allAwards.</w:t>
      </w:r>
      <w:r w:rsidR="00AF640E">
        <w:rPr>
          <w:rFonts w:ascii="Courier New" w:hAnsi="Courier New" w:cs="Courier New"/>
        </w:rPr>
        <w:t>setC</w:t>
      </w:r>
      <w:r w:rsidR="00760F0D" w:rsidRPr="00760F0D">
        <w:rPr>
          <w:rFonts w:ascii="Courier New" w:hAnsi="Courier New" w:cs="Courier New"/>
        </w:rPr>
        <w:t>ondition</w:t>
      </w:r>
      <w:r w:rsidR="00AF640E">
        <w:rPr>
          <w:rFonts w:ascii="Courier New" w:hAnsi="Courier New" w:cs="Courier New"/>
        </w:rPr>
        <w:t>(</w:t>
      </w:r>
      <w:proofErr w:type="gramEnd"/>
      <w:r w:rsidR="00760F0D" w:rsidRPr="00760F0D">
        <w:rPr>
          <w:rFonts w:ascii="Courier New" w:hAnsi="Courier New" w:cs="Courier New"/>
        </w:rPr>
        <w:t>uniqueAwardCondition</w:t>
      </w:r>
      <w:r w:rsidR="00AF640E">
        <w:rPr>
          <w:rFonts w:ascii="Courier New" w:hAnsi="Courier New" w:cs="Courier New"/>
        </w:rPr>
        <w:t>)</w:t>
      </w:r>
    </w:p>
    <w:p w:rsidR="00760F0D" w:rsidRDefault="00760F0D" w:rsidP="00B07409">
      <w:pPr>
        <w:ind w:firstLine="0"/>
        <w:rPr>
          <w:rFonts w:cstheme="minorHAnsi"/>
        </w:rPr>
      </w:pPr>
    </w:p>
    <w:p w:rsidR="00081D94" w:rsidRDefault="00B07409">
      <w:pPr>
        <w:rPr>
          <w:rFonts w:cstheme="minorHAnsi"/>
        </w:rPr>
      </w:pPr>
      <w:r>
        <w:rPr>
          <w:rFonts w:cstheme="minorHAnsi"/>
        </w:rPr>
        <w:t xml:space="preserve">The code is self-explanatory except for the last few lines, which enforce </w:t>
      </w:r>
      <w:r w:rsidR="00760F0D">
        <w:rPr>
          <w:rFonts w:cstheme="minorHAnsi"/>
        </w:rPr>
        <w:t>the condition that an award is</w:t>
      </w:r>
      <w:r>
        <w:rPr>
          <w:rFonts w:cstheme="minorHAnsi"/>
        </w:rPr>
        <w:t xml:space="preserve"> given to </w:t>
      </w:r>
      <w:r w:rsidR="00760F0D">
        <w:rPr>
          <w:rFonts w:cstheme="minorHAnsi"/>
        </w:rPr>
        <w:t>exactly</w:t>
      </w:r>
      <w:r>
        <w:rPr>
          <w:rFonts w:cstheme="minorHAnsi"/>
        </w:rPr>
        <w:t xml:space="preserve"> one appearance. The </w:t>
      </w:r>
      <w:r w:rsidR="001F156A">
        <w:rPr>
          <w:rFonts w:cstheme="minorHAnsi"/>
        </w:rPr>
        <w:t>function uniqueAwardCondition</w:t>
      </w:r>
      <w:r>
        <w:rPr>
          <w:rFonts w:cstheme="minorHAnsi"/>
        </w:rPr>
        <w:t xml:space="preserve"> takes a </w:t>
      </w:r>
      <w:r w:rsidR="00760F0D">
        <w:rPr>
          <w:rFonts w:cstheme="minorHAnsi"/>
        </w:rPr>
        <w:t>sequence</w:t>
      </w:r>
      <w:r>
        <w:rPr>
          <w:rFonts w:cstheme="minorHAnsi"/>
        </w:rPr>
        <w:t xml:space="preserve"> of award</w:t>
      </w:r>
      <w:r w:rsidR="00760F0D">
        <w:rPr>
          <w:rFonts w:cstheme="minorHAnsi"/>
        </w:rPr>
        <w:t xml:space="preserve"> Boolean</w:t>
      </w:r>
      <w:r>
        <w:rPr>
          <w:rFonts w:cstheme="minorHAnsi"/>
        </w:rPr>
        <w:t>s and returns true if</w:t>
      </w:r>
      <w:r w:rsidR="00760F0D">
        <w:rPr>
          <w:rFonts w:cstheme="minorHAnsi"/>
        </w:rPr>
        <w:t xml:space="preserve"> exactly one Boolean in the list is true</w:t>
      </w:r>
      <w:r>
        <w:rPr>
          <w:rFonts w:cstheme="minorHAnsi"/>
        </w:rPr>
        <w:t>.</w:t>
      </w:r>
      <w:r w:rsidR="00760F0D">
        <w:rPr>
          <w:rFonts w:cstheme="minorHAnsi"/>
        </w:rPr>
        <w:t xml:space="preserve"> The </w:t>
      </w:r>
      <w:r w:rsidR="00760F0D">
        <w:rPr>
          <w:rFonts w:ascii="Courier New" w:hAnsi="Courier New" w:cs="Courier New"/>
        </w:rPr>
        <w:t>count</w:t>
      </w:r>
      <w:r w:rsidR="00760F0D">
        <w:rPr>
          <w:rFonts w:cstheme="minorHAnsi"/>
        </w:rPr>
        <w:t xml:space="preserve"> method counts the number of elements in the </w:t>
      </w:r>
      <w:proofErr w:type="gramStart"/>
      <w:r w:rsidR="00760F0D">
        <w:rPr>
          <w:rFonts w:cstheme="minorHAnsi"/>
        </w:rPr>
        <w:t>sequence that satisfy</w:t>
      </w:r>
      <w:proofErr w:type="gramEnd"/>
      <w:r w:rsidR="00760F0D">
        <w:rPr>
          <w:rFonts w:cstheme="minorHAnsi"/>
        </w:rPr>
        <w:t xml:space="preserve"> the predicate contained in its argument. In this case the predicate is </w:t>
      </w:r>
      <w:r w:rsidR="00760F0D" w:rsidRPr="00760F0D">
        <w:rPr>
          <w:rFonts w:ascii="Courier New" w:hAnsi="Courier New" w:cs="Courier New"/>
        </w:rPr>
        <w:t xml:space="preserve">(b: Boolean) =&gt; </w:t>
      </w:r>
      <w:r w:rsidR="001F156A" w:rsidRPr="00760F0D">
        <w:rPr>
          <w:rFonts w:ascii="Courier New" w:hAnsi="Courier New" w:cs="Courier New"/>
        </w:rPr>
        <w:t>b</w:t>
      </w:r>
      <w:r w:rsidR="001F156A">
        <w:rPr>
          <w:rFonts w:cstheme="minorHAnsi"/>
        </w:rPr>
        <w:t xml:space="preserve"> which</w:t>
      </w:r>
      <w:r w:rsidR="00760F0D">
        <w:rPr>
          <w:rFonts w:cstheme="minorHAnsi"/>
        </w:rPr>
        <w:t xml:space="preserve"> is true precisely when the element of the sequence is true. So </w:t>
      </w:r>
      <w:proofErr w:type="gramStart"/>
      <w:r w:rsidR="00760F0D" w:rsidRPr="00760F0D">
        <w:rPr>
          <w:rFonts w:ascii="Courier New" w:hAnsi="Courier New" w:cs="Courier New"/>
        </w:rPr>
        <w:t>awards.count(</w:t>
      </w:r>
      <w:proofErr w:type="gramEnd"/>
      <w:r w:rsidR="00760F0D" w:rsidRPr="00760F0D">
        <w:rPr>
          <w:rFonts w:ascii="Courier New" w:hAnsi="Courier New" w:cs="Courier New"/>
        </w:rPr>
        <w:t>(b: Boolean) =&gt;</w:t>
      </w:r>
      <w:r w:rsidR="00760F0D">
        <w:rPr>
          <w:rFonts w:ascii="Courier New" w:hAnsi="Courier New" w:cs="Courier New"/>
        </w:rPr>
        <w:t xml:space="preserve"> b)</w:t>
      </w:r>
      <w:r w:rsidR="00760F0D">
        <w:rPr>
          <w:rFonts w:cstheme="minorHAnsi"/>
        </w:rPr>
        <w:t xml:space="preserve">counts the number of elements in the sequence that are true. </w:t>
      </w:r>
    </w:p>
    <w:p w:rsidR="00760F0D" w:rsidDel="00F60B77" w:rsidRDefault="00760F0D" w:rsidP="00B07409">
      <w:pPr>
        <w:ind w:firstLine="0"/>
        <w:rPr>
          <w:del w:id="210" w:author="bruttenberg" w:date="2013-08-13T10:39:00Z"/>
          <w:rFonts w:cstheme="minorHAnsi"/>
        </w:rPr>
      </w:pPr>
    </w:p>
    <w:p w:rsidR="000F4DE4" w:rsidRDefault="00760F0D">
      <w:pPr>
        <w:rPr>
          <w:rFonts w:cstheme="minorHAnsi"/>
        </w:rPr>
        <w:pPrChange w:id="211" w:author="bruttenberg" w:date="2013-08-13T10:39:00Z">
          <w:pPr>
            <w:ind w:firstLine="0"/>
          </w:pPr>
        </w:pPrChange>
      </w:pPr>
      <w:r>
        <w:rPr>
          <w:rFonts w:cstheme="minorHAnsi"/>
        </w:rPr>
        <w:t xml:space="preserve">We then define the </w:t>
      </w:r>
      <w:r>
        <w:rPr>
          <w:rFonts w:ascii="Courier New" w:hAnsi="Courier New" w:cs="Courier New"/>
        </w:rPr>
        <w:t>allAwards</w:t>
      </w:r>
      <w:r>
        <w:rPr>
          <w:rFonts w:cstheme="minorHAnsi"/>
        </w:rPr>
        <w:t xml:space="preserve"> element to be the element over sequences of Booleans consisting of the award field of all the appearances.  Here we have a new notation: </w:t>
      </w:r>
      <w:proofErr w:type="gramStart"/>
      <w:r w:rsidRPr="00760F0D">
        <w:rPr>
          <w:rFonts w:ascii="Courier New" w:hAnsi="Courier New" w:cs="Courier New"/>
        </w:rPr>
        <w:t>appearances.map(</w:t>
      </w:r>
      <w:proofErr w:type="gramEnd"/>
      <w:r w:rsidRPr="00760F0D">
        <w:rPr>
          <w:rFonts w:ascii="Courier New" w:hAnsi="Courier New" w:cs="Courier New"/>
        </w:rPr>
        <w:t>_.award)</w:t>
      </w:r>
      <w:r>
        <w:rPr>
          <w:rFonts w:cstheme="minorHAnsi"/>
        </w:rPr>
        <w:t xml:space="preserve">. We have already seen the </w:t>
      </w:r>
      <w:r>
        <w:rPr>
          <w:rFonts w:ascii="Courier New" w:hAnsi="Courier New" w:cs="Courier New"/>
        </w:rPr>
        <w:t>map</w:t>
      </w:r>
      <w:r>
        <w:rPr>
          <w:rFonts w:cstheme="minorHAnsi"/>
        </w:rPr>
        <w:t xml:space="preserve"> method, which applies a function to every element of a sequence and returns a new sequence consisting of the results. In this case, the argument to </w:t>
      </w:r>
      <w:r>
        <w:rPr>
          <w:rFonts w:ascii="Courier New" w:hAnsi="Courier New" w:cs="Courier New"/>
        </w:rPr>
        <w:t xml:space="preserve">map </w:t>
      </w:r>
      <w:r>
        <w:rPr>
          <w:rFonts w:cstheme="minorHAnsi"/>
        </w:rPr>
        <w:t xml:space="preserve">is the function </w:t>
      </w:r>
      <w:r w:rsidRPr="00760F0D">
        <w:rPr>
          <w:rFonts w:ascii="Courier New" w:hAnsi="Courier New" w:cs="Courier New"/>
        </w:rPr>
        <w:lastRenderedPageBreak/>
        <w:t>_.award</w:t>
      </w:r>
      <w:r>
        <w:rPr>
          <w:rFonts w:cstheme="minorHAnsi"/>
        </w:rPr>
        <w:t xml:space="preserve">. This is </w:t>
      </w:r>
      <w:r w:rsidR="001F156A">
        <w:rPr>
          <w:rFonts w:cstheme="minorHAnsi"/>
        </w:rPr>
        <w:t>shorthand</w:t>
      </w:r>
      <w:r>
        <w:rPr>
          <w:rFonts w:cstheme="minorHAnsi"/>
        </w:rPr>
        <w:t xml:space="preserve"> for a function of one argument in which the argument appears once in the body</w:t>
      </w:r>
      <w:r w:rsidR="00927715">
        <w:rPr>
          <w:rFonts w:cstheme="minorHAnsi"/>
        </w:rPr>
        <w:t xml:space="preserve"> and in which the type of the argument is known. Here, the type of the argument is clearly an appearance. We could have used </w:t>
      </w:r>
      <w:r w:rsidR="00927715">
        <w:rPr>
          <w:rFonts w:ascii="Courier New" w:hAnsi="Courier New" w:cs="Courier New"/>
        </w:rPr>
        <w:t>appearance =&gt; appearance.award</w:t>
      </w:r>
      <w:r w:rsidR="00927715">
        <w:rPr>
          <w:rFonts w:cstheme="minorHAnsi"/>
        </w:rPr>
        <w:t xml:space="preserve">. The notation </w:t>
      </w:r>
      <w:r w:rsidR="00927715">
        <w:rPr>
          <w:rFonts w:ascii="Courier New" w:hAnsi="Courier New" w:cs="Courier New"/>
        </w:rPr>
        <w:t>_.award</w:t>
      </w:r>
      <w:r w:rsidR="00927715">
        <w:rPr>
          <w:rFonts w:cstheme="minorHAnsi"/>
        </w:rPr>
        <w:t xml:space="preserve"> is short for this. </w:t>
      </w:r>
    </w:p>
    <w:p w:rsidR="00575FE8" w:rsidRDefault="002869BC" w:rsidP="001F23D6">
      <w:pPr>
        <w:pStyle w:val="Heading2"/>
      </w:pPr>
      <w:bookmarkStart w:id="212" w:name="_Toc364262191"/>
      <w:r>
        <w:t xml:space="preserve">Mutable </w:t>
      </w:r>
      <w:commentRangeStart w:id="213"/>
      <w:r>
        <w:t>fields</w:t>
      </w:r>
      <w:commentRangeEnd w:id="213"/>
      <w:r w:rsidR="00405B2E">
        <w:rPr>
          <w:rStyle w:val="CommentReference"/>
          <w:rFonts w:asciiTheme="minorHAnsi" w:eastAsiaTheme="minorEastAsia" w:hAnsiTheme="minorHAnsi" w:cstheme="minorBidi"/>
          <w:color w:val="auto"/>
        </w:rPr>
        <w:commentReference w:id="213"/>
      </w:r>
      <w:bookmarkEnd w:id="212"/>
    </w:p>
    <w:p w:rsidR="00927715" w:rsidRDefault="00927715" w:rsidP="0000583B">
      <w:pPr>
        <w:rPr>
          <w:rFonts w:cstheme="minorHAnsi"/>
        </w:rPr>
      </w:pPr>
      <w:r>
        <w:rPr>
          <w:rFonts w:cstheme="minorHAnsi"/>
        </w:rPr>
        <w:t xml:space="preserve">Up to this point, all our Figaro programs have been purely functional. All elements have been defined by a </w:t>
      </w:r>
      <w:proofErr w:type="gramStart"/>
      <w:r>
        <w:rPr>
          <w:rFonts w:ascii="Courier New" w:hAnsi="Courier New" w:cs="Courier New"/>
        </w:rPr>
        <w:t>val</w:t>
      </w:r>
      <w:proofErr w:type="gramEnd"/>
      <w:r>
        <w:rPr>
          <w:rFonts w:cstheme="minorHAnsi"/>
        </w:rPr>
        <w:t xml:space="preserve">, and they have been immutable. In principle, all programs can be written in a purely functional style. However, this </w:t>
      </w:r>
      <w:r w:rsidR="001F156A">
        <w:rPr>
          <w:rFonts w:cstheme="minorHAnsi"/>
        </w:rPr>
        <w:t>can make</w:t>
      </w:r>
      <w:r>
        <w:rPr>
          <w:rFonts w:cstheme="minorHAnsi"/>
        </w:rPr>
        <w:t xml:space="preserve"> it quite inconvenient to represent situations in which different entities refer to each other. Scala supports both functional and non-functional styles</w:t>
      </w:r>
      <w:r w:rsidR="00737097">
        <w:rPr>
          <w:rFonts w:cstheme="minorHAnsi"/>
        </w:rPr>
        <w:t xml:space="preserve"> of programming</w:t>
      </w:r>
      <w:r>
        <w:rPr>
          <w:rFonts w:cstheme="minorHAnsi"/>
        </w:rPr>
        <w:t>, allowing us to gain the benefits of both.</w:t>
      </w:r>
    </w:p>
    <w:p w:rsidR="00927715" w:rsidRDefault="00927715" w:rsidP="0000583B">
      <w:pPr>
        <w:rPr>
          <w:rFonts w:cstheme="minorHAnsi"/>
        </w:rPr>
      </w:pPr>
      <w:r>
        <w:rPr>
          <w:rFonts w:cstheme="minorHAnsi"/>
        </w:rPr>
        <w:t>For example, let’s expand the actors and movies example so that actors have a skill, and the quality of a movie depends on the skill of the actors in it. In turn, the fame of an actor depends on the quality of the movies in which he or she has appeared. We have created a mutual dependence of actors on movies which is hard to represent in a purely functional style. We can capture it in Figaro using the following code:</w:t>
      </w:r>
    </w:p>
    <w:p w:rsidR="00927715" w:rsidRDefault="00927715" w:rsidP="0000583B">
      <w:pPr>
        <w:rPr>
          <w:ins w:id="214" w:author="bruttenberg" w:date="2013-08-13T10:42:00Z"/>
          <w:rFonts w:cstheme="minorHAnsi"/>
        </w:rPr>
      </w:pPr>
    </w:p>
    <w:p w:rsidR="000F4DE4" w:rsidRDefault="005A09FB">
      <w:pPr>
        <w:ind w:left="360" w:firstLine="0"/>
        <w:rPr>
          <w:ins w:id="215" w:author="bruttenberg" w:date="2013-08-13T10:42:00Z"/>
          <w:rFonts w:ascii="Courier New" w:hAnsi="Courier New" w:cs="Courier New"/>
        </w:rPr>
      </w:pPr>
      <w:proofErr w:type="gramStart"/>
      <w:ins w:id="216" w:author="bruttenberg" w:date="2013-08-13T10:42:00Z">
        <w:r w:rsidRPr="005A09FB">
          <w:rPr>
            <w:rFonts w:ascii="Courier New" w:hAnsi="Courier New" w:cs="Courier New"/>
          </w:rPr>
          <w:t>import</w:t>
        </w:r>
        <w:proofErr w:type="gramEnd"/>
        <w:r w:rsidRPr="005A09FB">
          <w:rPr>
            <w:rFonts w:ascii="Courier New" w:hAnsi="Courier New" w:cs="Courier New"/>
          </w:rPr>
          <w:t xml:space="preserve"> com.cra.figaro.library.compound. CPD</w:t>
        </w:r>
      </w:ins>
    </w:p>
    <w:p w:rsidR="000F4DE4" w:rsidRDefault="005A09FB">
      <w:pPr>
        <w:ind w:left="360" w:firstLine="0"/>
        <w:rPr>
          <w:ins w:id="217" w:author="bruttenberg" w:date="2013-08-13T10:42:00Z"/>
          <w:rFonts w:ascii="Courier New" w:hAnsi="Courier New" w:cs="Courier New"/>
        </w:rPr>
      </w:pPr>
      <w:proofErr w:type="gramStart"/>
      <w:ins w:id="218" w:author="bruttenberg" w:date="2013-08-13T10:42:00Z">
        <w:r w:rsidRPr="005A09FB">
          <w:rPr>
            <w:rFonts w:ascii="Courier New" w:hAnsi="Courier New" w:cs="Courier New"/>
          </w:rPr>
          <w:t>import</w:t>
        </w:r>
        <w:proofErr w:type="gramEnd"/>
        <w:r w:rsidRPr="005A09FB">
          <w:rPr>
            <w:rFonts w:ascii="Courier New" w:hAnsi="Courier New" w:cs="Courier New"/>
          </w:rPr>
          <w:t xml:space="preserve"> com.cra.figaro.language._</w:t>
        </w:r>
      </w:ins>
    </w:p>
    <w:p w:rsidR="00D36FC2" w:rsidRDefault="00D36FC2" w:rsidP="0000583B">
      <w:pPr>
        <w:rPr>
          <w:rFonts w:cstheme="minorHAnsi"/>
        </w:rPr>
      </w:pPr>
    </w:p>
    <w:p w:rsidR="000F4DE4" w:rsidRDefault="00AE15EF">
      <w:pPr>
        <w:ind w:left="360"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Actor {</w:t>
      </w: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var</w:t>
      </w:r>
      <w:proofErr w:type="gramEnd"/>
      <w:r w:rsidRPr="00812344">
        <w:rPr>
          <w:rFonts w:ascii="Courier New" w:hAnsi="Courier New" w:cs="Courier New"/>
        </w:rPr>
        <w:t xml:space="preserve"> movies: List[Movie] = List()</w:t>
      </w:r>
    </w:p>
    <w:p w:rsidR="000F4DE4" w:rsidRDefault="000F4DE4">
      <w:pPr>
        <w:ind w:left="360" w:firstLine="0"/>
        <w:rPr>
          <w:rFonts w:ascii="Courier New" w:hAnsi="Courier New" w:cs="Courier New"/>
        </w:rPr>
      </w:pP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val skillful = Flip(0.1)</w:t>
      </w:r>
    </w:p>
    <w:p w:rsidR="000F4DE4" w:rsidRDefault="000F4DE4">
      <w:pPr>
        <w:ind w:left="360" w:firstLine="0"/>
        <w:rPr>
          <w:rFonts w:ascii="Courier New" w:hAnsi="Courier New" w:cs="Courier New"/>
        </w:rPr>
      </w:pP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val famous = </w:t>
      </w:r>
    </w:p>
    <w:p w:rsidR="000F4DE4" w:rsidRDefault="00812344">
      <w:pPr>
        <w:ind w:left="360"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Flip(</w:t>
      </w:r>
      <w:proofErr w:type="gramEnd"/>
      <w:r w:rsidRPr="00812344">
        <w:rPr>
          <w:rFonts w:ascii="Courier New" w:hAnsi="Courier New" w:cs="Courier New"/>
        </w:rPr>
        <w:t>Apply(Inject(movies.map(_.quality):_*), probFamous _))</w:t>
      </w:r>
    </w:p>
    <w:p w:rsidR="000F4DE4" w:rsidRDefault="000F4DE4">
      <w:pPr>
        <w:ind w:left="360" w:firstLine="0"/>
        <w:rPr>
          <w:rFonts w:ascii="Courier New" w:hAnsi="Courier New" w:cs="Courier New"/>
        </w:rPr>
      </w:pP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private</w:t>
      </w:r>
      <w:proofErr w:type="gramEnd"/>
      <w:r w:rsidRPr="00812344">
        <w:rPr>
          <w:rFonts w:ascii="Courier New" w:hAnsi="Courier New" w:cs="Courier New"/>
        </w:rPr>
        <w:t xml:space="preserve"> def probFamous(qualities: Seq[Symbol]) = </w:t>
      </w:r>
    </w:p>
    <w:p w:rsidR="000F4DE4" w:rsidRDefault="00812344">
      <w:pPr>
        <w:ind w:left="360"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if</w:t>
      </w:r>
      <w:proofErr w:type="gramEnd"/>
      <w:r w:rsidRPr="00812344">
        <w:rPr>
          <w:rFonts w:ascii="Courier New" w:hAnsi="Courier New" w:cs="Courier New"/>
        </w:rPr>
        <w:t xml:space="preserve"> (qualities.count(_ == 'high) &gt;= 2) 0.8; else 0.1</w:t>
      </w:r>
      <w:r w:rsidR="00AE15EF" w:rsidRPr="00B07409">
        <w:rPr>
          <w:rFonts w:ascii="Courier New" w:hAnsi="Courier New" w:cs="Courier New"/>
        </w:rPr>
        <w:t xml:space="preserve">  </w:t>
      </w:r>
    </w:p>
    <w:p w:rsidR="000F4DE4" w:rsidRDefault="00AE15EF">
      <w:pPr>
        <w:ind w:left="360" w:firstLine="0"/>
        <w:rPr>
          <w:rFonts w:ascii="Courier New" w:hAnsi="Courier New" w:cs="Courier New"/>
        </w:rPr>
      </w:pPr>
      <w:r w:rsidRPr="00B07409">
        <w:rPr>
          <w:rFonts w:ascii="Courier New" w:hAnsi="Courier New" w:cs="Courier New"/>
        </w:rPr>
        <w:t>}</w:t>
      </w:r>
    </w:p>
    <w:p w:rsidR="000F4DE4" w:rsidRDefault="000F4DE4">
      <w:pPr>
        <w:ind w:left="360"/>
        <w:rPr>
          <w:rFonts w:ascii="Courier New" w:hAnsi="Courier New" w:cs="Courier New"/>
        </w:rPr>
      </w:pPr>
    </w:p>
    <w:p w:rsidR="000F4DE4" w:rsidRDefault="00AE15EF">
      <w:pPr>
        <w:ind w:left="360"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Movie {</w:t>
      </w: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var</w:t>
      </w:r>
      <w:proofErr w:type="gramEnd"/>
      <w:r w:rsidRPr="00812344">
        <w:rPr>
          <w:rFonts w:ascii="Courier New" w:hAnsi="Courier New" w:cs="Courier New"/>
        </w:rPr>
        <w:t xml:space="preserve"> actors: List[Actor] = List()</w:t>
      </w:r>
    </w:p>
    <w:p w:rsidR="000F4DE4" w:rsidRDefault="000F4DE4">
      <w:pPr>
        <w:ind w:left="360" w:firstLine="0"/>
        <w:rPr>
          <w:rFonts w:ascii="Courier New" w:hAnsi="Courier New" w:cs="Courier New"/>
        </w:rPr>
      </w:pP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val actorsAllGood = </w:t>
      </w:r>
    </w:p>
    <w:p w:rsidR="000F4DE4" w:rsidRDefault="00812344">
      <w:pPr>
        <w:ind w:left="360"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Apply(</w:t>
      </w:r>
      <w:proofErr w:type="gramEnd"/>
      <w:r w:rsidRPr="00812344">
        <w:rPr>
          <w:rFonts w:ascii="Courier New" w:hAnsi="Courier New" w:cs="Courier New"/>
        </w:rPr>
        <w:t>Inject(actors.map(_.skillful):_*), (s: Seq[Boolean]) =&gt;</w:t>
      </w:r>
    </w:p>
    <w:p w:rsidR="000F4DE4" w:rsidRDefault="00812344">
      <w:pPr>
        <w:ind w:left="360"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w:t>
      </w:r>
      <w:proofErr w:type="gramEnd"/>
      <w:r w:rsidRPr="00812344">
        <w:rPr>
          <w:rFonts w:ascii="Courier New" w:hAnsi="Courier New" w:cs="Courier New"/>
        </w:rPr>
        <w:t>s.contains(false)))</w:t>
      </w:r>
    </w:p>
    <w:p w:rsidR="000F4DE4" w:rsidRDefault="000F4DE4">
      <w:pPr>
        <w:ind w:left="360" w:firstLine="0"/>
        <w:rPr>
          <w:rFonts w:ascii="Courier New" w:hAnsi="Courier New" w:cs="Courier New"/>
        </w:rPr>
      </w:pP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val quality = </w:t>
      </w:r>
    </w:p>
    <w:p w:rsidR="000F4DE4" w:rsidRDefault="00812344">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actorsAllGood,</w:t>
      </w:r>
    </w:p>
    <w:p w:rsidR="000F4DE4" w:rsidRDefault="00812344">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0.2: ‘low, 0.3: ‘medium, 0.5: ‘high),</w:t>
      </w:r>
    </w:p>
    <w:p w:rsidR="000F4DE4" w:rsidRDefault="00812344">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0.5: ‘low, 0.3: ‘medium, 0.2: ‘high))</w:t>
      </w:r>
    </w:p>
    <w:p w:rsidR="000F4DE4" w:rsidRDefault="00AE15EF">
      <w:pPr>
        <w:ind w:left="360" w:firstLine="0"/>
        <w:rPr>
          <w:rFonts w:ascii="Courier New" w:hAnsi="Courier New" w:cs="Courier New"/>
        </w:rPr>
      </w:pPr>
      <w:r w:rsidRPr="00B07409">
        <w:rPr>
          <w:rFonts w:ascii="Courier New" w:hAnsi="Courier New" w:cs="Courier New"/>
        </w:rPr>
        <w:t>}</w:t>
      </w:r>
    </w:p>
    <w:p w:rsidR="000F4DE4" w:rsidRDefault="000F4DE4">
      <w:pPr>
        <w:ind w:left="360"/>
        <w:rPr>
          <w:rFonts w:ascii="Courier New" w:hAnsi="Courier New" w:cs="Courier New"/>
        </w:rPr>
      </w:pPr>
    </w:p>
    <w:p w:rsidR="000F4DE4" w:rsidRDefault="00AE15EF">
      <w:pPr>
        <w:ind w:left="360"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Appearance(actor: Actor, movie: Movie) {</w:t>
      </w: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actor.movies :</w:t>
      </w:r>
      <w:proofErr w:type="gramEnd"/>
      <w:r w:rsidRPr="00812344">
        <w:rPr>
          <w:rFonts w:ascii="Courier New" w:hAnsi="Courier New" w:cs="Courier New"/>
        </w:rPr>
        <w:t>:= movie</w:t>
      </w:r>
    </w:p>
    <w:p w:rsidR="000F4DE4" w:rsidRDefault="00812344">
      <w:pPr>
        <w:ind w:left="360"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movie.actors :</w:t>
      </w:r>
      <w:proofErr w:type="gramEnd"/>
      <w:r w:rsidRPr="00812344">
        <w:rPr>
          <w:rFonts w:ascii="Courier New" w:hAnsi="Courier New" w:cs="Courier New"/>
        </w:rPr>
        <w:t>:= actor</w:t>
      </w:r>
    </w:p>
    <w:p w:rsidR="000F4DE4" w:rsidRDefault="000F4DE4">
      <w:pPr>
        <w:ind w:left="360" w:firstLine="0"/>
        <w:rPr>
          <w:rFonts w:ascii="Courier New" w:hAnsi="Courier New" w:cs="Courier New"/>
        </w:rPr>
      </w:pPr>
    </w:p>
    <w:p w:rsidR="000F4DE4" w:rsidRDefault="00AE15EF">
      <w:pPr>
        <w:ind w:left="360" w:firstLine="0"/>
        <w:rPr>
          <w:rFonts w:ascii="Courier New" w:hAnsi="Courier New" w:cs="Courier New"/>
        </w:rPr>
      </w:pPr>
      <w:r w:rsidRPr="00B07409">
        <w:rPr>
          <w:rFonts w:ascii="Courier New" w:hAnsi="Courier New" w:cs="Courier New"/>
        </w:rPr>
        <w:t xml:space="preserve">  </w:t>
      </w:r>
      <w:proofErr w:type="gramStart"/>
      <w:r w:rsidR="005D0DEF">
        <w:rPr>
          <w:rFonts w:ascii="Courier New" w:hAnsi="Courier New" w:cs="Courier New"/>
        </w:rPr>
        <w:t>lazy</w:t>
      </w:r>
      <w:proofErr w:type="gramEnd"/>
      <w:r w:rsidR="005D0DEF">
        <w:rPr>
          <w:rFonts w:ascii="Courier New" w:hAnsi="Courier New" w:cs="Courier New"/>
        </w:rPr>
        <w:t xml:space="preserve"> </w:t>
      </w:r>
      <w:r w:rsidRPr="00B07409">
        <w:rPr>
          <w:rFonts w:ascii="Courier New" w:hAnsi="Courier New" w:cs="Courier New"/>
        </w:rPr>
        <w:t>val award = CPD(movie.quality, actor.famous,</w:t>
      </w:r>
    </w:p>
    <w:p w:rsidR="000F4DE4" w:rsidRDefault="00AE15EF">
      <w:pPr>
        <w:ind w:left="360"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xml:space="preserve">, false) -&gt; </w:t>
      </w:r>
      <w:proofErr w:type="gramStart"/>
      <w:r w:rsidR="00535F8A">
        <w:rPr>
          <w:rFonts w:ascii="Courier New" w:hAnsi="Courier New" w:cs="Courier New"/>
        </w:rPr>
        <w:t>Flip(</w:t>
      </w:r>
      <w:proofErr w:type="gramEnd"/>
      <w:r w:rsidR="00535F8A">
        <w:rPr>
          <w:rFonts w:ascii="Courier New" w:hAnsi="Courier New" w:cs="Courier New"/>
        </w:rPr>
        <w:t>0.001)</w:t>
      </w:r>
      <w:r w:rsidRPr="00B07409">
        <w:rPr>
          <w:rFonts w:ascii="Courier New" w:hAnsi="Courier New" w:cs="Courier New"/>
        </w:rPr>
        <w:t>,</w:t>
      </w:r>
    </w:p>
    <w:p w:rsidR="000F4DE4" w:rsidRDefault="00AE15EF">
      <w:pPr>
        <w:ind w:left="360" w:firstLine="0"/>
        <w:rPr>
          <w:rFonts w:ascii="Courier New" w:hAnsi="Courier New" w:cs="Courier New"/>
        </w:rPr>
      </w:pPr>
      <w:r w:rsidRPr="00B07409">
        <w:rPr>
          <w:rFonts w:ascii="Courier New" w:hAnsi="Courier New" w:cs="Courier New"/>
        </w:rPr>
        <w:lastRenderedPageBreak/>
        <w:t xml:space="preserve">         </w:t>
      </w:r>
      <w:r w:rsidR="005D0DEF">
        <w:rPr>
          <w:rFonts w:ascii="Courier New" w:hAnsi="Courier New" w:cs="Courier New"/>
        </w:rPr>
        <w:t xml:space="preserve">  </w:t>
      </w: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0.01),</w:t>
      </w:r>
    </w:p>
    <w:p w:rsidR="000F4DE4" w:rsidRDefault="00AE15EF">
      <w:pPr>
        <w:ind w:left="360"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0.01),</w:t>
      </w:r>
    </w:p>
    <w:p w:rsidR="000F4DE4" w:rsidRDefault="00AE15EF">
      <w:pPr>
        <w:ind w:left="360"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0.05),</w:t>
      </w:r>
    </w:p>
    <w:p w:rsidR="000F4DE4" w:rsidRDefault="00AE15EF">
      <w:pPr>
        <w:ind w:left="360"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0.05),</w:t>
      </w:r>
    </w:p>
    <w:p w:rsidR="000F4DE4" w:rsidRDefault="00AE15EF">
      <w:pPr>
        <w:ind w:left="360"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0.2))</w:t>
      </w:r>
    </w:p>
    <w:p w:rsidR="000F4DE4" w:rsidRDefault="00AE15EF">
      <w:pPr>
        <w:ind w:left="360" w:firstLine="0"/>
        <w:rPr>
          <w:rFonts w:ascii="Courier New" w:hAnsi="Courier New" w:cs="Courier New"/>
        </w:rPr>
      </w:pPr>
      <w:r w:rsidRPr="00B07409">
        <w:rPr>
          <w:rFonts w:ascii="Courier New" w:hAnsi="Courier New" w:cs="Courier New"/>
        </w:rPr>
        <w:t>}</w:t>
      </w:r>
    </w:p>
    <w:p w:rsidR="000F4DE4" w:rsidRDefault="000F4DE4">
      <w:pPr>
        <w:ind w:left="360"/>
        <w:rPr>
          <w:rFonts w:ascii="Courier New" w:hAnsi="Courier New" w:cs="Courier New"/>
        </w:rPr>
      </w:pP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actor1 = new Actor</w:t>
      </w: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actor2 = new Actor</w:t>
      </w: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actor3 = new Actor</w:t>
      </w: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movie1 = new Movie</w:t>
      </w: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movie2 = new Movie</w:t>
      </w: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appearance1 = new Appearance(actor1, movie1)</w:t>
      </w: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appearance2 = new Appearance(actor2, movie2)</w:t>
      </w:r>
    </w:p>
    <w:p w:rsidR="000F4DE4" w:rsidRDefault="00AE15EF">
      <w:pPr>
        <w:ind w:left="360" w:firstLine="0"/>
        <w:rPr>
          <w:rFonts w:ascii="Courier New" w:hAnsi="Courier New" w:cs="Courier New"/>
        </w:rPr>
      </w:pPr>
      <w:proofErr w:type="gramStart"/>
      <w:r w:rsidRPr="00B07409">
        <w:rPr>
          <w:rFonts w:ascii="Courier New" w:hAnsi="Courier New" w:cs="Courier New"/>
        </w:rPr>
        <w:t>val</w:t>
      </w:r>
      <w:proofErr w:type="gramEnd"/>
      <w:r w:rsidRPr="00B07409">
        <w:rPr>
          <w:rFonts w:ascii="Courier New" w:hAnsi="Courier New" w:cs="Courier New"/>
        </w:rPr>
        <w:t xml:space="preserve"> appearance3 = new Appearance(actor3, movie2)</w:t>
      </w:r>
    </w:p>
    <w:p w:rsidR="000F4DE4" w:rsidRDefault="00AE15EF">
      <w:pPr>
        <w:ind w:left="360" w:firstLine="0"/>
        <w:rPr>
          <w:rFonts w:ascii="Courier New" w:hAnsi="Courier New" w:cs="Courier New"/>
        </w:rPr>
      </w:pPr>
      <w:proofErr w:type="gramStart"/>
      <w:r w:rsidRPr="00B07409">
        <w:rPr>
          <w:rFonts w:ascii="Courier New" w:hAnsi="Courier New" w:cs="Courier New"/>
        </w:rPr>
        <w:t>actor3.famous.observe(</w:t>
      </w:r>
      <w:proofErr w:type="gramEnd"/>
      <w:r w:rsidRPr="00B07409">
        <w:rPr>
          <w:rFonts w:ascii="Courier New" w:hAnsi="Courier New" w:cs="Courier New"/>
        </w:rPr>
        <w:t>true)</w:t>
      </w:r>
    </w:p>
    <w:p w:rsidR="000F4DE4" w:rsidRDefault="00AE15EF">
      <w:pPr>
        <w:ind w:left="360" w:firstLine="0"/>
        <w:rPr>
          <w:rFonts w:ascii="Courier New" w:hAnsi="Courier New" w:cs="Courier New"/>
        </w:rPr>
      </w:pPr>
      <w:proofErr w:type="gramStart"/>
      <w:r w:rsidRPr="00B07409">
        <w:rPr>
          <w:rFonts w:ascii="Courier New" w:hAnsi="Courier New" w:cs="Courier New"/>
        </w:rPr>
        <w:t>movie2.quality.observe(</w:t>
      </w:r>
      <w:proofErr w:type="gramEnd"/>
      <w:r w:rsidRPr="00B07409">
        <w:rPr>
          <w:rFonts w:ascii="Courier New" w:hAnsi="Courier New" w:cs="Courier New"/>
        </w:rPr>
        <w:t>'high)</w:t>
      </w:r>
    </w:p>
    <w:p w:rsidR="000F4DE4" w:rsidRDefault="000F4DE4">
      <w:pPr>
        <w:ind w:left="360" w:firstLine="0"/>
        <w:rPr>
          <w:rFonts w:ascii="Courier New" w:hAnsi="Courier New" w:cs="Courier New"/>
        </w:rPr>
      </w:pPr>
    </w:p>
    <w:p w:rsidR="000F4DE4" w:rsidRDefault="00AE15EF">
      <w:pPr>
        <w:ind w:left="360" w:firstLine="0"/>
        <w:rPr>
          <w:rFonts w:ascii="Courier New" w:hAnsi="Courier New" w:cs="Courier New"/>
        </w:rPr>
      </w:pPr>
      <w:r w:rsidRPr="00760F0D">
        <w:rPr>
          <w:rFonts w:ascii="Courier New" w:hAnsi="Courier New" w:cs="Courier New"/>
        </w:rPr>
        <w:t xml:space="preserve">// </w:t>
      </w:r>
      <w:proofErr w:type="gramStart"/>
      <w:r w:rsidRPr="00760F0D">
        <w:rPr>
          <w:rFonts w:ascii="Courier New" w:hAnsi="Courier New" w:cs="Courier New"/>
        </w:rPr>
        <w:t>Ensure</w:t>
      </w:r>
      <w:proofErr w:type="gramEnd"/>
      <w:r w:rsidRPr="00760F0D">
        <w:rPr>
          <w:rFonts w:ascii="Courier New" w:hAnsi="Courier New" w:cs="Courier New"/>
        </w:rPr>
        <w:t xml:space="preserve"> that exactly one appearance gets an award.</w:t>
      </w:r>
    </w:p>
    <w:p w:rsidR="000F4DE4" w:rsidRDefault="00AE15EF">
      <w:pPr>
        <w:ind w:left="360" w:firstLine="0"/>
        <w:rPr>
          <w:rFonts w:ascii="Courier New" w:hAnsi="Courier New" w:cs="Courier New"/>
        </w:rPr>
      </w:pPr>
      <w:proofErr w:type="gramStart"/>
      <w:r w:rsidRPr="00760F0D">
        <w:rPr>
          <w:rFonts w:ascii="Courier New" w:hAnsi="Courier New" w:cs="Courier New"/>
        </w:rPr>
        <w:t>def</w:t>
      </w:r>
      <w:proofErr w:type="gramEnd"/>
      <w:r w:rsidRPr="00760F0D">
        <w:rPr>
          <w:rFonts w:ascii="Courier New" w:hAnsi="Courier New" w:cs="Courier New"/>
        </w:rPr>
        <w:t xml:space="preserve"> uniqueAwardCondition(awards: Seq[Boolean]) = </w:t>
      </w:r>
    </w:p>
    <w:p w:rsidR="000F4DE4" w:rsidRDefault="00AE15EF">
      <w:pPr>
        <w:ind w:left="360" w:firstLine="0"/>
        <w:rPr>
          <w:rFonts w:ascii="Courier New" w:hAnsi="Courier New" w:cs="Courier New"/>
        </w:rPr>
      </w:pPr>
      <w:r>
        <w:rPr>
          <w:rFonts w:ascii="Courier New" w:hAnsi="Courier New" w:cs="Courier New"/>
        </w:rPr>
        <w:t xml:space="preserve">  </w:t>
      </w:r>
      <w:proofErr w:type="gramStart"/>
      <w:r w:rsidRPr="00760F0D">
        <w:rPr>
          <w:rFonts w:ascii="Courier New" w:hAnsi="Courier New" w:cs="Courier New"/>
        </w:rPr>
        <w:t>awards.count(</w:t>
      </w:r>
      <w:proofErr w:type="gramEnd"/>
      <w:r w:rsidRPr="00760F0D">
        <w:rPr>
          <w:rFonts w:ascii="Courier New" w:hAnsi="Courier New" w:cs="Courier New"/>
        </w:rPr>
        <w:t>(b: Boolean) =&gt; b) == 1</w:t>
      </w:r>
    </w:p>
    <w:p w:rsidR="000F4DE4" w:rsidRDefault="00AE15EF">
      <w:pPr>
        <w:ind w:left="360" w:firstLine="0"/>
        <w:rPr>
          <w:rFonts w:ascii="Courier New" w:hAnsi="Courier New" w:cs="Courier New"/>
        </w:rPr>
      </w:pPr>
      <w:proofErr w:type="gramStart"/>
      <w:r w:rsidRPr="00760F0D">
        <w:rPr>
          <w:rFonts w:ascii="Courier New" w:hAnsi="Courier New" w:cs="Courier New"/>
        </w:rPr>
        <w:t>val</w:t>
      </w:r>
      <w:proofErr w:type="gramEnd"/>
      <w:r w:rsidRPr="00760F0D">
        <w:rPr>
          <w:rFonts w:ascii="Courier New" w:hAnsi="Courier New" w:cs="Courier New"/>
        </w:rPr>
        <w:t xml:space="preserve"> allAwards: Element[Seq[Boolean]] =</w:t>
      </w:r>
    </w:p>
    <w:p w:rsidR="000F4DE4" w:rsidRDefault="00AE15EF">
      <w:pPr>
        <w:ind w:left="360" w:firstLine="0"/>
        <w:rPr>
          <w:rFonts w:ascii="Courier New" w:hAnsi="Courier New" w:cs="Courier New"/>
        </w:rPr>
      </w:pPr>
      <w:r>
        <w:rPr>
          <w:rFonts w:ascii="Courier New" w:hAnsi="Courier New" w:cs="Courier New"/>
        </w:rPr>
        <w:t xml:space="preserve"> </w:t>
      </w:r>
      <w:r w:rsidRPr="00760F0D">
        <w:rPr>
          <w:rFonts w:ascii="Courier New" w:hAnsi="Courier New" w:cs="Courier New"/>
        </w:rPr>
        <w:t xml:space="preserve"> </w:t>
      </w:r>
      <w:proofErr w:type="gramStart"/>
      <w:r>
        <w:rPr>
          <w:rFonts w:ascii="Courier New" w:hAnsi="Courier New" w:cs="Courier New"/>
        </w:rPr>
        <w:t>I</w:t>
      </w:r>
      <w:r w:rsidRPr="00760F0D">
        <w:rPr>
          <w:rFonts w:ascii="Courier New" w:hAnsi="Courier New" w:cs="Courier New"/>
        </w:rPr>
        <w:t>nject(</w:t>
      </w:r>
      <w:proofErr w:type="gramEnd"/>
      <w:r w:rsidRPr="00760F0D">
        <w:rPr>
          <w:rFonts w:ascii="Courier New" w:hAnsi="Courier New" w:cs="Courier New"/>
        </w:rPr>
        <w:t>appearances.map(_.award):_*)</w:t>
      </w:r>
    </w:p>
    <w:p w:rsidR="000F4DE4" w:rsidRDefault="00AE15EF">
      <w:pPr>
        <w:ind w:left="360" w:firstLine="0"/>
        <w:rPr>
          <w:rFonts w:ascii="Courier New" w:hAnsi="Courier New" w:cs="Courier New"/>
        </w:rPr>
      </w:pPr>
      <w:proofErr w:type="gramStart"/>
      <w:r w:rsidRPr="00760F0D">
        <w:rPr>
          <w:rFonts w:ascii="Courier New" w:hAnsi="Courier New" w:cs="Courier New"/>
        </w:rPr>
        <w:t>allAwards.</w:t>
      </w:r>
      <w:r w:rsidR="00AF640E">
        <w:rPr>
          <w:rFonts w:ascii="Courier New" w:hAnsi="Courier New" w:cs="Courier New"/>
        </w:rPr>
        <w:t>setC</w:t>
      </w:r>
      <w:r w:rsidRPr="00760F0D">
        <w:rPr>
          <w:rFonts w:ascii="Courier New" w:hAnsi="Courier New" w:cs="Courier New"/>
        </w:rPr>
        <w:t>ondition</w:t>
      </w:r>
      <w:r w:rsidR="00AF640E">
        <w:rPr>
          <w:rFonts w:ascii="Courier New" w:hAnsi="Courier New" w:cs="Courier New"/>
        </w:rPr>
        <w:t>(</w:t>
      </w:r>
      <w:proofErr w:type="gramEnd"/>
      <w:r w:rsidRPr="00760F0D">
        <w:rPr>
          <w:rFonts w:ascii="Courier New" w:hAnsi="Courier New" w:cs="Courier New"/>
        </w:rPr>
        <w:t>uniqueAwardCondition</w:t>
      </w:r>
      <w:r w:rsidR="00AF640E">
        <w:rPr>
          <w:rFonts w:ascii="Courier New" w:hAnsi="Courier New" w:cs="Courier New"/>
        </w:rPr>
        <w:t>)</w:t>
      </w:r>
    </w:p>
    <w:p w:rsidR="00AE15EF" w:rsidRDefault="00AE15EF" w:rsidP="00AE15EF">
      <w:pPr>
        <w:ind w:firstLine="0"/>
        <w:rPr>
          <w:rFonts w:cstheme="minorHAnsi"/>
        </w:rPr>
      </w:pPr>
    </w:p>
    <w:p w:rsidR="00FB5269" w:rsidRDefault="0013132B" w:rsidP="0000583B">
      <w:pPr>
        <w:rPr>
          <w:rFonts w:cstheme="minorHAnsi"/>
        </w:rPr>
      </w:pPr>
      <w:r>
        <w:rPr>
          <w:rFonts w:cstheme="minorHAnsi"/>
        </w:rPr>
        <w:t xml:space="preserve">First, note that the </w:t>
      </w:r>
      <w:r>
        <w:rPr>
          <w:rFonts w:ascii="Courier New" w:hAnsi="Courier New" w:cs="Courier New"/>
        </w:rPr>
        <w:t>Actor</w:t>
      </w:r>
      <w:r>
        <w:rPr>
          <w:rFonts w:cstheme="minorHAnsi"/>
        </w:rPr>
        <w:t xml:space="preserve"> class has a </w:t>
      </w:r>
      <w:r>
        <w:rPr>
          <w:rFonts w:ascii="Courier New" w:hAnsi="Courier New" w:cs="Courier New"/>
        </w:rPr>
        <w:t>movies</w:t>
      </w:r>
      <w:r>
        <w:rPr>
          <w:rFonts w:cstheme="minorHAnsi"/>
        </w:rPr>
        <w:t xml:space="preserve"> field, whose purpose is to indicate the list of movies the actor has appeared in. Likewise, the </w:t>
      </w:r>
      <w:r>
        <w:rPr>
          <w:rFonts w:ascii="Courier New" w:hAnsi="Courier New" w:cs="Courier New"/>
        </w:rPr>
        <w:t>Movie</w:t>
      </w:r>
      <w:r>
        <w:rPr>
          <w:rFonts w:cstheme="minorHAnsi"/>
        </w:rPr>
        <w:t xml:space="preserve"> class has an </w:t>
      </w:r>
      <w:proofErr w:type="gramStart"/>
      <w:r>
        <w:rPr>
          <w:rFonts w:ascii="Courier New" w:hAnsi="Courier New" w:cs="Courier New"/>
        </w:rPr>
        <w:t>actors</w:t>
      </w:r>
      <w:proofErr w:type="gramEnd"/>
      <w:r>
        <w:rPr>
          <w:rFonts w:cstheme="minorHAnsi"/>
        </w:rPr>
        <w:t xml:space="preserve"> field to represent the actors who appear in it. If these fields were immutable, we would need to create all the movies an actor appears in before we create the actor, and we would need to create all the actors appearing in a movie before the movie, which is impossible. Therefore, we </w:t>
      </w:r>
      <w:r w:rsidR="00737097">
        <w:rPr>
          <w:rFonts w:cstheme="minorHAnsi"/>
        </w:rPr>
        <w:t>use</w:t>
      </w:r>
      <w:r>
        <w:rPr>
          <w:rFonts w:cstheme="minorHAnsi"/>
        </w:rPr>
        <w:t xml:space="preserve"> mutable</w:t>
      </w:r>
      <w:r w:rsidR="00737097">
        <w:rPr>
          <w:rFonts w:cstheme="minorHAnsi"/>
        </w:rPr>
        <w:t xml:space="preserve"> variables, which are</w:t>
      </w:r>
      <w:r>
        <w:rPr>
          <w:rFonts w:cstheme="minorHAnsi"/>
        </w:rPr>
        <w:t xml:space="preserve"> indicated</w:t>
      </w:r>
      <w:r w:rsidR="00737097">
        <w:rPr>
          <w:rFonts w:cstheme="minorHAnsi"/>
        </w:rPr>
        <w:t xml:space="preserve"> in Scala</w:t>
      </w:r>
      <w:r>
        <w:rPr>
          <w:rFonts w:cstheme="minorHAnsi"/>
        </w:rPr>
        <w:t xml:space="preserve"> by the </w:t>
      </w:r>
      <w:r>
        <w:rPr>
          <w:rFonts w:ascii="Courier New" w:hAnsi="Courier New" w:cs="Courier New"/>
        </w:rPr>
        <w:t>var</w:t>
      </w:r>
      <w:r>
        <w:rPr>
          <w:rFonts w:cstheme="minorHAnsi"/>
        </w:rPr>
        <w:t xml:space="preserve"> keyword.</w:t>
      </w:r>
    </w:p>
    <w:p w:rsidR="0013132B" w:rsidRDefault="0013132B" w:rsidP="0013132B">
      <w:pPr>
        <w:rPr>
          <w:rFonts w:cstheme="minorHAnsi"/>
        </w:rPr>
      </w:pPr>
      <w:r>
        <w:rPr>
          <w:rFonts w:cstheme="minorHAnsi"/>
        </w:rPr>
        <w:t xml:space="preserve">The initial value of both </w:t>
      </w:r>
      <w:r>
        <w:rPr>
          <w:rFonts w:ascii="Courier New" w:hAnsi="Courier New" w:cs="Courier New"/>
        </w:rPr>
        <w:t>movies</w:t>
      </w:r>
      <w:r>
        <w:rPr>
          <w:rFonts w:cstheme="minorHAnsi"/>
        </w:rPr>
        <w:t xml:space="preserve"> and </w:t>
      </w:r>
      <w:r>
        <w:rPr>
          <w:rFonts w:ascii="Courier New" w:hAnsi="Courier New" w:cs="Courier New"/>
        </w:rPr>
        <w:t>actors</w:t>
      </w:r>
      <w:r>
        <w:rPr>
          <w:rFonts w:cstheme="minorHAnsi"/>
        </w:rPr>
        <w:t xml:space="preserve"> is an empty list. We add elements to them later. In fact, whenever we create an appearance, we make sure to add the movie to the actor’s list of movies and vice versa. This is achieved by the first two lines of the </w:t>
      </w:r>
      <w:r>
        <w:rPr>
          <w:rFonts w:ascii="Courier New" w:hAnsi="Courier New" w:cs="Courier New"/>
        </w:rPr>
        <w:t>Appearance</w:t>
      </w:r>
      <w:r>
        <w:rPr>
          <w:rFonts w:cstheme="minorHAnsi"/>
        </w:rPr>
        <w:t xml:space="preserve"> class. The notation </w:t>
      </w:r>
    </w:p>
    <w:p w:rsidR="0013132B" w:rsidRPr="0013132B" w:rsidRDefault="0013132B" w:rsidP="0013132B">
      <w:pPr>
        <w:ind w:firstLine="0"/>
        <w:rPr>
          <w:rFonts w:cstheme="minorHAnsi"/>
        </w:rPr>
      </w:pPr>
      <w:proofErr w:type="gramStart"/>
      <w:r>
        <w:rPr>
          <w:rFonts w:ascii="Courier New" w:hAnsi="Courier New" w:cs="Courier New"/>
        </w:rPr>
        <w:t>actor.movies :</w:t>
      </w:r>
      <w:proofErr w:type="gramEnd"/>
      <w:r>
        <w:rPr>
          <w:rFonts w:ascii="Courier New" w:hAnsi="Courier New" w:cs="Courier New"/>
        </w:rPr>
        <w:t xml:space="preserve">:= movie </w:t>
      </w:r>
      <w:r>
        <w:rPr>
          <w:rFonts w:cstheme="minorHAnsi"/>
        </w:rPr>
        <w:t xml:space="preserve">is short for </w:t>
      </w:r>
      <w:r>
        <w:rPr>
          <w:rFonts w:ascii="Courier New" w:hAnsi="Courier New" w:cs="Courier New"/>
        </w:rPr>
        <w:t>actor.movies = movie :: actor.movies</w:t>
      </w:r>
      <w:r>
        <w:rPr>
          <w:rFonts w:cstheme="minorHAnsi"/>
        </w:rPr>
        <w:t xml:space="preserve">, </w:t>
      </w:r>
    </w:p>
    <w:p w:rsidR="0013132B" w:rsidRDefault="0013132B" w:rsidP="0013132B">
      <w:pPr>
        <w:ind w:firstLine="0"/>
        <w:rPr>
          <w:rFonts w:cstheme="minorHAnsi"/>
        </w:rPr>
      </w:pPr>
      <w:proofErr w:type="gramStart"/>
      <w:r>
        <w:rPr>
          <w:rFonts w:cstheme="minorHAnsi"/>
        </w:rPr>
        <w:t>which</w:t>
      </w:r>
      <w:proofErr w:type="gramEnd"/>
      <w:r>
        <w:rPr>
          <w:rFonts w:cstheme="minorHAnsi"/>
        </w:rPr>
        <w:t xml:space="preserve"> prepends </w:t>
      </w:r>
      <w:r>
        <w:rPr>
          <w:rFonts w:ascii="Courier New" w:hAnsi="Courier New" w:cs="Courier New"/>
        </w:rPr>
        <w:t>movie</w:t>
      </w:r>
      <w:r>
        <w:rPr>
          <w:rFonts w:cstheme="minorHAnsi"/>
        </w:rPr>
        <w:t xml:space="preserve"> to the </w:t>
      </w:r>
      <w:ins w:id="219" w:author="bruttenberg" w:date="2013-08-13T10:46:00Z">
        <w:r w:rsidR="0078637D">
          <w:rPr>
            <w:rFonts w:cstheme="minorHAnsi"/>
          </w:rPr>
          <w:t xml:space="preserve">current </w:t>
        </w:r>
      </w:ins>
      <w:r>
        <w:rPr>
          <w:rFonts w:ascii="Courier New" w:hAnsi="Courier New" w:cs="Courier New"/>
        </w:rPr>
        <w:t>actor.movies</w:t>
      </w:r>
      <w:r>
        <w:rPr>
          <w:rFonts w:cstheme="minorHAnsi"/>
        </w:rPr>
        <w:t xml:space="preserve"> list</w:t>
      </w:r>
      <w:ins w:id="220" w:author="bruttenberg" w:date="2013-08-13T10:46:00Z">
        <w:r w:rsidR="0078637D">
          <w:rPr>
            <w:rFonts w:cstheme="minorHAnsi"/>
          </w:rPr>
          <w:t>, and replaces the current list with the new list</w:t>
        </w:r>
      </w:ins>
      <w:r>
        <w:rPr>
          <w:rFonts w:cstheme="minorHAnsi"/>
        </w:rPr>
        <w:t xml:space="preserve">. </w:t>
      </w:r>
      <w:proofErr w:type="gramStart"/>
      <w:r>
        <w:rPr>
          <w:rFonts w:cstheme="minorHAnsi"/>
        </w:rPr>
        <w:t xml:space="preserve">The </w:t>
      </w:r>
      <w:r>
        <w:rPr>
          <w:rFonts w:ascii="Courier New" w:hAnsi="Courier New" w:cs="Courier New"/>
        </w:rPr>
        <w:t>:</w:t>
      </w:r>
      <w:proofErr w:type="gramEnd"/>
      <w:r>
        <w:rPr>
          <w:rFonts w:ascii="Courier New" w:hAnsi="Courier New" w:cs="Courier New"/>
        </w:rPr>
        <w:t>:=</w:t>
      </w:r>
      <w:r>
        <w:rPr>
          <w:rFonts w:cstheme="minorHAnsi"/>
        </w:rPr>
        <w:t xml:space="preserve"> notation is a variant of the familiar </w:t>
      </w:r>
      <w:r>
        <w:rPr>
          <w:rFonts w:ascii="Courier New" w:hAnsi="Courier New" w:cs="Courier New"/>
        </w:rPr>
        <w:t>+=</w:t>
      </w:r>
      <w:r>
        <w:rPr>
          <w:rFonts w:cstheme="minorHAnsi"/>
        </w:rPr>
        <w:t xml:space="preserve"> notation common in many languages.</w:t>
      </w:r>
    </w:p>
    <w:p w:rsidR="005D0DEF" w:rsidRPr="005D0DEF" w:rsidRDefault="00224995" w:rsidP="005D0DEF">
      <w:pPr>
        <w:rPr>
          <w:rFonts w:cstheme="minorHAnsi"/>
        </w:rPr>
      </w:pPr>
      <w:r>
        <w:t xml:space="preserve">The </w:t>
      </w:r>
      <w:r>
        <w:rPr>
          <w:rFonts w:ascii="Courier New" w:hAnsi="Courier New" w:cs="Courier New"/>
        </w:rPr>
        <w:t>Actor</w:t>
      </w:r>
      <w:r>
        <w:rPr>
          <w:rFonts w:cstheme="minorHAnsi"/>
        </w:rPr>
        <w:t xml:space="preserve"> class has </w:t>
      </w:r>
      <w:r>
        <w:rPr>
          <w:rFonts w:ascii="Courier New" w:hAnsi="Courier New" w:cs="Courier New"/>
        </w:rPr>
        <w:t>skillful</w:t>
      </w:r>
      <w:r>
        <w:rPr>
          <w:rFonts w:cstheme="minorHAnsi"/>
        </w:rPr>
        <w:t xml:space="preserve"> and </w:t>
      </w:r>
      <w:r>
        <w:rPr>
          <w:rFonts w:ascii="Courier New" w:hAnsi="Courier New" w:cs="Courier New"/>
        </w:rPr>
        <w:t>famous</w:t>
      </w:r>
      <w:r>
        <w:rPr>
          <w:rFonts w:cstheme="minorHAnsi"/>
        </w:rPr>
        <w:t xml:space="preserve"> fields. Rather than an ordinary </w:t>
      </w:r>
      <w:proofErr w:type="gramStart"/>
      <w:r>
        <w:rPr>
          <w:rFonts w:ascii="Courier New" w:hAnsi="Courier New" w:cs="Courier New"/>
        </w:rPr>
        <w:t>val</w:t>
      </w:r>
      <w:proofErr w:type="gramEnd"/>
      <w:r>
        <w:rPr>
          <w:rFonts w:cstheme="minorHAnsi"/>
        </w:rPr>
        <w:t xml:space="preserve">, each of these fields is defined to be </w:t>
      </w:r>
      <w:r>
        <w:rPr>
          <w:rFonts w:ascii="Courier New" w:hAnsi="Courier New" w:cs="Courier New"/>
        </w:rPr>
        <w:t>lazy val</w:t>
      </w:r>
      <w:r w:rsidR="005D0DEF">
        <w:rPr>
          <w:rFonts w:cstheme="minorHAnsi"/>
        </w:rPr>
        <w:t>, which means that the</w:t>
      </w:r>
      <w:r w:rsidR="00737097">
        <w:rPr>
          <w:rFonts w:cstheme="minorHAnsi"/>
        </w:rPr>
        <w:t>ir</w:t>
      </w:r>
      <w:r w:rsidR="005D0DEF">
        <w:rPr>
          <w:rFonts w:cstheme="minorHAnsi"/>
        </w:rPr>
        <w:t xml:space="preserve"> contents are not determined until they are required by some other computation. This is necessary for us because their contents can depend on the list of movies the actor appears in. For example, whether the actor is famous depends on whether at least two movies have high quality, as defined by </w:t>
      </w:r>
      <w:r w:rsidR="005D0DEF">
        <w:rPr>
          <w:rFonts w:ascii="Courier New" w:hAnsi="Courier New" w:cs="Courier New"/>
        </w:rPr>
        <w:t>probFamous</w:t>
      </w:r>
      <w:r w:rsidR="005D0DEF">
        <w:rPr>
          <w:rFonts w:cstheme="minorHAnsi"/>
        </w:rPr>
        <w:t xml:space="preserve">. (Comment on the notation: the underscore after </w:t>
      </w:r>
      <w:r w:rsidR="005D0DEF">
        <w:rPr>
          <w:rFonts w:ascii="Courier New" w:hAnsi="Courier New" w:cs="Courier New"/>
        </w:rPr>
        <w:t>probFamous</w:t>
      </w:r>
      <w:r w:rsidR="005D0DEF">
        <w:rPr>
          <w:rFonts w:cstheme="minorHAnsi"/>
        </w:rPr>
        <w:t xml:space="preserve"> is required here to tell Scala that what is desired is the </w:t>
      </w:r>
      <w:r w:rsidR="005D0DEF">
        <w:rPr>
          <w:rFonts w:ascii="Courier New" w:hAnsi="Courier New" w:cs="Courier New"/>
        </w:rPr>
        <w:t>probFamous</w:t>
      </w:r>
      <w:r w:rsidR="005D0DEF">
        <w:rPr>
          <w:rFonts w:cstheme="minorHAnsi"/>
        </w:rPr>
        <w:t xml:space="preserve"> function itself, not its application to arguments.)</w:t>
      </w:r>
      <w:r w:rsidR="005D0DEF">
        <w:rPr>
          <w:rFonts w:ascii="Courier New" w:hAnsi="Courier New" w:cs="Courier New"/>
        </w:rPr>
        <w:t xml:space="preserve"> </w:t>
      </w:r>
      <w:r w:rsidR="005D0DEF">
        <w:rPr>
          <w:rFonts w:cstheme="minorHAnsi"/>
        </w:rPr>
        <w:t xml:space="preserve"> If </w:t>
      </w:r>
      <w:r w:rsidR="005D0DEF">
        <w:rPr>
          <w:rFonts w:ascii="Courier New" w:hAnsi="Courier New" w:cs="Courier New"/>
        </w:rPr>
        <w:t>famous</w:t>
      </w:r>
      <w:r w:rsidR="005D0DEF">
        <w:rPr>
          <w:rFonts w:cstheme="minorHAnsi"/>
        </w:rPr>
        <w:t xml:space="preserve"> was an ordinary </w:t>
      </w:r>
      <w:r w:rsidR="005D0DEF">
        <w:rPr>
          <w:rFonts w:ascii="Courier New" w:hAnsi="Courier New" w:cs="Courier New"/>
        </w:rPr>
        <w:t>val</w:t>
      </w:r>
      <w:r w:rsidR="005D0DEF">
        <w:rPr>
          <w:rFonts w:cstheme="minorHAnsi"/>
        </w:rPr>
        <w:t xml:space="preserve">, its value (an </w:t>
      </w:r>
      <w:proofErr w:type="gramStart"/>
      <w:r w:rsidR="005D0DEF">
        <w:rPr>
          <w:rFonts w:ascii="Courier New" w:hAnsi="Courier New" w:cs="Courier New"/>
        </w:rPr>
        <w:t>Element[</w:t>
      </w:r>
      <w:proofErr w:type="gramEnd"/>
      <w:r w:rsidR="005D0DEF">
        <w:rPr>
          <w:rFonts w:ascii="Courier New" w:hAnsi="Courier New" w:cs="Courier New"/>
        </w:rPr>
        <w:t>Boolean]</w:t>
      </w:r>
      <w:r w:rsidR="005D0DEF">
        <w:rPr>
          <w:rFonts w:cstheme="minorHAnsi"/>
        </w:rPr>
        <w:t xml:space="preserve">) would be computed at the point it is defined, so it would use an empty list of movies. Because we want to use the correct list of movies in defining it, we postpone evaluating it until the movies list has been filled. For </w:t>
      </w:r>
      <w:r w:rsidR="005D0DEF">
        <w:rPr>
          <w:rFonts w:ascii="Courier New" w:hAnsi="Courier New" w:cs="Courier New"/>
        </w:rPr>
        <w:t>actor3</w:t>
      </w:r>
      <w:r w:rsidR="005D0DEF">
        <w:rPr>
          <w:rFonts w:cstheme="minorHAnsi"/>
        </w:rPr>
        <w:t xml:space="preserve">, this will happen when we make the observation </w:t>
      </w:r>
      <w:proofErr w:type="gramStart"/>
      <w:r w:rsidR="005D0DEF">
        <w:rPr>
          <w:rFonts w:ascii="Courier New" w:hAnsi="Courier New" w:cs="Courier New"/>
        </w:rPr>
        <w:t>ac</w:t>
      </w:r>
      <w:r w:rsidR="005D0DEF" w:rsidRPr="00B07409">
        <w:rPr>
          <w:rFonts w:ascii="Courier New" w:hAnsi="Courier New" w:cs="Courier New"/>
        </w:rPr>
        <w:t>tor3.famous.observe(</w:t>
      </w:r>
      <w:proofErr w:type="gramEnd"/>
      <w:r w:rsidR="005D0DEF" w:rsidRPr="00B07409">
        <w:rPr>
          <w:rFonts w:ascii="Courier New" w:hAnsi="Courier New" w:cs="Courier New"/>
        </w:rPr>
        <w:t>true)</w:t>
      </w:r>
      <w:r w:rsidR="005D0DEF">
        <w:rPr>
          <w:rFonts w:cstheme="minorHAnsi"/>
        </w:rPr>
        <w:t xml:space="preserve">, which we make sure to delay until after all the appearances have been created. For other actors, the </w:t>
      </w:r>
      <w:r w:rsidR="005D0DEF">
        <w:rPr>
          <w:rFonts w:ascii="Courier New" w:hAnsi="Courier New" w:cs="Courier New"/>
        </w:rPr>
        <w:t>famous</w:t>
      </w:r>
      <w:r w:rsidR="005D0DEF">
        <w:rPr>
          <w:rFonts w:cstheme="minorHAnsi"/>
        </w:rPr>
        <w:t xml:space="preserve"> field will be evaluated even later, during inference.</w:t>
      </w:r>
    </w:p>
    <w:p w:rsidR="005D0DEF" w:rsidRDefault="00567D15" w:rsidP="00567D15">
      <w:r>
        <w:lastRenderedPageBreak/>
        <w:t xml:space="preserve">Do not hesitate to use mutation if it will help you organize your program in a logical way. In one application, </w:t>
      </w:r>
      <w:r w:rsidR="00737097">
        <w:t>I</w:t>
      </w:r>
      <w:r w:rsidR="00D971EE">
        <w:t xml:space="preserve"> </w:t>
      </w:r>
      <w:r>
        <w:t xml:space="preserve">have found it convenient to use a hash table that maps concepts to their associated elements. This allowed me to create the element associated with a concept as the concept was introduced. If I later had to refer to the same concept again, </w:t>
      </w:r>
      <w:r w:rsidR="00737097">
        <w:t>I</w:t>
      </w:r>
      <w:r w:rsidR="00D971EE">
        <w:t xml:space="preserve"> </w:t>
      </w:r>
      <w:r>
        <w:t>could easily access its element.</w:t>
      </w:r>
    </w:p>
    <w:p w:rsidR="00DA288D" w:rsidRDefault="00DA288D" w:rsidP="00DA288D">
      <w:pPr>
        <w:pStyle w:val="Heading2"/>
      </w:pPr>
      <w:bookmarkStart w:id="221" w:name="_Toc364262192"/>
      <w:r>
        <w:t>Universes</w:t>
      </w:r>
      <w:bookmarkEnd w:id="221"/>
    </w:p>
    <w:p w:rsidR="00DA288D" w:rsidRDefault="00DA288D" w:rsidP="00DA288D">
      <w:pPr>
        <w:rPr>
          <w:ins w:id="222" w:author="bruttenberg" w:date="2013-08-14T16:42:00Z"/>
        </w:rPr>
      </w:pPr>
      <w:r>
        <w:t xml:space="preserve">A central concept in Figaro is a </w:t>
      </w:r>
      <w:r>
        <w:rPr>
          <w:i/>
        </w:rPr>
        <w:t>universe</w:t>
      </w:r>
      <w:r>
        <w:t>. A universe is simply a collection of elements. Reasoning algorithms operate on a universe (or, as we shall see for dependent universe reasoning, on multiple connected universes). Most of the time while using Figaro, you will not need to create a new universe and can rely on the default universe</w:t>
      </w:r>
      <w:r w:rsidR="00AC1650">
        <w:t xml:space="preserve">, which is just called </w:t>
      </w:r>
      <w:r w:rsidR="00AC1650">
        <w:rPr>
          <w:rFonts w:ascii="Courier New" w:hAnsi="Courier New" w:cs="Courier New"/>
        </w:rPr>
        <w:t>universe</w:t>
      </w:r>
      <w:r>
        <w:t>.</w:t>
      </w:r>
      <w:r w:rsidR="00AC1650">
        <w:t xml:space="preserve"> It can be accessed using</w:t>
      </w:r>
    </w:p>
    <w:p w:rsidR="00310746" w:rsidRDefault="00310746" w:rsidP="00DA288D"/>
    <w:p w:rsidR="00AC1650" w:rsidRDefault="00AC1650" w:rsidP="00DA288D">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com.cra.figaro.language._</w:t>
      </w:r>
    </w:p>
    <w:p w:rsidR="00AC1650" w:rsidRDefault="00AC1650" w:rsidP="00DA288D">
      <w:pPr>
        <w:rPr>
          <w:ins w:id="223" w:author="bruttenberg" w:date="2013-08-14T16:42:00Z"/>
          <w:rFonts w:ascii="Courier New" w:hAnsi="Courier New" w:cs="Courier New"/>
        </w:rPr>
      </w:pPr>
      <w:r>
        <w:rPr>
          <w:rFonts w:ascii="Courier New" w:hAnsi="Courier New" w:cs="Courier New"/>
        </w:rPr>
        <w:t>Universe.universe</w:t>
      </w:r>
    </w:p>
    <w:p w:rsidR="00310746" w:rsidRDefault="00310746" w:rsidP="00DA288D">
      <w:pPr>
        <w:rPr>
          <w:rFonts w:ascii="Courier New" w:hAnsi="Courier New" w:cs="Courier New"/>
        </w:rPr>
      </w:pPr>
    </w:p>
    <w:p w:rsidR="00AC1650" w:rsidRDefault="00AC1650" w:rsidP="00DA288D">
      <w:pPr>
        <w:rPr>
          <w:ins w:id="224" w:author="bruttenberg" w:date="2013-08-14T16:42:00Z"/>
          <w:rFonts w:cstheme="minorHAnsi"/>
        </w:rPr>
      </w:pPr>
      <w:r>
        <w:rPr>
          <w:rFonts w:cstheme="minorHAnsi"/>
        </w:rPr>
        <w:t xml:space="preserve">If you do need a different universe, you can call </w:t>
      </w:r>
      <w:proofErr w:type="gramStart"/>
      <w:r>
        <w:rPr>
          <w:rFonts w:ascii="Courier New" w:hAnsi="Courier New" w:cs="Courier New"/>
        </w:rPr>
        <w:t>Universe.createNew(</w:t>
      </w:r>
      <w:proofErr w:type="gramEnd"/>
      <w:r>
        <w:rPr>
          <w:rFonts w:ascii="Courier New" w:hAnsi="Courier New" w:cs="Courier New"/>
        </w:rPr>
        <w:t>)</w:t>
      </w:r>
      <w:r>
        <w:rPr>
          <w:rFonts w:cstheme="minorHAnsi"/>
        </w:rPr>
        <w:t xml:space="preserve">. This creates a new universe and sets the default universe to it. If you are going to need the old default universe, you will need a </w:t>
      </w:r>
      <w:r w:rsidR="00D934BE">
        <w:rPr>
          <w:rFonts w:cstheme="minorHAnsi"/>
        </w:rPr>
        <w:t>way to refer to it. You could use</w:t>
      </w:r>
    </w:p>
    <w:p w:rsidR="00310746" w:rsidRDefault="00310746" w:rsidP="00DA288D">
      <w:pPr>
        <w:rPr>
          <w:rFonts w:cstheme="minorHAnsi"/>
        </w:rPr>
      </w:pPr>
    </w:p>
    <w:p w:rsidR="00AC1650" w:rsidRDefault="00AC1650" w:rsidP="00DA288D">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u1 = Universe.universe</w:t>
      </w:r>
    </w:p>
    <w:p w:rsidR="00AC1650" w:rsidRDefault="00AC1650" w:rsidP="00DA288D">
      <w:pPr>
        <w:rPr>
          <w:ins w:id="225" w:author="bruttenberg" w:date="2013-08-14T16:42:00Z"/>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u2 = Universe.createNew</w:t>
      </w:r>
      <w:r w:rsidR="00D934BE">
        <w:rPr>
          <w:rFonts w:ascii="Courier New" w:hAnsi="Courier New" w:cs="Courier New"/>
        </w:rPr>
        <w:t>()</w:t>
      </w:r>
    </w:p>
    <w:p w:rsidR="00310746" w:rsidRDefault="00310746" w:rsidP="00DA288D">
      <w:pPr>
        <w:rPr>
          <w:rFonts w:ascii="Courier New" w:hAnsi="Courier New" w:cs="Courier New"/>
        </w:rPr>
      </w:pPr>
    </w:p>
    <w:p w:rsidR="00AC1650" w:rsidRDefault="00D934BE" w:rsidP="00DA288D">
      <w:pPr>
        <w:rPr>
          <w:rFonts w:cstheme="minorHAnsi"/>
        </w:rPr>
      </w:pPr>
      <w:proofErr w:type="gramStart"/>
      <w:r w:rsidRPr="00D934BE">
        <w:rPr>
          <w:rFonts w:cstheme="minorHAnsi"/>
        </w:rPr>
        <w:t>u1</w:t>
      </w:r>
      <w:proofErr w:type="gramEnd"/>
      <w:r>
        <w:rPr>
          <w:rFonts w:cstheme="minorHAnsi"/>
        </w:rPr>
        <w:t xml:space="preserve"> will now refer to the old default universe while </w:t>
      </w:r>
      <w:r>
        <w:rPr>
          <w:rFonts w:ascii="Courier New" w:hAnsi="Courier New" w:cs="Courier New"/>
        </w:rPr>
        <w:t xml:space="preserve">u2 </w:t>
      </w:r>
      <w:r>
        <w:rPr>
          <w:rFonts w:cstheme="minorHAnsi"/>
        </w:rPr>
        <w:t xml:space="preserve">refers to the new one. </w:t>
      </w:r>
      <w:r w:rsidR="00AC1650" w:rsidRPr="00D934BE">
        <w:rPr>
          <w:rFonts w:cstheme="minorHAnsi"/>
        </w:rPr>
        <w:t>Every</w:t>
      </w:r>
      <w:r w:rsidR="00AC1650">
        <w:rPr>
          <w:rFonts w:cstheme="minorHAnsi"/>
        </w:rPr>
        <w:t xml:space="preserve"> element belongs to exactly one universe. Ordinarily, when an element is created, it is assigned to the current default universe. As we will see below when we talk about </w:t>
      </w:r>
      <w:r w:rsidR="004C2003">
        <w:rPr>
          <w:rFonts w:cstheme="minorHAnsi"/>
        </w:rPr>
        <w:t>element</w:t>
      </w:r>
      <w:r w:rsidR="00AC1650">
        <w:rPr>
          <w:rFonts w:cstheme="minorHAnsi"/>
        </w:rPr>
        <w:t xml:space="preserve"> collections, it is possible to assign a particular element to a different universe from the current default.</w:t>
      </w:r>
    </w:p>
    <w:p w:rsidR="00AC1650" w:rsidRDefault="00AC1650" w:rsidP="00DA288D">
      <w:pPr>
        <w:rPr>
          <w:rFonts w:cstheme="minorHAnsi"/>
        </w:rPr>
      </w:pPr>
      <w:r>
        <w:rPr>
          <w:rFonts w:cstheme="minorHAnsi"/>
        </w:rPr>
        <w:t>Elements can be activated or deactivated. Elements that are inactive are not operated on by reasoning algorithms.</w:t>
      </w:r>
      <w:r w:rsidR="00804E72">
        <w:rPr>
          <w:rFonts w:cstheme="minorHAnsi"/>
        </w:rPr>
        <w:t xml:space="preserve"> Elements are active when created.</w:t>
      </w:r>
      <w:r>
        <w:rPr>
          <w:rFonts w:cstheme="minorHAnsi"/>
        </w:rPr>
        <w:t xml:space="preserve"> To deactivate</w:t>
      </w:r>
      <w:r w:rsidR="00804E72">
        <w:rPr>
          <w:rFonts w:cstheme="minorHAnsi"/>
        </w:rPr>
        <w:t xml:space="preserve"> an element </w:t>
      </w:r>
      <w:r w:rsidR="00804E72">
        <w:rPr>
          <w:rFonts w:ascii="Courier New" w:hAnsi="Courier New" w:cs="Courier New"/>
        </w:rPr>
        <w:t xml:space="preserve">e </w:t>
      </w:r>
      <w:r w:rsidR="00804E72">
        <w:rPr>
          <w:rFonts w:cstheme="minorHAnsi"/>
        </w:rPr>
        <w:t xml:space="preserve">use </w:t>
      </w:r>
      <w:proofErr w:type="gramStart"/>
      <w:r w:rsidR="00804E72">
        <w:rPr>
          <w:rFonts w:ascii="Courier New" w:hAnsi="Courier New" w:cs="Courier New"/>
        </w:rPr>
        <w:t>e.deactivate(</w:t>
      </w:r>
      <w:proofErr w:type="gramEnd"/>
      <w:r w:rsidR="00804E72">
        <w:rPr>
          <w:rFonts w:ascii="Courier New" w:hAnsi="Courier New" w:cs="Courier New"/>
        </w:rPr>
        <w:t>)</w:t>
      </w:r>
      <w:r w:rsidR="00804E72">
        <w:rPr>
          <w:rFonts w:cstheme="minorHAnsi"/>
        </w:rPr>
        <w:t xml:space="preserve">; to reactivate it, use </w:t>
      </w:r>
      <w:r w:rsidR="00804E72">
        <w:rPr>
          <w:rFonts w:ascii="Courier New" w:hAnsi="Courier New" w:cs="Courier New"/>
        </w:rPr>
        <w:t>e.activate()</w:t>
      </w:r>
      <w:r w:rsidR="00804E72">
        <w:rPr>
          <w:rFonts w:cstheme="minorHAnsi"/>
        </w:rPr>
        <w:t>.</w:t>
      </w:r>
      <w:ins w:id="226" w:author="bruttenberg" w:date="2013-08-13T10:54:00Z">
        <w:r w:rsidR="00650729">
          <w:rPr>
            <w:rFonts w:cstheme="minorHAnsi"/>
          </w:rPr>
          <w:t xml:space="preserve"> When a compound element is created that uses a parent element, the parent must </w:t>
        </w:r>
      </w:ins>
      <w:ins w:id="227" w:author="bruttenberg" w:date="2013-08-13T10:55:00Z">
        <w:r w:rsidR="00650729">
          <w:rPr>
            <w:rFonts w:cstheme="minorHAnsi"/>
          </w:rPr>
          <w:t xml:space="preserve">already </w:t>
        </w:r>
      </w:ins>
      <w:ins w:id="228" w:author="bruttenberg" w:date="2013-08-13T10:54:00Z">
        <w:r w:rsidR="00650729">
          <w:rPr>
            <w:rFonts w:cstheme="minorHAnsi"/>
          </w:rPr>
          <w:t>be active.</w:t>
        </w:r>
      </w:ins>
    </w:p>
    <w:p w:rsidR="00804E72" w:rsidRDefault="00804E72" w:rsidP="00DA288D">
      <w:pPr>
        <w:rPr>
          <w:rFonts w:cstheme="minorHAnsi"/>
        </w:rPr>
      </w:pPr>
      <w:r>
        <w:rPr>
          <w:rFonts w:cstheme="minorHAnsi"/>
        </w:rPr>
        <w:t xml:space="preserve">You can get a list of all active elements in universe </w:t>
      </w:r>
      <w:r>
        <w:rPr>
          <w:rFonts w:ascii="Courier New" w:hAnsi="Courier New" w:cs="Courier New"/>
        </w:rPr>
        <w:t>u</w:t>
      </w:r>
      <w:r>
        <w:rPr>
          <w:rFonts w:cstheme="minorHAnsi"/>
        </w:rPr>
        <w:t xml:space="preserve"> using </w:t>
      </w:r>
      <w:r>
        <w:rPr>
          <w:rFonts w:ascii="Courier New" w:hAnsi="Courier New" w:cs="Courier New"/>
        </w:rPr>
        <w:t>u.activeElements</w:t>
      </w:r>
      <w:r>
        <w:rPr>
          <w:rFonts w:cstheme="minorHAnsi"/>
        </w:rPr>
        <w:t>. There are many more methods of a universe that are useful for writing reasoning algorithms.</w:t>
      </w:r>
      <w:ins w:id="229" w:author="bruttenberg" w:date="2013-08-13T10:55:00Z">
        <w:r w:rsidR="00EE3F8F">
          <w:rPr>
            <w:rFonts w:cstheme="minorHAnsi"/>
          </w:rPr>
          <w:t xml:space="preserve"> See the</w:t>
        </w:r>
      </w:ins>
      <w:ins w:id="230" w:author="bruttenberg" w:date="2013-08-13T10:56:00Z">
        <w:r w:rsidR="00EE3F8F">
          <w:rPr>
            <w:rFonts w:cstheme="minorHAnsi"/>
          </w:rPr>
          <w:t xml:space="preserve"> documentation in Universe.scala for more details.</w:t>
        </w:r>
      </w:ins>
    </w:p>
    <w:p w:rsidR="00804E72" w:rsidRDefault="00EF4159" w:rsidP="00804E72">
      <w:pPr>
        <w:pStyle w:val="Heading2"/>
      </w:pPr>
      <w:bookmarkStart w:id="231" w:name="_Toc364262193"/>
      <w:r>
        <w:t>Names,</w:t>
      </w:r>
      <w:r w:rsidR="00804E72">
        <w:t xml:space="preserve"> </w:t>
      </w:r>
      <w:r w:rsidR="0009670E">
        <w:t>e</w:t>
      </w:r>
      <w:r w:rsidR="001D1F2F">
        <w:t>lement</w:t>
      </w:r>
      <w:r w:rsidR="00804E72">
        <w:t xml:space="preserve"> </w:t>
      </w:r>
      <w:r w:rsidR="0009670E">
        <w:t>c</w:t>
      </w:r>
      <w:r w:rsidR="00804E72">
        <w:t>ollections</w:t>
      </w:r>
      <w:r>
        <w:t xml:space="preserve">, and </w:t>
      </w:r>
      <w:r w:rsidR="0009670E">
        <w:t>r</w:t>
      </w:r>
      <w:r>
        <w:t>eferences</w:t>
      </w:r>
      <w:bookmarkEnd w:id="231"/>
    </w:p>
    <w:p w:rsidR="00804E72" w:rsidRDefault="00804E72" w:rsidP="00804E72">
      <w:r>
        <w:t>Suppose we want to create a PRM in which we are uncertain about the value of an attribute whose value is itself an instance of another class (which is called reference uncertainty). For example, suppose we have the following classes and instances:</w:t>
      </w:r>
    </w:p>
    <w:p w:rsidR="00EF4159" w:rsidRDefault="00EF4159" w:rsidP="00804E72">
      <w:pPr>
        <w:rPr>
          <w:ins w:id="232" w:author="bruttenberg" w:date="2013-08-13T10:57:00Z"/>
        </w:rPr>
      </w:pPr>
    </w:p>
    <w:p w:rsidR="000F4DE4" w:rsidRDefault="00B803D7">
      <w:pPr>
        <w:ind w:left="360" w:firstLine="0"/>
        <w:rPr>
          <w:ins w:id="233" w:author="bruttenberg" w:date="2013-08-13T10:57:00Z"/>
          <w:rFonts w:ascii="Courier New" w:hAnsi="Courier New" w:cs="Courier New"/>
        </w:rPr>
      </w:pPr>
      <w:ins w:id="234" w:author="bruttenberg" w:date="2013-08-29T09:04:00Z">
        <w:r>
          <w:rPr>
            <w:rFonts w:ascii="Courier New" w:hAnsi="Courier New" w:cs="Courier New"/>
            <w:noProof/>
            <w:lang w:bidi="ar-SA"/>
          </w:rPr>
          <w:pict>
            <v:shape id="_x0000_s1066" type="#_x0000_t180" style="position:absolute;left:0;text-align:left;margin-left:479.65pt;margin-top:10.75pt;width:123.75pt;height:51.7pt;z-index:251684864" adj="-31924,-2507,20029,-2507,1344,668,2505,3447" strokeweight="1pt">
              <v:stroke startarrow="block"/>
              <v:textbox>
                <w:txbxContent>
                  <w:p w:rsidR="00B803D7" w:rsidRPr="001B54EA" w:rsidRDefault="00B803D7" w:rsidP="00B803D7">
                    <w:pPr>
                      <w:ind w:firstLine="0"/>
                    </w:pPr>
                    <w:ins w:id="235" w:author="bruttenberg" w:date="2013-08-29T09:04:00Z">
                      <w:r>
                        <w:t>This example can be found in CarAndEngine.scala</w:t>
                      </w:r>
                    </w:ins>
                  </w:p>
                </w:txbxContent>
              </v:textbox>
            </v:shape>
          </w:pict>
        </w:r>
      </w:ins>
      <w:proofErr w:type="gramStart"/>
      <w:ins w:id="236" w:author="bruttenberg" w:date="2013-08-13T10:57:00Z">
        <w:r w:rsidR="005A09FB" w:rsidRPr="005A09FB">
          <w:rPr>
            <w:rFonts w:ascii="Courier New" w:hAnsi="Courier New" w:cs="Courier New"/>
          </w:rPr>
          <w:t>import</w:t>
        </w:r>
        <w:proofErr w:type="gramEnd"/>
        <w:r w:rsidR="005A09FB" w:rsidRPr="005A09FB">
          <w:rPr>
            <w:rFonts w:ascii="Courier New" w:hAnsi="Courier New" w:cs="Courier New"/>
          </w:rPr>
          <w:t xml:space="preserve"> com.cra.figaro.language._</w:t>
        </w:r>
      </w:ins>
    </w:p>
    <w:p w:rsidR="000F4DE4" w:rsidRDefault="000F4DE4">
      <w:pPr>
        <w:ind w:left="360" w:firstLine="0"/>
        <w:rPr>
          <w:rFonts w:ascii="Courier New" w:hAnsi="Courier New" w:cs="Courier New"/>
        </w:rPr>
      </w:pPr>
    </w:p>
    <w:p w:rsidR="000F4DE4" w:rsidRDefault="00804E72">
      <w:pPr>
        <w:ind w:left="360" w:firstLine="0"/>
      </w:pPr>
      <w:proofErr w:type="gramStart"/>
      <w:r>
        <w:rPr>
          <w:rFonts w:ascii="Courier New" w:hAnsi="Courier New" w:cs="Courier New"/>
        </w:rPr>
        <w:t>abstract</w:t>
      </w:r>
      <w:proofErr w:type="gramEnd"/>
      <w:r>
        <w:rPr>
          <w:rFonts w:ascii="Courier New" w:hAnsi="Courier New" w:cs="Courier New"/>
        </w:rPr>
        <w:t xml:space="preserve"> class Engine { val power : Element[Symbol] }</w:t>
      </w:r>
    </w:p>
    <w:p w:rsidR="000F4DE4" w:rsidRDefault="00804E72">
      <w:pPr>
        <w:ind w:left="360" w:firstLine="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I4 extends Engine {</w:t>
      </w:r>
    </w:p>
    <w:p w:rsidR="000F4DE4" w:rsidRDefault="00804E72">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power = Select(0.8 -&gt; ‘low, 0.2 -&gt; ‘high)</w:t>
      </w:r>
    </w:p>
    <w:p w:rsidR="000F4DE4" w:rsidRDefault="00804E72">
      <w:pPr>
        <w:ind w:left="360" w:firstLine="0"/>
        <w:rPr>
          <w:rFonts w:ascii="Courier New" w:hAnsi="Courier New" w:cs="Courier New"/>
        </w:rPr>
      </w:pPr>
      <w:r>
        <w:rPr>
          <w:rFonts w:ascii="Courier New" w:hAnsi="Courier New" w:cs="Courier New"/>
        </w:rPr>
        <w:t>}</w:t>
      </w:r>
    </w:p>
    <w:p w:rsidR="000F4DE4" w:rsidRDefault="00804E72">
      <w:pPr>
        <w:ind w:left="360" w:firstLine="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V</w:t>
      </w:r>
      <w:r w:rsidR="00DA16BD">
        <w:rPr>
          <w:rFonts w:ascii="Courier New" w:hAnsi="Courier New" w:cs="Courier New"/>
        </w:rPr>
        <w:t>8</w:t>
      </w:r>
      <w:r>
        <w:rPr>
          <w:rFonts w:ascii="Courier New" w:hAnsi="Courier New" w:cs="Courier New"/>
        </w:rPr>
        <w:t xml:space="preserve"> extends Engine {</w:t>
      </w:r>
    </w:p>
    <w:p w:rsidR="000F4DE4" w:rsidRDefault="00804E72">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power = Select(0.8 -&gt; ‘low, 0.2 -&gt; ‘high)</w:t>
      </w:r>
    </w:p>
    <w:p w:rsidR="000F4DE4" w:rsidRDefault="00804E72">
      <w:pPr>
        <w:ind w:left="360" w:firstLine="0"/>
        <w:rPr>
          <w:rFonts w:ascii="Courier New" w:hAnsi="Courier New" w:cs="Courier New"/>
        </w:rPr>
      </w:pPr>
      <w:r>
        <w:rPr>
          <w:rFonts w:ascii="Courier New" w:hAnsi="Courier New" w:cs="Courier New"/>
        </w:rPr>
        <w:t>}</w:t>
      </w:r>
    </w:p>
    <w:p w:rsidR="000F4DE4" w:rsidRDefault="00ED2135">
      <w:pPr>
        <w:ind w:left="360" w:firstLine="0"/>
        <w:rPr>
          <w:rFonts w:ascii="Courier New" w:hAnsi="Courier New" w:cs="Courier New"/>
        </w:rPr>
      </w:pPr>
      <w:proofErr w:type="gramStart"/>
      <w:r>
        <w:rPr>
          <w:rFonts w:ascii="Courier New" w:hAnsi="Courier New" w:cs="Courier New"/>
        </w:rPr>
        <w:t>o</w:t>
      </w:r>
      <w:r w:rsidR="00804E72">
        <w:rPr>
          <w:rFonts w:ascii="Courier New" w:hAnsi="Courier New" w:cs="Courier New"/>
        </w:rPr>
        <w:t>bject</w:t>
      </w:r>
      <w:proofErr w:type="gramEnd"/>
      <w:r w:rsidR="00804E72">
        <w:rPr>
          <w:rFonts w:ascii="Courier New" w:hAnsi="Courier New" w:cs="Courier New"/>
        </w:rPr>
        <w:t xml:space="preserve"> MyEngine extends Engine {</w:t>
      </w:r>
    </w:p>
    <w:p w:rsidR="000F4DE4" w:rsidRDefault="00804E72">
      <w:pPr>
        <w:ind w:left="360" w:firstLine="0"/>
        <w:rPr>
          <w:rFonts w:ascii="Courier New" w:hAnsi="Courier New" w:cs="Courier New"/>
        </w:rPr>
      </w:pPr>
      <w:r>
        <w:rPr>
          <w:rFonts w:ascii="Courier New" w:hAnsi="Courier New" w:cs="Courier New"/>
        </w:rPr>
        <w:t xml:space="preserve">  </w:t>
      </w:r>
      <w:del w:id="237" w:author="bruttenberg" w:date="2013-08-13T10:57:00Z">
        <w:r w:rsidDel="002E2EAF">
          <w:rPr>
            <w:rFonts w:ascii="Courier New" w:hAnsi="Courier New" w:cs="Courier New"/>
          </w:rPr>
          <w:delText>V</w:delText>
        </w:r>
      </w:del>
      <w:proofErr w:type="gramStart"/>
      <w:ins w:id="238" w:author="bruttenberg" w:date="2013-08-13T10:57:00Z">
        <w:r w:rsidR="002E2EAF">
          <w:rPr>
            <w:rFonts w:ascii="Courier New" w:hAnsi="Courier New" w:cs="Courier New"/>
          </w:rPr>
          <w:t>v</w:t>
        </w:r>
      </w:ins>
      <w:r>
        <w:rPr>
          <w:rFonts w:ascii="Courier New" w:hAnsi="Courier New" w:cs="Courier New"/>
        </w:rPr>
        <w:t>al</w:t>
      </w:r>
      <w:proofErr w:type="gramEnd"/>
      <w:r>
        <w:rPr>
          <w:rFonts w:ascii="Courier New" w:hAnsi="Courier New" w:cs="Courier New"/>
        </w:rPr>
        <w:t xml:space="preserve"> power = Constant(‘high)</w:t>
      </w:r>
    </w:p>
    <w:p w:rsidR="000F4DE4" w:rsidRDefault="00804E72">
      <w:pPr>
        <w:ind w:left="360" w:firstLine="0"/>
        <w:rPr>
          <w:rFonts w:ascii="Courier New" w:hAnsi="Courier New" w:cs="Courier New"/>
        </w:rPr>
      </w:pPr>
      <w:r>
        <w:rPr>
          <w:rFonts w:ascii="Courier New" w:hAnsi="Courier New" w:cs="Courier New"/>
        </w:rPr>
        <w:t>}</w:t>
      </w:r>
    </w:p>
    <w:p w:rsidR="000F4DE4" w:rsidRDefault="00197442">
      <w:pPr>
        <w:ind w:left="360" w:firstLine="0"/>
        <w:rPr>
          <w:rFonts w:ascii="Courier New" w:hAnsi="Courier New" w:cs="Courier New"/>
        </w:rPr>
      </w:pPr>
      <w:proofErr w:type="gramStart"/>
      <w:r>
        <w:rPr>
          <w:rFonts w:ascii="Courier New" w:hAnsi="Courier New" w:cs="Courier New"/>
        </w:rPr>
        <w:lastRenderedPageBreak/>
        <w:t>class</w:t>
      </w:r>
      <w:proofErr w:type="gramEnd"/>
      <w:r w:rsidR="001D1F2F">
        <w:rPr>
          <w:rFonts w:ascii="Courier New" w:hAnsi="Courier New" w:cs="Courier New"/>
        </w:rPr>
        <w:t xml:space="preserve"> Car {</w:t>
      </w:r>
    </w:p>
    <w:p w:rsidR="000F4DE4" w:rsidRDefault="00EF4159">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engine: Element[Engine] = </w:t>
      </w:r>
    </w:p>
    <w:p w:rsidR="000F4DE4" w:rsidRDefault="00EF4159">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0.2 -&gt; new I4, 0.3 -&gt; new V</w:t>
      </w:r>
      <w:r w:rsidR="00DA16BD">
        <w:rPr>
          <w:rFonts w:ascii="Courier New" w:hAnsi="Courier New" w:cs="Courier New"/>
        </w:rPr>
        <w:t>8</w:t>
      </w:r>
      <w:r>
        <w:rPr>
          <w:rFonts w:ascii="Courier New" w:hAnsi="Courier New" w:cs="Courier New"/>
        </w:rPr>
        <w:t>, 0.5 -&gt; MyEngine)</w:t>
      </w:r>
    </w:p>
    <w:p w:rsidR="000F4DE4" w:rsidRDefault="001D1F2F">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speed = CP</w:t>
      </w:r>
      <w:r w:rsidR="00EF4159">
        <w:rPr>
          <w:rFonts w:ascii="Courier New" w:hAnsi="Courier New" w:cs="Courier New"/>
        </w:rPr>
        <w:t>D(</w:t>
      </w:r>
      <w:del w:id="239" w:author="bruttenberg" w:date="2013-08-13T10:59:00Z">
        <w:r w:rsidR="00EF4159" w:rsidDel="002E2EAF">
          <w:rPr>
            <w:rFonts w:ascii="Courier New" w:hAnsi="Courier New" w:cs="Courier New"/>
          </w:rPr>
          <w:delText xml:space="preserve">    </w:delText>
        </w:r>
      </w:del>
      <w:r w:rsidR="00EF4159" w:rsidRPr="002E2EAF">
        <w:rPr>
          <w:rFonts w:ascii="Courier New" w:hAnsi="Courier New" w:cs="Courier New"/>
          <w:b/>
        </w:rPr>
        <w:t>?</w:t>
      </w:r>
      <w:r w:rsidR="00EF4159">
        <w:rPr>
          <w:rFonts w:ascii="Courier New" w:hAnsi="Courier New" w:cs="Courier New"/>
        </w:rPr>
        <w:t>,</w:t>
      </w:r>
    </w:p>
    <w:p w:rsidR="000F4DE4" w:rsidRDefault="00EF4159">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low</w:t>
      </w:r>
      <w:proofErr w:type="gramEnd"/>
      <w:r>
        <w:rPr>
          <w:rFonts w:ascii="Courier New" w:hAnsi="Courier New" w:cs="Courier New"/>
        </w:rPr>
        <w:t xml:space="preserve"> -&gt; Constant(65)</w:t>
      </w:r>
    </w:p>
    <w:p w:rsidR="000F4DE4" w:rsidRDefault="00EF4159">
      <w:pPr>
        <w:ind w:left="360"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high</w:t>
      </w:r>
      <w:proofErr w:type="gramEnd"/>
      <w:r>
        <w:rPr>
          <w:rFonts w:ascii="Courier New" w:hAnsi="Courier New" w:cs="Courier New"/>
        </w:rPr>
        <w:t xml:space="preserve"> -&gt; Select(0.5 -&gt; 80, 0.5 -&gt; 90)</w:t>
      </w:r>
    </w:p>
    <w:p w:rsidR="000F4DE4" w:rsidRDefault="00EF4159">
      <w:pPr>
        <w:ind w:left="360" w:firstLine="0"/>
        <w:rPr>
          <w:rFonts w:ascii="Courier New" w:hAnsi="Courier New" w:cs="Courier New"/>
        </w:rPr>
      </w:pPr>
      <w:r>
        <w:rPr>
          <w:rFonts w:ascii="Courier New" w:hAnsi="Courier New" w:cs="Courier New"/>
        </w:rPr>
        <w:t>}</w:t>
      </w:r>
    </w:p>
    <w:p w:rsidR="00EF4159" w:rsidRDefault="00EF4159" w:rsidP="00804E72">
      <w:pPr>
        <w:rPr>
          <w:rFonts w:cstheme="minorHAnsi"/>
        </w:rPr>
      </w:pPr>
    </w:p>
    <w:p w:rsidR="00EF4159" w:rsidRDefault="00736D52" w:rsidP="00804E72">
      <w:pPr>
        <w:rPr>
          <w:rFonts w:cstheme="minorHAnsi"/>
        </w:rPr>
      </w:pPr>
      <w:r>
        <w:rPr>
          <w:rFonts w:cstheme="minorHAnsi"/>
        </w:rPr>
        <w:t xml:space="preserve">We want the speed of the car to depend on the power of its engine, but we have uncertainty over what the engine actually is. </w:t>
      </w:r>
      <w:r w:rsidR="00EF4159">
        <w:rPr>
          <w:rFonts w:cstheme="minorHAnsi"/>
        </w:rPr>
        <w:t xml:space="preserve">What should we put in place of the question mark? The obvious choice is </w:t>
      </w:r>
      <w:r w:rsidR="00EF4159">
        <w:rPr>
          <w:rFonts w:ascii="Courier New" w:hAnsi="Courier New" w:cs="Courier New"/>
        </w:rPr>
        <w:t>engine.power</w:t>
      </w:r>
      <w:r w:rsidR="00EF4159">
        <w:rPr>
          <w:rFonts w:cstheme="minorHAnsi"/>
        </w:rPr>
        <w:t xml:space="preserve">, but this does not work because </w:t>
      </w:r>
      <w:r w:rsidR="00EF4159">
        <w:rPr>
          <w:rFonts w:ascii="Courier New" w:hAnsi="Courier New" w:cs="Courier New"/>
        </w:rPr>
        <w:t>engine</w:t>
      </w:r>
      <w:r w:rsidR="00EF4159">
        <w:rPr>
          <w:rFonts w:cstheme="minorHAnsi"/>
        </w:rPr>
        <w:t xml:space="preserve"> is an </w:t>
      </w:r>
      <w:proofErr w:type="gramStart"/>
      <w:r w:rsidR="00EF4159">
        <w:rPr>
          <w:rFonts w:ascii="Courier New" w:hAnsi="Courier New" w:cs="Courier New"/>
        </w:rPr>
        <w:t>Element[</w:t>
      </w:r>
      <w:proofErr w:type="gramEnd"/>
      <w:r w:rsidR="00EF4159">
        <w:rPr>
          <w:rFonts w:ascii="Courier New" w:hAnsi="Courier New" w:cs="Courier New"/>
        </w:rPr>
        <w:t>Engine]</w:t>
      </w:r>
      <w:r w:rsidR="00EF4159">
        <w:rPr>
          <w:rFonts w:cstheme="minorHAnsi"/>
        </w:rPr>
        <w:t xml:space="preserve">, not an instance of </w:t>
      </w:r>
      <w:r w:rsidR="00EF4159">
        <w:rPr>
          <w:rFonts w:ascii="Courier New" w:hAnsi="Courier New" w:cs="Courier New"/>
        </w:rPr>
        <w:t>Engine</w:t>
      </w:r>
      <w:r w:rsidR="00EF4159">
        <w:rPr>
          <w:rFonts w:cstheme="minorHAnsi"/>
        </w:rPr>
        <w:t>.</w:t>
      </w:r>
    </w:p>
    <w:p w:rsidR="00EF4159" w:rsidRDefault="00EF4159" w:rsidP="00804E72">
      <w:pPr>
        <w:rPr>
          <w:rFonts w:cstheme="minorHAnsi"/>
        </w:rPr>
      </w:pPr>
      <w:r>
        <w:rPr>
          <w:rFonts w:cstheme="minorHAnsi"/>
        </w:rPr>
        <w:t xml:space="preserve">To get around this problem, Figaro provides </w:t>
      </w:r>
      <w:r w:rsidRPr="00197442">
        <w:rPr>
          <w:rFonts w:cstheme="minorHAnsi"/>
          <w:i/>
        </w:rPr>
        <w:t>names</w:t>
      </w:r>
      <w:r>
        <w:rPr>
          <w:rFonts w:cstheme="minorHAnsi"/>
        </w:rPr>
        <w:t xml:space="preserve"> and </w:t>
      </w:r>
      <w:r w:rsidRPr="00197442">
        <w:rPr>
          <w:rFonts w:cstheme="minorHAnsi"/>
          <w:i/>
        </w:rPr>
        <w:t>element collections</w:t>
      </w:r>
      <w:r>
        <w:rPr>
          <w:rFonts w:cstheme="minorHAnsi"/>
        </w:rPr>
        <w:t>. Every element has a name and belongs to an element collection. By default, the name is the empty string and the element collection is the default universe at the time the element is created, which works because universes are element collections. So, most of the time, as in the tutorial to this point, you don’t have to worry about the name and element collection of an element.</w:t>
      </w:r>
      <w:r w:rsidR="00197442">
        <w:rPr>
          <w:rFonts w:cstheme="minorHAnsi"/>
        </w:rPr>
        <w:t xml:space="preserve"> To assign a name and element collection to an element explicitly, you provide an extra pair of arguments when creating it.</w:t>
      </w:r>
    </w:p>
    <w:p w:rsidR="00197442" w:rsidRDefault="00197442" w:rsidP="00804E72">
      <w:pPr>
        <w:rPr>
          <w:ins w:id="240" w:author="bruttenberg" w:date="2013-08-14T16:42:00Z"/>
          <w:rFonts w:cstheme="minorHAnsi"/>
        </w:rPr>
      </w:pPr>
      <w:r>
        <w:rPr>
          <w:rFonts w:cstheme="minorHAnsi"/>
        </w:rPr>
        <w:t>We can give the engine a name and make it belong to the car as an element collection as follows:</w:t>
      </w:r>
    </w:p>
    <w:p w:rsidR="00310746" w:rsidRDefault="00310746" w:rsidP="00804E72">
      <w:pPr>
        <w:rPr>
          <w:rFonts w:cstheme="minorHAnsi"/>
        </w:rPr>
      </w:pPr>
    </w:p>
    <w:p w:rsidR="00197442" w:rsidRDefault="00197442" w:rsidP="00197442">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Car extends ElementCollection {</w:t>
      </w:r>
    </w:p>
    <w:p w:rsidR="00197442" w:rsidRDefault="00197442" w:rsidP="00197442">
      <w:pPr>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engine: Element[Engine] = </w:t>
      </w:r>
    </w:p>
    <w:p w:rsidR="00197442" w:rsidRDefault="00197442" w:rsidP="00197442">
      <w:pPr>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0.2 -&gt; new I4, 0.3 -&gt; new V6, 0.5 -&gt; MyEngine)(</w:t>
      </w:r>
    </w:p>
    <w:p w:rsidR="00197442" w:rsidRDefault="00197442" w:rsidP="00197442">
      <w:pPr>
        <w:rPr>
          <w:rFonts w:ascii="Courier New" w:hAnsi="Courier New" w:cs="Courier New"/>
        </w:rPr>
      </w:pPr>
      <w:r>
        <w:rPr>
          <w:rFonts w:ascii="Courier New" w:hAnsi="Courier New" w:cs="Courier New"/>
        </w:rPr>
        <w:t xml:space="preserve">            “</w:t>
      </w:r>
      <w:proofErr w:type="gramStart"/>
      <w:r>
        <w:rPr>
          <w:rFonts w:ascii="Courier New" w:hAnsi="Courier New" w:cs="Courier New"/>
        </w:rPr>
        <w:t>engine</w:t>
      </w:r>
      <w:proofErr w:type="gramEnd"/>
      <w:r>
        <w:rPr>
          <w:rFonts w:ascii="Courier New" w:hAnsi="Courier New" w:cs="Courier New"/>
        </w:rPr>
        <w:t>”, this</w:t>
      </w:r>
    </w:p>
    <w:p w:rsidR="00197442" w:rsidRDefault="00197442" w:rsidP="00197442">
      <w:pPr>
        <w:rPr>
          <w:ins w:id="241" w:author="bruttenberg" w:date="2013-08-14T16:42:00Z"/>
          <w:rFonts w:ascii="Courier New" w:hAnsi="Courier New" w:cs="Courier New"/>
        </w:rPr>
      </w:pPr>
      <w:r>
        <w:rPr>
          <w:rFonts w:ascii="Courier New" w:hAnsi="Courier New" w:cs="Courier New"/>
        </w:rPr>
        <w:t xml:space="preserve">          )</w:t>
      </w:r>
    </w:p>
    <w:p w:rsidR="00310746" w:rsidRDefault="00310746" w:rsidP="00197442">
      <w:pPr>
        <w:rPr>
          <w:rFonts w:ascii="Courier New" w:hAnsi="Courier New" w:cs="Courier New"/>
        </w:rPr>
      </w:pPr>
    </w:p>
    <w:p w:rsidR="00197442" w:rsidRDefault="00197442" w:rsidP="00804E72">
      <w:pPr>
        <w:rPr>
          <w:rFonts w:cstheme="minorHAnsi"/>
        </w:rPr>
      </w:pPr>
      <w:r>
        <w:rPr>
          <w:rFonts w:cstheme="minorHAnsi"/>
        </w:rPr>
        <w:t>In the first line we make</w:t>
      </w:r>
      <w:r w:rsidR="00736D52">
        <w:rPr>
          <w:rFonts w:cstheme="minorHAnsi"/>
        </w:rPr>
        <w:t xml:space="preserve"> the </w:t>
      </w:r>
      <w:r w:rsidR="00736D52">
        <w:rPr>
          <w:rFonts w:ascii="Courier New" w:hAnsi="Courier New" w:cs="Courier New"/>
        </w:rPr>
        <w:t>Car</w:t>
      </w:r>
      <w:r w:rsidR="00736D52">
        <w:rPr>
          <w:rFonts w:cstheme="minorHAnsi"/>
        </w:rPr>
        <w:t xml:space="preserve"> class inherit from </w:t>
      </w:r>
      <w:r w:rsidR="00736D52">
        <w:rPr>
          <w:rFonts w:ascii="Courier New" w:hAnsi="Courier New" w:cs="Courier New"/>
        </w:rPr>
        <w:t>ElementCollection</w:t>
      </w:r>
      <w:r w:rsidR="00736D52">
        <w:rPr>
          <w:rFonts w:cstheme="minorHAnsi"/>
        </w:rPr>
        <w:t>, so that</w:t>
      </w:r>
      <w:r w:rsidR="00DA16BD">
        <w:rPr>
          <w:rFonts w:cstheme="minorHAnsi"/>
        </w:rPr>
        <w:t xml:space="preserve"> every instance of</w:t>
      </w:r>
      <w:r>
        <w:rPr>
          <w:rFonts w:cstheme="minorHAnsi"/>
        </w:rPr>
        <w:t xml:space="preserve"> </w:t>
      </w:r>
      <w:r>
        <w:rPr>
          <w:rFonts w:ascii="Courier New" w:hAnsi="Courier New" w:cs="Courier New"/>
        </w:rPr>
        <w:t>Car</w:t>
      </w:r>
      <w:r>
        <w:rPr>
          <w:rFonts w:cstheme="minorHAnsi"/>
        </w:rPr>
        <w:t xml:space="preserve"> </w:t>
      </w:r>
      <w:r w:rsidR="00736D52">
        <w:rPr>
          <w:rFonts w:cstheme="minorHAnsi"/>
        </w:rPr>
        <w:t xml:space="preserve">is </w:t>
      </w:r>
      <w:r>
        <w:rPr>
          <w:rFonts w:cstheme="minorHAnsi"/>
        </w:rPr>
        <w:t xml:space="preserve">an element collection. In the fourth line, we assign </w:t>
      </w:r>
      <w:r>
        <w:rPr>
          <w:rFonts w:ascii="Courier New" w:hAnsi="Courier New" w:cs="Courier New"/>
        </w:rPr>
        <w:t>engine</w:t>
      </w:r>
      <w:r>
        <w:rPr>
          <w:rFonts w:cstheme="minorHAnsi"/>
        </w:rPr>
        <w:t xml:space="preserve"> the name “engine” and add it to the instance </w:t>
      </w:r>
      <w:r w:rsidR="001F156A">
        <w:rPr>
          <w:rFonts w:cstheme="minorHAnsi"/>
        </w:rPr>
        <w:t xml:space="preserve">of </w:t>
      </w:r>
      <w:del w:id="242" w:author="bruttenberg" w:date="2013-08-13T11:05:00Z">
        <w:r w:rsidR="001F156A" w:rsidDel="002E2EAF">
          <w:rPr>
            <w:rFonts w:cstheme="minorHAnsi"/>
          </w:rPr>
          <w:delText>My</w:delText>
        </w:r>
      </w:del>
      <w:r w:rsidR="005A09FB" w:rsidRPr="005A09FB">
        <w:rPr>
          <w:rFonts w:ascii="Courier New" w:hAnsi="Courier New" w:cs="Courier New"/>
          <w:rPrChange w:id="243" w:author="bruttenberg" w:date="2013-08-13T11:06:00Z">
            <w:rPr>
              <w:rFonts w:cstheme="minorHAnsi"/>
            </w:rPr>
          </w:rPrChange>
        </w:rPr>
        <w:t>Car</w:t>
      </w:r>
      <w:r>
        <w:rPr>
          <w:rFonts w:ascii="Courier New" w:hAnsi="Courier New" w:cs="Courier New"/>
        </w:rPr>
        <w:t xml:space="preserve"> </w:t>
      </w:r>
      <w:r>
        <w:rPr>
          <w:rFonts w:cstheme="minorHAnsi"/>
        </w:rPr>
        <w:t xml:space="preserve">being created, which is referred to by </w:t>
      </w:r>
      <w:r>
        <w:rPr>
          <w:rFonts w:ascii="Courier New" w:hAnsi="Courier New" w:cs="Courier New"/>
        </w:rPr>
        <w:t>this</w:t>
      </w:r>
      <w:r>
        <w:rPr>
          <w:rFonts w:cstheme="minorHAnsi"/>
        </w:rPr>
        <w:t xml:space="preserve"> within the </w:t>
      </w:r>
      <w:del w:id="244" w:author="bruttenberg" w:date="2013-08-13T11:05:00Z">
        <w:r w:rsidDel="002E2EAF">
          <w:rPr>
            <w:rFonts w:ascii="Courier New" w:hAnsi="Courier New" w:cs="Courier New"/>
          </w:rPr>
          <w:delText>My</w:delText>
        </w:r>
      </w:del>
      <w:r>
        <w:rPr>
          <w:rFonts w:ascii="Courier New" w:hAnsi="Courier New" w:cs="Courier New"/>
        </w:rPr>
        <w:t xml:space="preserve">Car </w:t>
      </w:r>
      <w:r>
        <w:rPr>
          <w:rFonts w:cstheme="minorHAnsi"/>
        </w:rPr>
        <w:t>class. We similarly make</w:t>
      </w:r>
      <w:r w:rsidR="00DA16BD">
        <w:rPr>
          <w:rFonts w:cstheme="minorHAnsi"/>
        </w:rPr>
        <w:t xml:space="preserve"> </w:t>
      </w:r>
      <w:del w:id="245" w:author="bruttenberg" w:date="2013-08-13T11:06:00Z">
        <w:r w:rsidR="00DA16BD" w:rsidDel="00163FD1">
          <w:rPr>
            <w:rFonts w:cstheme="minorHAnsi"/>
          </w:rPr>
          <w:delText>instances of</w:delText>
        </w:r>
      </w:del>
      <w:ins w:id="246" w:author="bruttenberg" w:date="2013-08-13T11:06:00Z">
        <w:r w:rsidR="00163FD1">
          <w:rPr>
            <w:rFonts w:cstheme="minorHAnsi"/>
          </w:rPr>
          <w:t xml:space="preserve"> the abstract</w:t>
        </w:r>
      </w:ins>
      <w:r>
        <w:rPr>
          <w:rFonts w:cstheme="minorHAnsi"/>
        </w:rPr>
        <w:t xml:space="preserve"> </w:t>
      </w:r>
      <w:r>
        <w:rPr>
          <w:rFonts w:ascii="Courier New" w:hAnsi="Courier New" w:cs="Courier New"/>
        </w:rPr>
        <w:t>Engine</w:t>
      </w:r>
      <w:r w:rsidR="00736D52">
        <w:rPr>
          <w:rFonts w:ascii="Courier New" w:hAnsi="Courier New" w:cs="Courier New"/>
        </w:rPr>
        <w:t xml:space="preserve"> </w:t>
      </w:r>
      <w:ins w:id="247" w:author="bruttenberg" w:date="2013-08-13T11:06:00Z">
        <w:r w:rsidR="005A09FB" w:rsidRPr="005A09FB">
          <w:rPr>
            <w:rFonts w:cstheme="minorHAnsi"/>
            <w:rPrChange w:id="248" w:author="bruttenberg" w:date="2013-08-13T11:07:00Z">
              <w:rPr>
                <w:rFonts w:ascii="Courier New" w:hAnsi="Courier New" w:cs="Courier New"/>
              </w:rPr>
            </w:rPrChange>
          </w:rPr>
          <w:t>class inherit</w:t>
        </w:r>
        <w:r w:rsidR="00163FD1">
          <w:rPr>
            <w:rFonts w:ascii="Courier New" w:hAnsi="Courier New" w:cs="Courier New"/>
          </w:rPr>
          <w:t xml:space="preserve"> </w:t>
        </w:r>
      </w:ins>
      <w:r>
        <w:rPr>
          <w:rFonts w:cstheme="minorHAnsi"/>
        </w:rPr>
        <w:t>element collection</w:t>
      </w:r>
      <w:r w:rsidR="00DA16BD">
        <w:rPr>
          <w:rFonts w:cstheme="minorHAnsi"/>
        </w:rPr>
        <w:t>s</w:t>
      </w:r>
      <w:r>
        <w:rPr>
          <w:rFonts w:cstheme="minorHAnsi"/>
        </w:rPr>
        <w:t xml:space="preserve"> and assign </w:t>
      </w:r>
      <w:r>
        <w:rPr>
          <w:rFonts w:ascii="Courier New" w:hAnsi="Courier New" w:cs="Courier New"/>
        </w:rPr>
        <w:t>power</w:t>
      </w:r>
      <w:r>
        <w:rPr>
          <w:rFonts w:cstheme="minorHAnsi"/>
        </w:rPr>
        <w:t xml:space="preserve"> the name “power”</w:t>
      </w:r>
      <w:r w:rsidR="00DA16BD">
        <w:rPr>
          <w:rFonts w:cstheme="minorHAnsi"/>
        </w:rPr>
        <w:t xml:space="preserve"> within </w:t>
      </w:r>
      <w:r w:rsidR="00DA16BD">
        <w:rPr>
          <w:rFonts w:ascii="Courier New" w:hAnsi="Courier New" w:cs="Courier New"/>
        </w:rPr>
        <w:t>I4</w:t>
      </w:r>
      <w:r w:rsidR="00DA16BD">
        <w:rPr>
          <w:rFonts w:cstheme="minorHAnsi"/>
        </w:rPr>
        <w:t xml:space="preserve">, </w:t>
      </w:r>
      <w:r w:rsidR="00DA16BD">
        <w:rPr>
          <w:rFonts w:ascii="Courier New" w:hAnsi="Courier New" w:cs="Courier New"/>
        </w:rPr>
        <w:t>V8</w:t>
      </w:r>
      <w:r w:rsidR="00DA16BD">
        <w:rPr>
          <w:rFonts w:cstheme="minorHAnsi"/>
        </w:rPr>
        <w:t xml:space="preserve">, and </w:t>
      </w:r>
      <w:r w:rsidR="00DA16BD">
        <w:rPr>
          <w:rFonts w:ascii="Courier New" w:hAnsi="Courier New" w:cs="Courier New"/>
        </w:rPr>
        <w:t>MyEngine</w:t>
      </w:r>
      <w:ins w:id="249" w:author="bruttenberg" w:date="2013-08-13T11:07:00Z">
        <w:r w:rsidR="00163FD1">
          <w:rPr>
            <w:rFonts w:ascii="Courier New" w:hAnsi="Courier New" w:cs="Courier New"/>
          </w:rPr>
          <w:t xml:space="preserve"> </w:t>
        </w:r>
        <w:r w:rsidR="005A09FB" w:rsidRPr="005A09FB">
          <w:rPr>
            <w:rFonts w:cstheme="minorHAnsi"/>
            <w:rPrChange w:id="250" w:author="bruttenberg" w:date="2013-08-13T11:07:00Z">
              <w:rPr>
                <w:rFonts w:ascii="Courier New" w:hAnsi="Courier New" w:cs="Courier New"/>
              </w:rPr>
            </w:rPrChange>
          </w:rPr>
          <w:t>within each subclass of</w:t>
        </w:r>
        <w:r w:rsidR="00163FD1">
          <w:rPr>
            <w:rFonts w:ascii="Courier New" w:hAnsi="Courier New" w:cs="Courier New"/>
          </w:rPr>
          <w:t xml:space="preserve"> Engine</w:t>
        </w:r>
      </w:ins>
      <w:r w:rsidR="00DA16BD">
        <w:rPr>
          <w:rFonts w:cstheme="minorHAnsi"/>
        </w:rPr>
        <w:t>.</w:t>
      </w:r>
    </w:p>
    <w:p w:rsidR="00DA16BD" w:rsidRDefault="00854208" w:rsidP="00804E72">
      <w:pPr>
        <w:rPr>
          <w:rFonts w:cstheme="minorHAnsi"/>
        </w:rPr>
      </w:pPr>
      <w:r>
        <w:rPr>
          <w:rFonts w:cstheme="minorHAnsi"/>
        </w:rPr>
        <w:t xml:space="preserve">An element collection, like a universe, is simply a set of elements. The difference is that a universe is also a set of elements on which a reasoning algorithm operates. </w:t>
      </w:r>
      <w:r w:rsidR="00DA16BD">
        <w:rPr>
          <w:rFonts w:cstheme="minorHAnsi"/>
        </w:rPr>
        <w:t xml:space="preserve">An element collection provides the ability to refer to an element by name. For example, if </w:t>
      </w:r>
      <w:r w:rsidR="00DA16BD">
        <w:rPr>
          <w:rFonts w:ascii="Courier New" w:hAnsi="Courier New" w:cs="Courier New"/>
        </w:rPr>
        <w:t>car</w:t>
      </w:r>
      <w:r w:rsidR="00DA16BD">
        <w:rPr>
          <w:rFonts w:cstheme="minorHAnsi"/>
        </w:rPr>
        <w:t xml:space="preserve"> is an instance of </w:t>
      </w:r>
      <w:r w:rsidR="00DA16BD">
        <w:rPr>
          <w:rFonts w:ascii="Courier New" w:hAnsi="Courier New" w:cs="Courier New"/>
        </w:rPr>
        <w:t>Car</w:t>
      </w:r>
      <w:r w:rsidR="00DA16BD">
        <w:rPr>
          <w:rFonts w:cstheme="minorHAnsi"/>
        </w:rPr>
        <w:t xml:space="preserve">, we can use </w:t>
      </w:r>
      <w:proofErr w:type="gramStart"/>
      <w:r w:rsidR="00DA16BD">
        <w:rPr>
          <w:rFonts w:ascii="Courier New" w:hAnsi="Courier New" w:cs="Courier New"/>
        </w:rPr>
        <w:t>car.get[</w:t>
      </w:r>
      <w:proofErr w:type="gramEnd"/>
      <w:r w:rsidR="00DA16BD">
        <w:rPr>
          <w:rFonts w:ascii="Courier New" w:hAnsi="Courier New" w:cs="Courier New"/>
        </w:rPr>
        <w:t>Engine](“engine”)</w:t>
      </w:r>
      <w:r w:rsidR="00DA16BD">
        <w:rPr>
          <w:rFonts w:cstheme="minorHAnsi"/>
        </w:rPr>
        <w:t xml:space="preserve"> to get at the element named “engine”.  The </w:t>
      </w:r>
      <w:r w:rsidR="00DA16BD">
        <w:rPr>
          <w:rFonts w:ascii="Courier New" w:hAnsi="Courier New" w:cs="Courier New"/>
        </w:rPr>
        <w:t xml:space="preserve">get </w:t>
      </w:r>
      <w:r w:rsidR="00DA16BD">
        <w:rPr>
          <w:rFonts w:ascii="Times New Roman" w:hAnsi="Times New Roman" w:cs="Times New Roman"/>
        </w:rPr>
        <w:t xml:space="preserve">method takes a type parameter, which is the value type of the element being referred to. The notation </w:t>
      </w:r>
      <w:r w:rsidR="00DA16BD">
        <w:rPr>
          <w:rFonts w:ascii="Courier New" w:hAnsi="Courier New" w:cs="Courier New"/>
        </w:rPr>
        <w:t>[Engine]</w:t>
      </w:r>
      <w:r w:rsidR="00DA16BD">
        <w:rPr>
          <w:rFonts w:cstheme="minorHAnsi"/>
        </w:rPr>
        <w:t xml:space="preserve"> specifies this type parameter, and serves to make sure that the expression </w:t>
      </w:r>
      <w:proofErr w:type="gramStart"/>
      <w:r w:rsidR="00DA16BD">
        <w:rPr>
          <w:rFonts w:ascii="Courier New" w:hAnsi="Courier New" w:cs="Courier New"/>
        </w:rPr>
        <w:t>car.get[</w:t>
      </w:r>
      <w:proofErr w:type="gramEnd"/>
      <w:r w:rsidR="00DA16BD">
        <w:rPr>
          <w:rFonts w:ascii="Courier New" w:hAnsi="Courier New" w:cs="Courier New"/>
        </w:rPr>
        <w:t>Engine](“engine”)</w:t>
      </w:r>
      <w:r w:rsidR="00DA16BD">
        <w:rPr>
          <w:rFonts w:cstheme="minorHAnsi"/>
        </w:rPr>
        <w:t xml:space="preserve"> has type </w:t>
      </w:r>
      <w:r w:rsidR="00DA16BD">
        <w:rPr>
          <w:rFonts w:ascii="Courier New" w:hAnsi="Courier New" w:cs="Courier New"/>
        </w:rPr>
        <w:t>Element[Engine]</w:t>
      </w:r>
      <w:r w:rsidR="00DA16BD">
        <w:rPr>
          <w:rFonts w:cstheme="minorHAnsi"/>
        </w:rPr>
        <w:t>.</w:t>
      </w:r>
    </w:p>
    <w:p w:rsidR="00F13376" w:rsidRDefault="00F13376" w:rsidP="00804E72">
      <w:pPr>
        <w:rPr>
          <w:rFonts w:cstheme="minorHAnsi"/>
        </w:rPr>
      </w:pPr>
      <w:r>
        <w:rPr>
          <w:rFonts w:cstheme="minorHAnsi"/>
        </w:rPr>
        <w:t xml:space="preserve">The key ability of element collections that allows them to solve our puzzle is their ability to get at elements embedded in the value of an element.  It uses </w:t>
      </w:r>
      <w:r>
        <w:rPr>
          <w:rFonts w:cstheme="minorHAnsi"/>
          <w:i/>
        </w:rPr>
        <w:t>references</w:t>
      </w:r>
      <w:r>
        <w:rPr>
          <w:rFonts w:cstheme="minorHAnsi"/>
        </w:rPr>
        <w:t xml:space="preserve"> to do this. A reference is a series of names separated by dots. For example, “engine.power” is a reference. When we call </w:t>
      </w:r>
      <w:proofErr w:type="gramStart"/>
      <w:r>
        <w:rPr>
          <w:rFonts w:cstheme="minorHAnsi"/>
        </w:rPr>
        <w:t>c</w:t>
      </w:r>
      <w:r>
        <w:rPr>
          <w:rFonts w:ascii="Courier New" w:hAnsi="Courier New" w:cs="Courier New"/>
        </w:rPr>
        <w:t>ar.get[</w:t>
      </w:r>
      <w:proofErr w:type="gramEnd"/>
      <w:r>
        <w:rPr>
          <w:rFonts w:ascii="Courier New" w:hAnsi="Courier New" w:cs="Courier New"/>
        </w:rPr>
        <w:t>Symbol](“engine.power”)</w:t>
      </w:r>
      <w:r>
        <w:rPr>
          <w:rFonts w:cstheme="minorHAnsi"/>
        </w:rPr>
        <w:t xml:space="preserve">, it refers to the element named “power” within the </w:t>
      </w:r>
      <w:r>
        <w:rPr>
          <w:rFonts w:cstheme="minorHAnsi"/>
          <w:i/>
        </w:rPr>
        <w:t xml:space="preserve">value </w:t>
      </w:r>
      <w:r>
        <w:rPr>
          <w:rFonts w:cstheme="minorHAnsi"/>
        </w:rPr>
        <w:t xml:space="preserve">of the element named “engine” within the car. The value of this expression is a </w:t>
      </w:r>
      <w:r>
        <w:rPr>
          <w:rFonts w:ascii="Courier New" w:hAnsi="Courier New" w:cs="Courier New"/>
        </w:rPr>
        <w:t>ReferenceElement</w:t>
      </w:r>
      <w:r>
        <w:rPr>
          <w:rFonts w:cstheme="minorHAnsi"/>
        </w:rPr>
        <w:t xml:space="preserve"> that captures the uncertainty about which </w:t>
      </w:r>
      <w:r>
        <w:rPr>
          <w:rFonts w:ascii="Courier New" w:hAnsi="Courier New" w:cs="Courier New"/>
        </w:rPr>
        <w:t>power</w:t>
      </w:r>
      <w:r>
        <w:rPr>
          <w:rFonts w:cstheme="minorHAnsi"/>
        </w:rPr>
        <w:t xml:space="preserve"> element is actually being referred to.</w:t>
      </w:r>
      <w:r w:rsidR="00C45A95">
        <w:rPr>
          <w:rFonts w:cstheme="minorHAnsi"/>
        </w:rPr>
        <w:t xml:space="preserve"> In a particular state of the world, i.e., an assignment of values to all elements, it is possible to determine the value of engine and therefore which </w:t>
      </w:r>
      <w:r w:rsidR="00C45A95">
        <w:rPr>
          <w:rFonts w:ascii="Courier New" w:hAnsi="Courier New" w:cs="Courier New"/>
        </w:rPr>
        <w:t>power</w:t>
      </w:r>
      <w:r w:rsidR="00C45A95">
        <w:rPr>
          <w:rFonts w:cstheme="minorHAnsi"/>
        </w:rPr>
        <w:t xml:space="preserve"> element is being referred to. So a </w:t>
      </w:r>
      <w:r w:rsidR="00C45A95">
        <w:rPr>
          <w:rFonts w:ascii="Courier New" w:hAnsi="Courier New" w:cs="Courier New"/>
        </w:rPr>
        <w:t>ReferenceElement</w:t>
      </w:r>
      <w:r w:rsidR="00C45A95">
        <w:rPr>
          <w:rFonts w:cstheme="minorHAnsi"/>
        </w:rPr>
        <w:t xml:space="preserve"> is a deterministic element that defines a way to get its value in any possible world. </w:t>
      </w:r>
    </w:p>
    <w:p w:rsidR="00C45A95" w:rsidRDefault="00C45A95" w:rsidP="00804E72">
      <w:pPr>
        <w:rPr>
          <w:ins w:id="251" w:author="bruttenberg" w:date="2013-08-13T11:11:00Z"/>
          <w:rFonts w:cstheme="minorHAnsi"/>
        </w:rPr>
      </w:pPr>
      <w:r>
        <w:rPr>
          <w:rFonts w:cstheme="minorHAnsi"/>
        </w:rPr>
        <w:t>So, finally, the answer to our puzzle is that in place of the question mark, we put</w:t>
      </w:r>
      <w:r w:rsidRPr="00C45A95">
        <w:rPr>
          <w:rFonts w:ascii="Courier New" w:hAnsi="Courier New" w:cs="Courier New"/>
        </w:rPr>
        <w:t xml:space="preserve"> </w:t>
      </w:r>
      <w:proofErr w:type="gramStart"/>
      <w:r>
        <w:rPr>
          <w:rFonts w:ascii="Courier New" w:hAnsi="Courier New" w:cs="Courier New"/>
        </w:rPr>
        <w:t>get[</w:t>
      </w:r>
      <w:proofErr w:type="gramEnd"/>
      <w:r>
        <w:rPr>
          <w:rFonts w:ascii="Courier New" w:hAnsi="Courier New" w:cs="Courier New"/>
        </w:rPr>
        <w:t>Symbol](“engine.power”)</w:t>
      </w:r>
      <w:r>
        <w:rPr>
          <w:rFonts w:cstheme="minorHAnsi"/>
        </w:rPr>
        <w:t xml:space="preserve">. This applies the </w:t>
      </w:r>
      <w:r>
        <w:rPr>
          <w:rFonts w:ascii="Courier New" w:hAnsi="Courier New" w:cs="Courier New"/>
        </w:rPr>
        <w:t>get</w:t>
      </w:r>
      <w:r>
        <w:rPr>
          <w:rFonts w:cstheme="minorHAnsi"/>
        </w:rPr>
        <w:t xml:space="preserve"> method to the instance of </w:t>
      </w:r>
      <w:r>
        <w:rPr>
          <w:rFonts w:ascii="Courier New" w:hAnsi="Courier New" w:cs="Courier New"/>
        </w:rPr>
        <w:t>Car</w:t>
      </w:r>
      <w:r>
        <w:rPr>
          <w:rFonts w:cstheme="minorHAnsi"/>
        </w:rPr>
        <w:t xml:space="preserve"> being created. Here is the full example:</w:t>
      </w:r>
    </w:p>
    <w:p w:rsidR="00B3020D" w:rsidRDefault="00B3020D" w:rsidP="00804E72">
      <w:pPr>
        <w:rPr>
          <w:ins w:id="252" w:author="bruttenberg" w:date="2013-08-13T11:11:00Z"/>
          <w:rFonts w:cstheme="minorHAnsi"/>
        </w:rPr>
      </w:pPr>
    </w:p>
    <w:p w:rsidR="00B3020D" w:rsidRDefault="00B3020D" w:rsidP="00B3020D">
      <w:pPr>
        <w:ind w:left="360" w:firstLine="0"/>
        <w:rPr>
          <w:ins w:id="253" w:author="bruttenberg" w:date="2013-08-13T11:11:00Z"/>
          <w:rFonts w:ascii="Courier New" w:hAnsi="Courier New" w:cs="Courier New"/>
        </w:rPr>
      </w:pPr>
      <w:proofErr w:type="gramStart"/>
      <w:ins w:id="254" w:author="bruttenberg" w:date="2013-08-13T11:11:00Z">
        <w:r w:rsidRPr="002E2EAF">
          <w:rPr>
            <w:rFonts w:ascii="Courier New" w:hAnsi="Courier New" w:cs="Courier New"/>
          </w:rPr>
          <w:t>import</w:t>
        </w:r>
        <w:proofErr w:type="gramEnd"/>
        <w:r w:rsidRPr="002E2EAF">
          <w:rPr>
            <w:rFonts w:ascii="Courier New" w:hAnsi="Courier New" w:cs="Courier New"/>
          </w:rPr>
          <w:t xml:space="preserve"> com.cra.figaro.language._</w:t>
        </w:r>
      </w:ins>
    </w:p>
    <w:p w:rsidR="00B3020D" w:rsidRDefault="00B3020D" w:rsidP="00804E72">
      <w:pPr>
        <w:rPr>
          <w:rFonts w:cstheme="minorHAnsi"/>
        </w:rPr>
      </w:pPr>
    </w:p>
    <w:p w:rsidR="00854208" w:rsidRDefault="00854208" w:rsidP="00854208">
      <w:pPr>
        <w:rPr>
          <w:rFonts w:ascii="Courier New" w:hAnsi="Courier New" w:cs="Courier New"/>
        </w:rPr>
      </w:pPr>
      <w:proofErr w:type="gramStart"/>
      <w:r>
        <w:rPr>
          <w:rFonts w:ascii="Courier New" w:hAnsi="Courier New" w:cs="Courier New"/>
        </w:rPr>
        <w:t>abstract</w:t>
      </w:r>
      <w:proofErr w:type="gramEnd"/>
      <w:r>
        <w:rPr>
          <w:rFonts w:ascii="Courier New" w:hAnsi="Courier New" w:cs="Courier New"/>
        </w:rPr>
        <w:t xml:space="preserve"> class Engine extends ElementCollection { </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power : Element[Symbol] </w:t>
      </w:r>
    </w:p>
    <w:p w:rsidR="00854208" w:rsidRPr="00804E72" w:rsidRDefault="00854208" w:rsidP="00854208">
      <w:r>
        <w:rPr>
          <w:rFonts w:ascii="Courier New" w:hAnsi="Courier New" w:cs="Courier New"/>
        </w:rPr>
        <w:t>}</w:t>
      </w:r>
    </w:p>
    <w:p w:rsidR="00854208" w:rsidRDefault="00854208" w:rsidP="00854208">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I4 extends Engine {</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power = Select(0.8 -&gt; ‘low, 0.2 -&gt; ‘high)(“power”, this)</w:t>
      </w:r>
    </w:p>
    <w:p w:rsidR="00854208" w:rsidRDefault="00854208" w:rsidP="00854208">
      <w:pPr>
        <w:rPr>
          <w:rFonts w:ascii="Courier New" w:hAnsi="Courier New" w:cs="Courier New"/>
        </w:rPr>
      </w:pPr>
      <w:r>
        <w:rPr>
          <w:rFonts w:ascii="Courier New" w:hAnsi="Courier New" w:cs="Courier New"/>
        </w:rPr>
        <w:t>}</w:t>
      </w:r>
    </w:p>
    <w:p w:rsidR="00854208" w:rsidRDefault="00854208" w:rsidP="00854208">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V8 extends Engine {</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power = Select(0.8 -&gt; ‘low, 0.2 -&gt; ‘high)(“power”, this)</w:t>
      </w:r>
    </w:p>
    <w:p w:rsidR="00854208" w:rsidRDefault="00854208" w:rsidP="00854208">
      <w:pPr>
        <w:rPr>
          <w:rFonts w:ascii="Courier New" w:hAnsi="Courier New" w:cs="Courier New"/>
        </w:rPr>
      </w:pPr>
      <w:r>
        <w:rPr>
          <w:rFonts w:ascii="Courier New" w:hAnsi="Courier New" w:cs="Courier New"/>
        </w:rPr>
        <w:t>}</w:t>
      </w:r>
    </w:p>
    <w:p w:rsidR="00854208" w:rsidRDefault="008516D4" w:rsidP="00854208">
      <w:pPr>
        <w:rPr>
          <w:rFonts w:ascii="Courier New" w:hAnsi="Courier New" w:cs="Courier New"/>
        </w:rPr>
      </w:pPr>
      <w:proofErr w:type="gramStart"/>
      <w:ins w:id="255" w:author="bruttenberg" w:date="2013-08-19T14:48:00Z">
        <w:r>
          <w:rPr>
            <w:rFonts w:ascii="Courier New" w:hAnsi="Courier New" w:cs="Courier New"/>
          </w:rPr>
          <w:t>o</w:t>
        </w:r>
      </w:ins>
      <w:proofErr w:type="gramEnd"/>
      <w:del w:id="256" w:author="bruttenberg" w:date="2013-08-19T14:48:00Z">
        <w:r w:rsidR="00854208" w:rsidDel="008516D4">
          <w:rPr>
            <w:rFonts w:ascii="Courier New" w:hAnsi="Courier New" w:cs="Courier New"/>
          </w:rPr>
          <w:delText>O</w:delText>
        </w:r>
      </w:del>
      <w:r w:rsidR="00854208">
        <w:rPr>
          <w:rFonts w:ascii="Courier New" w:hAnsi="Courier New" w:cs="Courier New"/>
        </w:rPr>
        <w:t>bject MyEngine extends Engine {</w:t>
      </w:r>
    </w:p>
    <w:p w:rsidR="00854208" w:rsidRDefault="00854208" w:rsidP="00854208">
      <w:pPr>
        <w:rPr>
          <w:rFonts w:ascii="Courier New" w:hAnsi="Courier New" w:cs="Courier New"/>
        </w:rPr>
      </w:pPr>
      <w:r>
        <w:rPr>
          <w:rFonts w:ascii="Courier New" w:hAnsi="Courier New" w:cs="Courier New"/>
        </w:rPr>
        <w:t xml:space="preserve">  Val power = </w:t>
      </w:r>
      <w:proofErr w:type="gramStart"/>
      <w:r>
        <w:rPr>
          <w:rFonts w:ascii="Courier New" w:hAnsi="Courier New" w:cs="Courier New"/>
        </w:rPr>
        <w:t>Constant(</w:t>
      </w:r>
      <w:proofErr w:type="gramEnd"/>
      <w:r>
        <w:rPr>
          <w:rFonts w:ascii="Courier New" w:hAnsi="Courier New" w:cs="Courier New"/>
        </w:rPr>
        <w:t>‘high)(“power”, this)</w:t>
      </w:r>
    </w:p>
    <w:p w:rsidR="00854208" w:rsidRDefault="00854208" w:rsidP="00854208">
      <w:pPr>
        <w:rPr>
          <w:rFonts w:ascii="Courier New" w:hAnsi="Courier New" w:cs="Courier New"/>
        </w:rPr>
      </w:pPr>
      <w:r>
        <w:rPr>
          <w:rFonts w:ascii="Courier New" w:hAnsi="Courier New" w:cs="Courier New"/>
        </w:rPr>
        <w:t>}</w:t>
      </w:r>
    </w:p>
    <w:p w:rsidR="00854208" w:rsidRDefault="00854208" w:rsidP="00854208">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Car extends ElementCollection {</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engine: Element[Engine] = </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0.2 -&gt; new I4, 0.3 -&gt; new V8, 0.5 -&gt; MyEngine)(</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engine</w:t>
      </w:r>
      <w:proofErr w:type="gramEnd"/>
      <w:r>
        <w:rPr>
          <w:rFonts w:ascii="Courier New" w:hAnsi="Courier New" w:cs="Courier New"/>
        </w:rPr>
        <w:t>”, this</w:t>
      </w:r>
    </w:p>
    <w:p w:rsidR="00854208" w:rsidRDefault="00854208" w:rsidP="00854208">
      <w:pPr>
        <w:rPr>
          <w:rFonts w:ascii="Courier New" w:hAnsi="Courier New" w:cs="Courier New"/>
        </w:rPr>
      </w:pPr>
      <w:r>
        <w:rPr>
          <w:rFonts w:ascii="Courier New" w:hAnsi="Courier New" w:cs="Courier New"/>
        </w:rPr>
        <w:t xml:space="preserve">          )</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val</w:t>
      </w:r>
      <w:proofErr w:type="gramEnd"/>
      <w:r>
        <w:rPr>
          <w:rFonts w:ascii="Courier New" w:hAnsi="Courier New" w:cs="Courier New"/>
        </w:rPr>
        <w:t xml:space="preserve"> speed = CPD(</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w:t>
      </w:r>
      <w:proofErr w:type="gramEnd"/>
      <w:r>
        <w:rPr>
          <w:rFonts w:ascii="Courier New" w:hAnsi="Courier New" w:cs="Courier New"/>
        </w:rPr>
        <w:t>Symbol](“engine.power”),</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low</w:t>
      </w:r>
      <w:proofErr w:type="gramEnd"/>
      <w:r>
        <w:rPr>
          <w:rFonts w:ascii="Courier New" w:hAnsi="Courier New" w:cs="Courier New"/>
        </w:rPr>
        <w:t xml:space="preserve"> -&gt; Constant(65)</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high</w:t>
      </w:r>
      <w:proofErr w:type="gramEnd"/>
      <w:r>
        <w:rPr>
          <w:rFonts w:ascii="Courier New" w:hAnsi="Courier New" w:cs="Courier New"/>
        </w:rPr>
        <w:t xml:space="preserve"> -&gt; Select(0.5 -&gt; 80, 0.5 -&gt; 90)</w:t>
      </w:r>
    </w:p>
    <w:p w:rsidR="00854208" w:rsidRDefault="00854208" w:rsidP="00854208">
      <w:pPr>
        <w:rPr>
          <w:rFonts w:ascii="Courier New" w:hAnsi="Courier New" w:cs="Courier New"/>
        </w:rPr>
      </w:pPr>
      <w:r>
        <w:rPr>
          <w:rFonts w:ascii="Courier New" w:hAnsi="Courier New" w:cs="Courier New"/>
        </w:rPr>
        <w:t xml:space="preserve">  )</w:t>
      </w:r>
    </w:p>
    <w:p w:rsidR="00854208" w:rsidRDefault="00854208" w:rsidP="00854208">
      <w:pPr>
        <w:rPr>
          <w:rFonts w:ascii="Courier New" w:hAnsi="Courier New" w:cs="Courier New"/>
        </w:rPr>
      </w:pPr>
      <w:r>
        <w:rPr>
          <w:rFonts w:ascii="Courier New" w:hAnsi="Courier New" w:cs="Courier New"/>
        </w:rPr>
        <w:t>}</w:t>
      </w:r>
    </w:p>
    <w:p w:rsidR="006C7BD6" w:rsidRDefault="006C7BD6" w:rsidP="006C7BD6">
      <w:pPr>
        <w:pStyle w:val="Heading2"/>
      </w:pPr>
      <w:bookmarkStart w:id="257" w:name="_Toc364262194"/>
      <w:r>
        <w:t>Multi-valued References and Aggregates</w:t>
      </w:r>
      <w:bookmarkEnd w:id="257"/>
    </w:p>
    <w:p w:rsidR="006C7BD6" w:rsidRDefault="006C7BD6" w:rsidP="006C7BD6">
      <w:r>
        <w:t>The previous subsection described how to refer to elements using references that identify a single element. A feature of PRMs is the ability to define multi-valued relationships, where an entity is related to multiple entities via an attribute. In Figaro, we use multi-valued references and aggregates to capture these kinds of situations. For example:</w:t>
      </w:r>
    </w:p>
    <w:p w:rsidR="006C7BD6" w:rsidRDefault="006C7BD6" w:rsidP="006C7BD6">
      <w:pPr>
        <w:rPr>
          <w:ins w:id="258" w:author="bruttenberg" w:date="2013-08-13T11:12:00Z"/>
        </w:rPr>
      </w:pPr>
    </w:p>
    <w:p w:rsidR="00B3020D" w:rsidRDefault="00B3020D" w:rsidP="00B3020D">
      <w:pPr>
        <w:ind w:left="360" w:firstLine="0"/>
        <w:rPr>
          <w:ins w:id="259" w:author="bruttenberg" w:date="2013-08-13T11:12:00Z"/>
          <w:rFonts w:ascii="Courier New" w:hAnsi="Courier New" w:cs="Courier New"/>
        </w:rPr>
      </w:pPr>
      <w:proofErr w:type="gramStart"/>
      <w:ins w:id="260" w:author="bruttenberg" w:date="2013-08-13T11:12:00Z">
        <w:r w:rsidRPr="002E2EAF">
          <w:rPr>
            <w:rFonts w:ascii="Courier New" w:hAnsi="Courier New" w:cs="Courier New"/>
          </w:rPr>
          <w:t>import</w:t>
        </w:r>
        <w:proofErr w:type="gramEnd"/>
        <w:r w:rsidRPr="002E2EAF">
          <w:rPr>
            <w:rFonts w:ascii="Courier New" w:hAnsi="Courier New" w:cs="Courier New"/>
          </w:rPr>
          <w:t xml:space="preserve"> com.cra.figaro.language._</w:t>
        </w:r>
      </w:ins>
    </w:p>
    <w:p w:rsidR="000F4DE4" w:rsidRDefault="000F4DE4">
      <w:pPr>
        <w:ind w:left="360" w:firstLine="0"/>
      </w:pPr>
    </w:p>
    <w:p w:rsidR="000F4DE4" w:rsidRDefault="006C7BD6">
      <w:pPr>
        <w:autoSpaceDE w:val="0"/>
        <w:autoSpaceDN w:val="0"/>
        <w:adjustRightInd w:val="0"/>
        <w:ind w:left="360" w:firstLine="0"/>
        <w:rPr>
          <w:rFonts w:ascii="Courier New" w:hAnsi="Courier New" w:cs="Courier New"/>
          <w:szCs w:val="20"/>
          <w:lang w:bidi="ar-SA"/>
        </w:rPr>
      </w:pPr>
      <w:proofErr w:type="gramStart"/>
      <w:r w:rsidRPr="006C7BD6">
        <w:rPr>
          <w:rFonts w:ascii="Courier New" w:hAnsi="Courier New" w:cs="Courier New"/>
          <w:bCs/>
          <w:szCs w:val="20"/>
          <w:lang w:bidi="ar-SA"/>
        </w:rPr>
        <w:t>class</w:t>
      </w:r>
      <w:proofErr w:type="gramEnd"/>
      <w:r w:rsidRPr="006C7BD6">
        <w:rPr>
          <w:rFonts w:ascii="Courier New" w:hAnsi="Courier New" w:cs="Courier New"/>
          <w:szCs w:val="20"/>
          <w:lang w:bidi="ar-SA"/>
        </w:rPr>
        <w:t xml:space="preserve"> Component </w:t>
      </w:r>
      <w:r w:rsidRPr="006C7BD6">
        <w:rPr>
          <w:rFonts w:ascii="Courier New" w:hAnsi="Courier New" w:cs="Courier New"/>
          <w:bCs/>
          <w:szCs w:val="20"/>
          <w:lang w:bidi="ar-SA"/>
        </w:rPr>
        <w:t>extends</w:t>
      </w:r>
      <w:r w:rsidRPr="006C7BD6">
        <w:rPr>
          <w:rFonts w:ascii="Courier New" w:hAnsi="Courier New" w:cs="Courier New"/>
          <w:szCs w:val="20"/>
          <w:lang w:bidi="ar-SA"/>
        </w:rPr>
        <w:t xml:space="preserve"> ElementCollection {</w:t>
      </w:r>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 xml:space="preserve">  </w:t>
      </w:r>
      <w:proofErr w:type="gramStart"/>
      <w:r w:rsidRPr="006C7BD6">
        <w:rPr>
          <w:rFonts w:ascii="Courier New" w:hAnsi="Courier New" w:cs="Courier New"/>
          <w:bCs/>
          <w:szCs w:val="20"/>
          <w:lang w:bidi="ar-SA"/>
        </w:rPr>
        <w:t>val</w:t>
      </w:r>
      <w:proofErr w:type="gramEnd"/>
      <w:r w:rsidRPr="006C7BD6">
        <w:rPr>
          <w:rFonts w:ascii="Courier New" w:hAnsi="Courier New" w:cs="Courier New"/>
          <w:szCs w:val="20"/>
          <w:lang w:bidi="ar-SA"/>
        </w:rPr>
        <w:t xml:space="preserve"> f = Select(0.2 -&gt; 2, 0.3 -&gt; 3, 0.5 -&gt; 5)("f", </w:t>
      </w:r>
      <w:r w:rsidRPr="006C7BD6">
        <w:rPr>
          <w:rFonts w:ascii="Courier New" w:hAnsi="Courier New" w:cs="Courier New"/>
          <w:bCs/>
          <w:szCs w:val="20"/>
          <w:lang w:bidi="ar-SA"/>
        </w:rPr>
        <w:t>this</w:t>
      </w:r>
      <w:r w:rsidRPr="006C7BD6">
        <w:rPr>
          <w:rFonts w:ascii="Courier New" w:hAnsi="Courier New" w:cs="Courier New"/>
          <w:szCs w:val="20"/>
          <w:lang w:bidi="ar-SA"/>
        </w:rPr>
        <w:t>)</w:t>
      </w:r>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w:t>
      </w:r>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 xml:space="preserve">  </w:t>
      </w:r>
    </w:p>
    <w:p w:rsidR="000F4DE4" w:rsidRDefault="006C7BD6">
      <w:pPr>
        <w:autoSpaceDE w:val="0"/>
        <w:autoSpaceDN w:val="0"/>
        <w:adjustRightInd w:val="0"/>
        <w:ind w:left="360" w:firstLine="0"/>
        <w:rPr>
          <w:rFonts w:ascii="Courier New" w:hAnsi="Courier New" w:cs="Courier New"/>
          <w:szCs w:val="20"/>
          <w:lang w:bidi="ar-SA"/>
        </w:rPr>
      </w:pPr>
      <w:proofErr w:type="gramStart"/>
      <w:r w:rsidRPr="006C7BD6">
        <w:rPr>
          <w:rFonts w:ascii="Courier New" w:hAnsi="Courier New" w:cs="Courier New"/>
          <w:bCs/>
          <w:szCs w:val="20"/>
          <w:lang w:bidi="ar-SA"/>
        </w:rPr>
        <w:t>val</w:t>
      </w:r>
      <w:proofErr w:type="gramEnd"/>
      <w:r w:rsidRPr="006C7BD6">
        <w:rPr>
          <w:rFonts w:ascii="Courier New" w:hAnsi="Courier New" w:cs="Courier New"/>
          <w:szCs w:val="20"/>
          <w:lang w:bidi="ar-SA"/>
        </w:rPr>
        <w:t xml:space="preserve"> specialComponent1 = </w:t>
      </w:r>
      <w:r w:rsidRPr="006C7BD6">
        <w:rPr>
          <w:rFonts w:ascii="Courier New" w:hAnsi="Courier New" w:cs="Courier New"/>
          <w:bCs/>
          <w:szCs w:val="20"/>
          <w:lang w:bidi="ar-SA"/>
        </w:rPr>
        <w:t>new</w:t>
      </w:r>
      <w:r w:rsidRPr="006C7BD6">
        <w:rPr>
          <w:rFonts w:ascii="Courier New" w:hAnsi="Courier New" w:cs="Courier New"/>
          <w:szCs w:val="20"/>
          <w:lang w:bidi="ar-SA"/>
        </w:rPr>
        <w:t xml:space="preserve"> Component</w:t>
      </w:r>
    </w:p>
    <w:p w:rsidR="000F4DE4" w:rsidRDefault="006C7BD6">
      <w:pPr>
        <w:autoSpaceDE w:val="0"/>
        <w:autoSpaceDN w:val="0"/>
        <w:adjustRightInd w:val="0"/>
        <w:ind w:left="360" w:firstLine="0"/>
        <w:rPr>
          <w:rFonts w:ascii="Courier New" w:hAnsi="Courier New" w:cs="Courier New"/>
          <w:szCs w:val="20"/>
          <w:lang w:bidi="ar-SA"/>
        </w:rPr>
      </w:pPr>
      <w:proofErr w:type="gramStart"/>
      <w:r w:rsidRPr="006C7BD6">
        <w:rPr>
          <w:rFonts w:ascii="Courier New" w:hAnsi="Courier New" w:cs="Courier New"/>
          <w:bCs/>
          <w:szCs w:val="20"/>
          <w:lang w:bidi="ar-SA"/>
        </w:rPr>
        <w:t>val</w:t>
      </w:r>
      <w:proofErr w:type="gramEnd"/>
      <w:r w:rsidRPr="006C7BD6">
        <w:rPr>
          <w:rFonts w:ascii="Courier New" w:hAnsi="Courier New" w:cs="Courier New"/>
          <w:szCs w:val="20"/>
          <w:lang w:bidi="ar-SA"/>
        </w:rPr>
        <w:t xml:space="preserve"> specialComponent2 = </w:t>
      </w:r>
      <w:r w:rsidRPr="006C7BD6">
        <w:rPr>
          <w:rFonts w:ascii="Courier New" w:hAnsi="Courier New" w:cs="Courier New"/>
          <w:bCs/>
          <w:szCs w:val="20"/>
          <w:lang w:bidi="ar-SA"/>
        </w:rPr>
        <w:t>new</w:t>
      </w:r>
      <w:r w:rsidRPr="006C7BD6">
        <w:rPr>
          <w:rFonts w:ascii="Courier New" w:hAnsi="Courier New" w:cs="Courier New"/>
          <w:szCs w:val="20"/>
          <w:lang w:bidi="ar-SA"/>
        </w:rPr>
        <w:t xml:space="preserve"> Component</w:t>
      </w:r>
    </w:p>
    <w:p w:rsidR="000F4DE4" w:rsidRDefault="000F4DE4">
      <w:pPr>
        <w:autoSpaceDE w:val="0"/>
        <w:autoSpaceDN w:val="0"/>
        <w:adjustRightInd w:val="0"/>
        <w:ind w:left="360" w:firstLine="0"/>
        <w:rPr>
          <w:rFonts w:ascii="Courier New" w:hAnsi="Courier New" w:cs="Courier New"/>
          <w:szCs w:val="20"/>
          <w:lang w:bidi="ar-SA"/>
        </w:rPr>
      </w:pPr>
    </w:p>
    <w:p w:rsidR="000F4DE4" w:rsidRDefault="006C7BD6">
      <w:pPr>
        <w:autoSpaceDE w:val="0"/>
        <w:autoSpaceDN w:val="0"/>
        <w:adjustRightInd w:val="0"/>
        <w:ind w:left="360" w:firstLine="0"/>
        <w:rPr>
          <w:rFonts w:ascii="Courier New" w:hAnsi="Courier New" w:cs="Courier New"/>
          <w:szCs w:val="20"/>
          <w:lang w:bidi="ar-SA"/>
        </w:rPr>
      </w:pPr>
      <w:proofErr w:type="gramStart"/>
      <w:r w:rsidRPr="006C7BD6">
        <w:rPr>
          <w:rFonts w:ascii="Courier New" w:hAnsi="Courier New" w:cs="Courier New"/>
          <w:bCs/>
          <w:szCs w:val="20"/>
          <w:lang w:bidi="ar-SA"/>
        </w:rPr>
        <w:t>def</w:t>
      </w:r>
      <w:proofErr w:type="gramEnd"/>
      <w:r w:rsidRPr="006C7BD6">
        <w:rPr>
          <w:rFonts w:ascii="Courier New" w:hAnsi="Courier New" w:cs="Courier New"/>
          <w:szCs w:val="20"/>
          <w:lang w:bidi="ar-SA"/>
        </w:rPr>
        <w:t xml:space="preserve"> makeComponent() = </w:t>
      </w:r>
    </w:p>
    <w:p w:rsidR="000F4DE4" w:rsidRDefault="006C7BD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6C7BD6">
        <w:rPr>
          <w:rFonts w:ascii="Courier New" w:hAnsi="Courier New" w:cs="Courier New"/>
          <w:szCs w:val="20"/>
          <w:lang w:bidi="ar-SA"/>
        </w:rPr>
        <w:t>Select(</w:t>
      </w:r>
      <w:proofErr w:type="gramEnd"/>
      <w:r w:rsidRPr="006C7BD6">
        <w:rPr>
          <w:rFonts w:ascii="Courier New" w:hAnsi="Courier New" w:cs="Courier New"/>
          <w:szCs w:val="20"/>
          <w:lang w:bidi="ar-SA"/>
        </w:rPr>
        <w:t xml:space="preserve">0.1 -&gt; specialComponent1, </w:t>
      </w:r>
    </w:p>
    <w:p w:rsidR="000F4DE4" w:rsidRDefault="006C7BD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6C7BD6">
        <w:rPr>
          <w:rFonts w:ascii="Courier New" w:hAnsi="Courier New" w:cs="Courier New"/>
          <w:szCs w:val="20"/>
          <w:lang w:bidi="ar-SA"/>
        </w:rPr>
        <w:t xml:space="preserve">0.2 -&gt; specialComponent2, </w:t>
      </w:r>
    </w:p>
    <w:p w:rsidR="000F4DE4" w:rsidRDefault="006C7BD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6C7BD6">
        <w:rPr>
          <w:rFonts w:ascii="Courier New" w:hAnsi="Courier New" w:cs="Courier New"/>
          <w:szCs w:val="20"/>
          <w:lang w:bidi="ar-SA"/>
        </w:rPr>
        <w:t xml:space="preserve">0.7 -&gt; </w:t>
      </w:r>
      <w:r w:rsidRPr="006C7BD6">
        <w:rPr>
          <w:rFonts w:ascii="Courier New" w:hAnsi="Courier New" w:cs="Courier New"/>
          <w:bCs/>
          <w:szCs w:val="20"/>
          <w:lang w:bidi="ar-SA"/>
        </w:rPr>
        <w:t>new</w:t>
      </w:r>
      <w:r w:rsidRPr="006C7BD6">
        <w:rPr>
          <w:rFonts w:ascii="Courier New" w:hAnsi="Courier New" w:cs="Courier New"/>
          <w:szCs w:val="20"/>
          <w:lang w:bidi="ar-SA"/>
        </w:rPr>
        <w:t xml:space="preserve"> Component)</w:t>
      </w:r>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 xml:space="preserve">  </w:t>
      </w:r>
    </w:p>
    <w:p w:rsidR="000F4DE4" w:rsidRDefault="006C7BD6">
      <w:pPr>
        <w:autoSpaceDE w:val="0"/>
        <w:autoSpaceDN w:val="0"/>
        <w:adjustRightInd w:val="0"/>
        <w:ind w:left="360" w:firstLine="0"/>
        <w:rPr>
          <w:rFonts w:ascii="Courier New" w:hAnsi="Courier New" w:cs="Courier New"/>
          <w:szCs w:val="20"/>
          <w:lang w:bidi="ar-SA"/>
        </w:rPr>
      </w:pPr>
      <w:proofErr w:type="gramStart"/>
      <w:r w:rsidRPr="006C7BD6">
        <w:rPr>
          <w:rFonts w:ascii="Courier New" w:hAnsi="Courier New" w:cs="Courier New"/>
          <w:bCs/>
          <w:szCs w:val="20"/>
          <w:lang w:bidi="ar-SA"/>
        </w:rPr>
        <w:t>class</w:t>
      </w:r>
      <w:proofErr w:type="gramEnd"/>
      <w:r w:rsidRPr="006C7BD6">
        <w:rPr>
          <w:rFonts w:ascii="Courier New" w:hAnsi="Courier New" w:cs="Courier New"/>
          <w:szCs w:val="20"/>
          <w:lang w:bidi="ar-SA"/>
        </w:rPr>
        <w:t xml:space="preserve"> Container </w:t>
      </w:r>
      <w:r w:rsidRPr="006C7BD6">
        <w:rPr>
          <w:rFonts w:ascii="Courier New" w:hAnsi="Courier New" w:cs="Courier New"/>
          <w:bCs/>
          <w:szCs w:val="20"/>
          <w:lang w:bidi="ar-SA"/>
        </w:rPr>
        <w:t>extends</w:t>
      </w:r>
      <w:r w:rsidRPr="006C7BD6">
        <w:rPr>
          <w:rFonts w:ascii="Courier New" w:hAnsi="Courier New" w:cs="Courier New"/>
          <w:szCs w:val="20"/>
          <w:lang w:bidi="ar-SA"/>
        </w:rPr>
        <w:t xml:space="preserve"> ElementCollection {</w:t>
      </w:r>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 xml:space="preserve">  </w:t>
      </w:r>
      <w:proofErr w:type="gramStart"/>
      <w:r w:rsidRPr="006C7BD6">
        <w:rPr>
          <w:rFonts w:ascii="Courier New" w:hAnsi="Courier New" w:cs="Courier New"/>
          <w:bCs/>
          <w:szCs w:val="20"/>
          <w:lang w:bidi="ar-SA"/>
        </w:rPr>
        <w:t>val</w:t>
      </w:r>
      <w:proofErr w:type="gramEnd"/>
      <w:r w:rsidRPr="006C7BD6">
        <w:rPr>
          <w:rFonts w:ascii="Courier New" w:hAnsi="Courier New" w:cs="Courier New"/>
          <w:szCs w:val="20"/>
          <w:lang w:bidi="ar-SA"/>
        </w:rPr>
        <w:t xml:space="preserve"> components = </w:t>
      </w:r>
    </w:p>
    <w:p w:rsidR="000F4DE4" w:rsidRDefault="006C7BD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Pr>
          <w:rFonts w:ascii="Courier New" w:hAnsi="Courier New" w:cs="Courier New"/>
          <w:szCs w:val="20"/>
          <w:lang w:bidi="ar-SA"/>
        </w:rPr>
        <w:t>Select(</w:t>
      </w:r>
      <w:proofErr w:type="gramEnd"/>
      <w:r>
        <w:rPr>
          <w:rFonts w:ascii="Courier New" w:hAnsi="Courier New" w:cs="Courier New"/>
          <w:szCs w:val="20"/>
          <w:lang w:bidi="ar-SA"/>
        </w:rPr>
        <w:t xml:space="preserve">0.5 -&gt; List(makeComponent()), </w:t>
      </w:r>
    </w:p>
    <w:p w:rsidR="000F4DE4" w:rsidRDefault="006C7BD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0.5 -&gt; </w:t>
      </w:r>
      <w:proofErr w:type="gramStart"/>
      <w:r>
        <w:rPr>
          <w:rFonts w:ascii="Courier New" w:hAnsi="Courier New" w:cs="Courier New"/>
          <w:szCs w:val="20"/>
          <w:lang w:bidi="ar-SA"/>
        </w:rPr>
        <w:t>List(</w:t>
      </w:r>
      <w:proofErr w:type="gramEnd"/>
      <w:r>
        <w:rPr>
          <w:rFonts w:ascii="Courier New" w:hAnsi="Courier New" w:cs="Courier New"/>
          <w:szCs w:val="20"/>
          <w:lang w:bidi="ar-SA"/>
        </w:rPr>
        <w:t>makeComponent(), makeComponent()))</w:t>
      </w:r>
    </w:p>
    <w:p w:rsidR="000F4DE4" w:rsidRDefault="005061B1">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lastRenderedPageBreak/>
        <w:t xml:space="preserve">          (“components”, this)</w:t>
      </w:r>
      <w:r w:rsidR="006C7BD6">
        <w:rPr>
          <w:rFonts w:ascii="Courier New" w:hAnsi="Courier New" w:cs="Courier New"/>
          <w:szCs w:val="20"/>
          <w:lang w:bidi="ar-SA"/>
        </w:rPr>
        <w:t xml:space="preserve">      </w:t>
      </w:r>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 xml:space="preserve">    </w:t>
      </w:r>
    </w:p>
    <w:p w:rsidR="000F4DE4" w:rsidRDefault="006C7BD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005061B1">
        <w:rPr>
          <w:rFonts w:ascii="Courier New" w:hAnsi="Courier New" w:cs="Courier New"/>
          <w:szCs w:val="20"/>
          <w:lang w:bidi="ar-SA"/>
        </w:rPr>
        <w:t>d</w:t>
      </w:r>
      <w:r>
        <w:rPr>
          <w:rFonts w:ascii="Courier New" w:hAnsi="Courier New" w:cs="Courier New"/>
          <w:szCs w:val="20"/>
          <w:lang w:bidi="ar-SA"/>
        </w:rPr>
        <w:t>ef</w:t>
      </w:r>
      <w:proofErr w:type="gramEnd"/>
      <w:r>
        <w:rPr>
          <w:rFonts w:ascii="Courier New" w:hAnsi="Courier New" w:cs="Courier New"/>
          <w:szCs w:val="20"/>
          <w:lang w:bidi="ar-SA"/>
        </w:rPr>
        <w:t xml:space="preserve"> sum(xs: List[Int]) = (0 /: xs) (_ + _)</w:t>
      </w:r>
    </w:p>
    <w:p w:rsidR="000F4DE4" w:rsidRDefault="005A09FB">
      <w:pPr>
        <w:autoSpaceDE w:val="0"/>
        <w:autoSpaceDN w:val="0"/>
        <w:adjustRightInd w:val="0"/>
        <w:ind w:left="360" w:firstLine="0"/>
        <w:rPr>
          <w:rFonts w:ascii="Courier New" w:hAnsi="Courier New" w:cs="Courier New"/>
          <w:szCs w:val="20"/>
          <w:lang w:bidi="ar-SA"/>
        </w:rPr>
      </w:pPr>
      <w:ins w:id="261" w:author="bruttenberg" w:date="2013-08-23T16:31:00Z">
        <w:r>
          <w:rPr>
            <w:rFonts w:ascii="Courier New" w:hAnsi="Courier New" w:cs="Courier New"/>
            <w:noProof/>
            <w:szCs w:val="20"/>
            <w:lang w:bidi="ar-SA"/>
          </w:rPr>
          <w:pict>
            <v:shape id="_x0000_s1056" type="#_x0000_t180" style="position:absolute;left:0;text-align:left;margin-left:478.1pt;margin-top:.85pt;width:150.85pt;height:131.25pt;z-index:251677696" adj="-23397,-987,20311,-987,3895,263,4847,1358" strokeweight="1pt">
              <v:stroke startarrow="block"/>
              <v:textbox>
                <w:txbxContent>
                  <w:p w:rsidR="000F4DE4" w:rsidRPr="001B54EA" w:rsidRDefault="000F4DE4" w:rsidP="00EC21B8">
                    <w:pPr>
                      <w:ind w:firstLine="0"/>
                    </w:pPr>
                    <w:ins w:id="262" w:author="bruttenberg" w:date="2013-08-23T16:31:00Z">
                      <w:r>
                        <w:t>This is shorthand notation for Scala’s fold function. This function iterates through a sequence and applies a function to the previous result and each new entry</w:t>
                      </w:r>
                    </w:ins>
                    <w:ins w:id="263" w:author="bruttenberg" w:date="2013-08-23T16:32:00Z">
                      <w:r>
                        <w:t xml:space="preserve"> in turn. The (_ + _) notation will add the prev</w:t>
                      </w:r>
                    </w:ins>
                    <w:ins w:id="264" w:author="bruttenberg" w:date="2013-08-23T16:33:00Z">
                      <w:r>
                        <w:t>ious value to each value in xs.</w:t>
                      </w:r>
                    </w:ins>
                  </w:p>
                </w:txbxContent>
              </v:textbox>
            </v:shape>
          </w:pict>
        </w:r>
      </w:ins>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 xml:space="preserve">  </w:t>
      </w:r>
      <w:proofErr w:type="gramStart"/>
      <w:r w:rsidRPr="006C7BD6">
        <w:rPr>
          <w:rFonts w:ascii="Courier New" w:hAnsi="Courier New" w:cs="Courier New"/>
          <w:bCs/>
          <w:szCs w:val="20"/>
          <w:lang w:bidi="ar-SA"/>
        </w:rPr>
        <w:t>val</w:t>
      </w:r>
      <w:proofErr w:type="gramEnd"/>
      <w:r w:rsidRPr="006C7BD6">
        <w:rPr>
          <w:rFonts w:ascii="Courier New" w:hAnsi="Courier New" w:cs="Courier New"/>
          <w:szCs w:val="20"/>
          <w:lang w:bidi="ar-SA"/>
        </w:rPr>
        <w:t xml:space="preserve"> </w:t>
      </w:r>
      <w:r>
        <w:rPr>
          <w:rFonts w:ascii="Courier New" w:hAnsi="Courier New" w:cs="Courier New"/>
          <w:szCs w:val="20"/>
          <w:lang w:bidi="ar-SA"/>
        </w:rPr>
        <w:t>totalComponents</w:t>
      </w:r>
      <w:r w:rsidRPr="006C7BD6">
        <w:rPr>
          <w:rFonts w:ascii="Courier New" w:hAnsi="Courier New" w:cs="Courier New"/>
          <w:szCs w:val="20"/>
          <w:lang w:bidi="ar-SA"/>
        </w:rPr>
        <w:t xml:space="preserve"> = getAggregate(</w:t>
      </w:r>
      <w:r>
        <w:rPr>
          <w:rFonts w:ascii="Courier New" w:hAnsi="Courier New" w:cs="Courier New"/>
          <w:szCs w:val="20"/>
          <w:lang w:bidi="ar-SA"/>
        </w:rPr>
        <w:t>sum)</w:t>
      </w:r>
      <w:r w:rsidRPr="006C7BD6">
        <w:rPr>
          <w:rFonts w:ascii="Courier New" w:hAnsi="Courier New" w:cs="Courier New"/>
          <w:szCs w:val="20"/>
          <w:lang w:bidi="ar-SA"/>
        </w:rPr>
        <w:t>("components.f")</w:t>
      </w:r>
    </w:p>
    <w:p w:rsidR="000F4DE4" w:rsidRDefault="006C7BD6">
      <w:pPr>
        <w:autoSpaceDE w:val="0"/>
        <w:autoSpaceDN w:val="0"/>
        <w:adjustRightInd w:val="0"/>
        <w:ind w:left="360" w:firstLine="0"/>
        <w:rPr>
          <w:rFonts w:ascii="Courier New" w:hAnsi="Courier New" w:cs="Courier New"/>
          <w:szCs w:val="20"/>
          <w:lang w:bidi="ar-SA"/>
        </w:rPr>
      </w:pPr>
      <w:r w:rsidRPr="006C7BD6">
        <w:rPr>
          <w:rFonts w:ascii="Courier New" w:hAnsi="Courier New" w:cs="Courier New"/>
          <w:szCs w:val="20"/>
          <w:lang w:bidi="ar-SA"/>
        </w:rPr>
        <w:t>}</w:t>
      </w: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
    <w:p w:rsidR="006C7BD6" w:rsidRDefault="006C7BD6" w:rsidP="005061B1">
      <w:pPr>
        <w:rPr>
          <w:rFonts w:cstheme="minorHAnsi"/>
        </w:rPr>
      </w:pPr>
      <w:r>
        <w:t xml:space="preserve">First, we create a </w:t>
      </w:r>
      <w:r>
        <w:rPr>
          <w:rFonts w:ascii="Courier New" w:hAnsi="Courier New"/>
        </w:rPr>
        <w:t>Component</w:t>
      </w:r>
      <w:r>
        <w:rPr>
          <w:rFonts w:cstheme="minorHAnsi"/>
        </w:rPr>
        <w:t xml:space="preserve"> class with an element named “f”. We then define two specific instances of </w:t>
      </w:r>
      <w:r>
        <w:rPr>
          <w:rFonts w:ascii="Courier New" w:hAnsi="Courier New"/>
        </w:rPr>
        <w:t>Component</w:t>
      </w:r>
      <w:r>
        <w:rPr>
          <w:rFonts w:cstheme="minorHAnsi"/>
        </w:rPr>
        <w:t xml:space="preserve">. Next, we define a </w:t>
      </w:r>
      <w:r>
        <w:rPr>
          <w:rFonts w:ascii="Courier New" w:hAnsi="Courier New"/>
        </w:rPr>
        <w:t>makeComponent</w:t>
      </w:r>
      <w:r>
        <w:rPr>
          <w:rFonts w:cstheme="minorHAnsi"/>
        </w:rPr>
        <w:t xml:space="preserve"> function that either produces one of the specific instances or a new instance of </w:t>
      </w:r>
      <w:r>
        <w:rPr>
          <w:rFonts w:ascii="Courier New" w:hAnsi="Courier New"/>
        </w:rPr>
        <w:t>Component</w:t>
      </w:r>
      <w:r>
        <w:rPr>
          <w:rFonts w:cstheme="minorHAnsi"/>
        </w:rPr>
        <w:t xml:space="preserve"> that is distinct from all other instances. We then </w:t>
      </w:r>
      <w:del w:id="265" w:author="bruttenberg" w:date="2013-08-13T11:13:00Z">
        <w:r w:rsidDel="000045A2">
          <w:rPr>
            <w:rFonts w:cstheme="minorHAnsi"/>
          </w:rPr>
          <w:delText xml:space="preserve">create </w:delText>
        </w:r>
      </w:del>
      <w:ins w:id="266" w:author="bruttenberg" w:date="2013-08-13T11:13:00Z">
        <w:r w:rsidR="000045A2">
          <w:rPr>
            <w:rFonts w:cstheme="minorHAnsi"/>
          </w:rPr>
          <w:t xml:space="preserve">define </w:t>
        </w:r>
      </w:ins>
      <w:r>
        <w:rPr>
          <w:rFonts w:cstheme="minorHAnsi"/>
        </w:rPr>
        <w:t xml:space="preserve">a </w:t>
      </w:r>
      <w:r>
        <w:rPr>
          <w:rFonts w:ascii="Courier New" w:hAnsi="Courier New"/>
        </w:rPr>
        <w:t>Container</w:t>
      </w:r>
      <w:r w:rsidR="005061B1">
        <w:rPr>
          <w:rFonts w:cstheme="minorHAnsi"/>
        </w:rPr>
        <w:t xml:space="preserve"> class that contains components. Now, the contained components are a list that has either one or two elements, each produced by </w:t>
      </w:r>
      <w:r w:rsidR="005061B1">
        <w:rPr>
          <w:rFonts w:ascii="Courier New" w:hAnsi="Courier New"/>
        </w:rPr>
        <w:t>makeComponent</w:t>
      </w:r>
      <w:r w:rsidR="005061B1">
        <w:rPr>
          <w:rFonts w:cstheme="minorHAnsi"/>
        </w:rPr>
        <w:t xml:space="preserve">. We then create a </w:t>
      </w:r>
      <w:r w:rsidR="005061B1">
        <w:rPr>
          <w:rFonts w:ascii="Courier New" w:hAnsi="Courier New"/>
        </w:rPr>
        <w:t xml:space="preserve">totalComponents </w:t>
      </w:r>
      <w:r w:rsidR="005061B1">
        <w:rPr>
          <w:rFonts w:cstheme="minorHAnsi"/>
        </w:rPr>
        <w:t>element that aggregates the values of all elements referred to by “components.f”; that is, the values of the elements named “f” in all the values of the element named “components”.</w:t>
      </w:r>
    </w:p>
    <w:p w:rsidR="005061B1" w:rsidRDefault="005061B1" w:rsidP="005061B1">
      <w:pPr>
        <w:rPr>
          <w:rFonts w:cstheme="minorHAnsi"/>
        </w:rPr>
      </w:pPr>
      <w:r>
        <w:rPr>
          <w:rFonts w:cstheme="minorHAnsi"/>
        </w:rPr>
        <w:t xml:space="preserve">Multi-valued references have “set semantics”. If the same element appears more than once as the target of the reference, it only contributes one value to the aggregate. So, if the components list has two components, both of which are </w:t>
      </w:r>
      <w:r>
        <w:rPr>
          <w:rFonts w:ascii="Courier New" w:hAnsi="Courier New" w:cs="Courier New"/>
        </w:rPr>
        <w:t>specialComponent1</w:t>
      </w:r>
      <w:r>
        <w:rPr>
          <w:rFonts w:cstheme="minorHAnsi"/>
        </w:rPr>
        <w:t xml:space="preserve">, whose value is 2, the value of the aggregate will be 2, not 4. On the other hand, if two different target elements both have the same value, both values contribute to the aggregate. For example, if the components are </w:t>
      </w:r>
      <w:r>
        <w:rPr>
          <w:rFonts w:ascii="Courier New" w:hAnsi="Courier New" w:cs="Courier New"/>
        </w:rPr>
        <w:t>specialComponent1</w:t>
      </w:r>
      <w:r>
        <w:rPr>
          <w:rFonts w:ascii="Times New Roman" w:hAnsi="Times New Roman" w:cs="Times New Roman"/>
        </w:rPr>
        <w:t xml:space="preserve"> and </w:t>
      </w:r>
      <w:r>
        <w:rPr>
          <w:rFonts w:ascii="Courier New" w:hAnsi="Courier New" w:cs="Courier New"/>
        </w:rPr>
        <w:t>specialComponent2</w:t>
      </w:r>
      <w:r>
        <w:rPr>
          <w:rFonts w:cstheme="minorHAnsi"/>
        </w:rPr>
        <w:t>, and both have value 2, the value of the aggregate is 4.</w:t>
      </w:r>
    </w:p>
    <w:p w:rsidR="005061B1" w:rsidRPr="00A846F1" w:rsidRDefault="00A846F1" w:rsidP="005061B1">
      <w:pPr>
        <w:rPr>
          <w:rFonts w:cstheme="minorHAnsi"/>
        </w:rPr>
      </w:pPr>
      <w:proofErr w:type="gramStart"/>
      <w:r>
        <w:rPr>
          <w:rFonts w:cstheme="minorHAnsi"/>
        </w:rPr>
        <w:t>A comment on the code.</w:t>
      </w:r>
      <w:proofErr w:type="gramEnd"/>
      <w:r>
        <w:rPr>
          <w:rFonts w:cstheme="minorHAnsi"/>
        </w:rPr>
        <w:t xml:space="preserve"> The definition of the </w:t>
      </w:r>
      <w:r>
        <w:rPr>
          <w:rFonts w:ascii="Courier New" w:hAnsi="Courier New" w:cs="Courier New"/>
        </w:rPr>
        <w:t xml:space="preserve">sum </w:t>
      </w:r>
      <w:r>
        <w:rPr>
          <w:rFonts w:cstheme="minorHAnsi"/>
        </w:rPr>
        <w:t xml:space="preserve">function might look mysterious. This function takes a list of integers and returns their sum. This is a standard Scala idiom that unfortunately is a bit obscure if you’re not familiar with it. It is used to “fold” a function through a list. We begin with 0 and then repeatedly add the current result to the next element of the list until the list is exhausted. The notation </w:t>
      </w:r>
      <w:r>
        <w:rPr>
          <w:rFonts w:ascii="Courier New" w:hAnsi="Courier New" w:cs="Courier New"/>
        </w:rPr>
        <w:t>(_ + _)</w:t>
      </w:r>
      <w:r>
        <w:rPr>
          <w:rFonts w:cstheme="minorHAnsi"/>
        </w:rPr>
        <w:t xml:space="preserve"> is shorthand for the function that takes two arguments and adds them. The notation </w:t>
      </w:r>
      <w:r>
        <w:rPr>
          <w:rFonts w:ascii="Courier New" w:hAnsi="Courier New" w:cs="Courier New"/>
        </w:rPr>
        <w:t>(0 /: xs)</w:t>
      </w:r>
      <w:r>
        <w:rPr>
          <w:rFonts w:cstheme="minorHAnsi"/>
        </w:rPr>
        <w:t xml:space="preserve"> means that this function should be folded through </w:t>
      </w:r>
      <w:r>
        <w:rPr>
          <w:rFonts w:ascii="Courier New" w:hAnsi="Courier New" w:cs="Courier New"/>
        </w:rPr>
        <w:t>xs</w:t>
      </w:r>
      <w:r>
        <w:rPr>
          <w:rFonts w:cstheme="minorHAnsi"/>
        </w:rPr>
        <w:t>, starting from 0.</w:t>
      </w:r>
    </w:p>
    <w:p w:rsidR="008F2FF5" w:rsidRDefault="008F2FF5" w:rsidP="008F2FF5">
      <w:pPr>
        <w:pStyle w:val="Heading2"/>
      </w:pPr>
      <w:bookmarkStart w:id="267" w:name="_Toc364262195"/>
      <w:r>
        <w:t>Open Universe Models</w:t>
      </w:r>
      <w:bookmarkEnd w:id="267"/>
    </w:p>
    <w:p w:rsidR="008F2FF5" w:rsidRDefault="008F2FF5" w:rsidP="008F2FF5">
      <w:r>
        <w:t xml:space="preserve">We close this section by showing how Figaro can be used to </w:t>
      </w:r>
      <w:r w:rsidR="001F156A">
        <w:t>represent “</w:t>
      </w:r>
      <w:r>
        <w:t>open universe” situations. An open universe situation is one in which we don’t know what objects are there, how many there are, which objects are the same as which other objects, and so on.</w:t>
      </w:r>
      <w:r w:rsidR="007F1339">
        <w:t xml:space="preserve"> In our example situation, there </w:t>
      </w:r>
      <w:r w:rsidR="001F156A">
        <w:t>are</w:t>
      </w:r>
      <w:r w:rsidR="007F1339">
        <w:t xml:space="preserve"> an unknown number of sources that is geometrically distributed. Each source is uniformly distributed between 0 and 1. There is some number of observed samples, each drawn from a single unknown source. This is the classic data association problem in which we want to determine which sample comes from which source, and in particular which two samples actually come from the same source. The Figaro code for the example is as follows:</w:t>
      </w:r>
    </w:p>
    <w:p w:rsidR="007F1339" w:rsidRDefault="007F1339" w:rsidP="008F2FF5">
      <w:pPr>
        <w:rPr>
          <w:ins w:id="268" w:author="bruttenberg" w:date="2013-08-13T11:26:00Z"/>
        </w:rPr>
      </w:pPr>
    </w:p>
    <w:p w:rsidR="00172747" w:rsidRPr="00172747" w:rsidRDefault="00B803D7" w:rsidP="00172747">
      <w:pPr>
        <w:ind w:left="360" w:firstLine="0"/>
        <w:rPr>
          <w:ins w:id="269" w:author="bruttenberg" w:date="2013-08-13T11:27:00Z"/>
          <w:rFonts w:ascii="Courier New" w:hAnsi="Courier New" w:cs="Courier New"/>
        </w:rPr>
      </w:pPr>
      <w:ins w:id="270" w:author="bruttenberg" w:date="2013-08-29T09:05:00Z">
        <w:r>
          <w:rPr>
            <w:rFonts w:ascii="Courier New" w:hAnsi="Courier New" w:cs="Courier New"/>
            <w:noProof/>
            <w:szCs w:val="20"/>
            <w:lang w:bidi="ar-SA"/>
          </w:rPr>
          <w:pict>
            <v:shape id="_x0000_s1067" type="#_x0000_t180" style="position:absolute;left:0;text-align:left;margin-left:509.65pt;margin-top:8.3pt;width:123.75pt;height:55.4pt;z-index:251685888" adj="-31924,-2339,20029,-2339,1344,624,2505,3217" strokeweight="1pt">
              <v:stroke startarrow="block"/>
              <v:textbox>
                <w:txbxContent>
                  <w:p w:rsidR="00B803D7" w:rsidRPr="001B54EA" w:rsidRDefault="00B803D7" w:rsidP="00B803D7">
                    <w:pPr>
                      <w:ind w:firstLine="0"/>
                    </w:pPr>
                    <w:ins w:id="271" w:author="bruttenberg" w:date="2013-08-29T09:06:00Z">
                      <w:r>
                        <w:t>This example can be found in OpenUniverse.scala</w:t>
                      </w:r>
                    </w:ins>
                  </w:p>
                </w:txbxContent>
              </v:textbox>
            </v:shape>
          </w:pict>
        </w:r>
      </w:ins>
      <w:proofErr w:type="gramStart"/>
      <w:ins w:id="272" w:author="bruttenberg" w:date="2013-08-13T11:27:00Z">
        <w:r w:rsidR="005A09FB" w:rsidRPr="005A09FB">
          <w:rPr>
            <w:rFonts w:ascii="Courier New" w:hAnsi="Courier New" w:cs="Courier New"/>
          </w:rPr>
          <w:t>import</w:t>
        </w:r>
        <w:proofErr w:type="gramEnd"/>
        <w:r w:rsidR="005A09FB" w:rsidRPr="005A09FB">
          <w:rPr>
            <w:rFonts w:ascii="Courier New" w:hAnsi="Courier New" w:cs="Courier New"/>
          </w:rPr>
          <w:t xml:space="preserve"> com.cra.figaro.language._</w:t>
        </w:r>
      </w:ins>
    </w:p>
    <w:p w:rsidR="00172747" w:rsidRPr="00172747" w:rsidRDefault="005A09FB" w:rsidP="00172747">
      <w:pPr>
        <w:ind w:left="360" w:firstLine="0"/>
        <w:rPr>
          <w:ins w:id="273" w:author="bruttenberg" w:date="2013-08-13T11:27:00Z"/>
          <w:rFonts w:ascii="Courier New" w:hAnsi="Courier New" w:cs="Courier New"/>
        </w:rPr>
      </w:pPr>
      <w:proofErr w:type="gramStart"/>
      <w:ins w:id="274" w:author="bruttenberg" w:date="2013-08-13T11:27:00Z">
        <w:r w:rsidRPr="005A09FB">
          <w:rPr>
            <w:rFonts w:ascii="Courier New" w:hAnsi="Courier New" w:cs="Courier New"/>
          </w:rPr>
          <w:t>import</w:t>
        </w:r>
        <w:proofErr w:type="gramEnd"/>
        <w:r w:rsidRPr="005A09FB">
          <w:rPr>
            <w:rFonts w:ascii="Courier New" w:hAnsi="Courier New" w:cs="Courier New"/>
          </w:rPr>
          <w:t xml:space="preserve"> com.cra.figaro.library.atomic.continuous.{Uniform, Normal}</w:t>
        </w:r>
      </w:ins>
    </w:p>
    <w:p w:rsidR="00172747" w:rsidRPr="00172747" w:rsidRDefault="005A09FB" w:rsidP="00172747">
      <w:pPr>
        <w:ind w:left="360" w:firstLine="0"/>
        <w:rPr>
          <w:ins w:id="275" w:author="bruttenberg" w:date="2013-08-13T11:27:00Z"/>
          <w:rFonts w:ascii="Courier New" w:hAnsi="Courier New" w:cs="Courier New"/>
        </w:rPr>
      </w:pPr>
      <w:proofErr w:type="gramStart"/>
      <w:ins w:id="276" w:author="bruttenberg" w:date="2013-08-13T11:27:00Z">
        <w:r w:rsidRPr="005A09FB">
          <w:rPr>
            <w:rFonts w:ascii="Courier New" w:hAnsi="Courier New" w:cs="Courier New"/>
          </w:rPr>
          <w:t>import</w:t>
        </w:r>
        <w:proofErr w:type="gramEnd"/>
        <w:r w:rsidRPr="005A09FB">
          <w:rPr>
            <w:rFonts w:ascii="Courier New" w:hAnsi="Courier New" w:cs="Courier New"/>
          </w:rPr>
          <w:t xml:space="preserve"> com.cra.figaro.library.atomic.discrete.Geometric</w:t>
        </w:r>
      </w:ins>
    </w:p>
    <w:p w:rsidR="00172747" w:rsidRPr="00172747" w:rsidRDefault="005A09FB" w:rsidP="00172747">
      <w:pPr>
        <w:ind w:left="360" w:firstLine="0"/>
        <w:rPr>
          <w:ins w:id="277" w:author="bruttenberg" w:date="2013-08-13T11:27:00Z"/>
          <w:rFonts w:ascii="Courier New" w:hAnsi="Courier New" w:cs="Courier New"/>
        </w:rPr>
      </w:pPr>
      <w:proofErr w:type="gramStart"/>
      <w:ins w:id="278" w:author="bruttenberg" w:date="2013-08-13T11:27:00Z">
        <w:r w:rsidRPr="005A09FB">
          <w:rPr>
            <w:rFonts w:ascii="Courier New" w:hAnsi="Courier New" w:cs="Courier New"/>
          </w:rPr>
          <w:t>import</w:t>
        </w:r>
        <w:proofErr w:type="gramEnd"/>
        <w:r w:rsidRPr="005A09FB">
          <w:rPr>
            <w:rFonts w:ascii="Courier New" w:hAnsi="Courier New" w:cs="Courier New"/>
          </w:rPr>
          <w:t xml:space="preserve"> com.cra.figaro.library.compound.{MakeList, IntSelector}</w:t>
        </w:r>
      </w:ins>
    </w:p>
    <w:p w:rsidR="00172747" w:rsidRDefault="00172747" w:rsidP="00172747">
      <w:pPr>
        <w:ind w:left="360" w:firstLine="0"/>
      </w:pP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bCs/>
          <w:szCs w:val="20"/>
          <w:lang w:bidi="ar-SA"/>
        </w:rPr>
        <w:t>def</w:t>
      </w:r>
      <w:proofErr w:type="gramEnd"/>
      <w:r w:rsidRPr="007F1339">
        <w:rPr>
          <w:rFonts w:ascii="Courier New" w:hAnsi="Courier New" w:cs="Courier New"/>
          <w:szCs w:val="20"/>
          <w:lang w:bidi="ar-SA"/>
        </w:rPr>
        <w:t xml:space="preserve"> source(): Element[Double] = Uniform(0.0, 1.0)</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szCs w:val="20"/>
          <w:lang w:bidi="ar-SA"/>
        </w:rPr>
        <w:t>va</w:t>
      </w:r>
      <w:r w:rsidRPr="007F1339">
        <w:rPr>
          <w:rFonts w:ascii="Courier New" w:hAnsi="Courier New" w:cs="Courier New"/>
          <w:bCs/>
          <w:szCs w:val="20"/>
          <w:lang w:bidi="ar-SA"/>
        </w:rPr>
        <w:t>l</w:t>
      </w:r>
      <w:proofErr w:type="gramEnd"/>
      <w:r w:rsidRPr="007F1339">
        <w:rPr>
          <w:rFonts w:ascii="Courier New" w:hAnsi="Courier New" w:cs="Courier New"/>
          <w:szCs w:val="20"/>
          <w:lang w:bidi="ar-SA"/>
        </w:rPr>
        <w:t xml:space="preserve"> numSources = Geometric(0.9)</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bCs/>
          <w:szCs w:val="20"/>
          <w:lang w:bidi="ar-SA"/>
        </w:rPr>
        <w:t>val</w:t>
      </w:r>
      <w:proofErr w:type="gramEnd"/>
      <w:r w:rsidRPr="007F1339">
        <w:rPr>
          <w:rFonts w:ascii="Courier New" w:hAnsi="Courier New" w:cs="Courier New"/>
          <w:szCs w:val="20"/>
          <w:lang w:bidi="ar-SA"/>
        </w:rPr>
        <w:t xml:space="preserve"> sources = MakeList(numSources, source _)</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Pr>
          <w:rFonts w:ascii="Courier New" w:hAnsi="Courier New" w:cs="Courier New"/>
          <w:szCs w:val="20"/>
          <w:lang w:bidi="ar-SA"/>
        </w:rPr>
        <w:t>c</w:t>
      </w:r>
      <w:r w:rsidRPr="007F1339">
        <w:rPr>
          <w:rFonts w:ascii="Courier New" w:hAnsi="Courier New" w:cs="Courier New"/>
          <w:bCs/>
          <w:szCs w:val="20"/>
          <w:lang w:bidi="ar-SA"/>
        </w:rPr>
        <w:t>lass</w:t>
      </w:r>
      <w:proofErr w:type="gramEnd"/>
      <w:r w:rsidRPr="007F1339">
        <w:rPr>
          <w:rFonts w:ascii="Courier New" w:hAnsi="Courier New" w:cs="Courier New"/>
          <w:szCs w:val="20"/>
          <w:lang w:bidi="ar-SA"/>
        </w:rPr>
        <w:t xml:space="preserve"> Sample {</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 xml:space="preserve">  </w:t>
      </w:r>
      <w:proofErr w:type="gramStart"/>
      <w:r w:rsidRPr="007F1339">
        <w:rPr>
          <w:rFonts w:ascii="Courier New" w:hAnsi="Courier New" w:cs="Courier New"/>
          <w:bCs/>
          <w:szCs w:val="20"/>
          <w:lang w:bidi="ar-SA"/>
        </w:rPr>
        <w:t>val</w:t>
      </w:r>
      <w:proofErr w:type="gramEnd"/>
      <w:r w:rsidRPr="007F1339">
        <w:rPr>
          <w:rFonts w:ascii="Courier New" w:hAnsi="Courier New" w:cs="Courier New"/>
          <w:szCs w:val="20"/>
          <w:lang w:bidi="ar-SA"/>
        </w:rPr>
        <w:t xml:space="preserve"> sourceNum = IntSelector(numSources)</w:t>
      </w:r>
    </w:p>
    <w:p w:rsid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lastRenderedPageBreak/>
        <w:t xml:space="preserve">  </w:t>
      </w:r>
      <w:proofErr w:type="gramStart"/>
      <w:r w:rsidRPr="007F1339">
        <w:rPr>
          <w:rFonts w:ascii="Courier New" w:hAnsi="Courier New" w:cs="Courier New"/>
          <w:bCs/>
          <w:szCs w:val="20"/>
          <w:lang w:bidi="ar-SA"/>
        </w:rPr>
        <w:t>val</w:t>
      </w:r>
      <w:proofErr w:type="gramEnd"/>
      <w:r w:rsidRPr="007F1339">
        <w:rPr>
          <w:rFonts w:ascii="Courier New" w:hAnsi="Courier New" w:cs="Courier New"/>
          <w:szCs w:val="20"/>
          <w:lang w:bidi="ar-SA"/>
        </w:rPr>
        <w:t xml:space="preserve"> source = </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7F1339">
        <w:rPr>
          <w:rFonts w:ascii="Courier New" w:hAnsi="Courier New" w:cs="Courier New"/>
          <w:szCs w:val="20"/>
          <w:lang w:bidi="ar-SA"/>
        </w:rPr>
        <w:t>Apply(</w:t>
      </w:r>
      <w:proofErr w:type="gramEnd"/>
      <w:r w:rsidRPr="007F1339">
        <w:rPr>
          <w:rFonts w:ascii="Courier New" w:hAnsi="Courier New" w:cs="Courier New"/>
          <w:szCs w:val="20"/>
          <w:lang w:bidi="ar-SA"/>
        </w:rPr>
        <w:t>sources, sourceNum, (s: Seq[Double], i: Int) =&gt; s(i))</w:t>
      </w:r>
    </w:p>
    <w:p w:rsid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 xml:space="preserve">  </w:t>
      </w:r>
      <w:proofErr w:type="gramStart"/>
      <w:r w:rsidRPr="007F1339">
        <w:rPr>
          <w:rFonts w:ascii="Courier New" w:hAnsi="Courier New" w:cs="Courier New"/>
          <w:bCs/>
          <w:szCs w:val="20"/>
          <w:lang w:bidi="ar-SA"/>
        </w:rPr>
        <w:t>val</w:t>
      </w:r>
      <w:proofErr w:type="gramEnd"/>
      <w:r w:rsidRPr="007F1339">
        <w:rPr>
          <w:rFonts w:ascii="Courier New" w:hAnsi="Courier New" w:cs="Courier New"/>
          <w:szCs w:val="20"/>
          <w:lang w:bidi="ar-SA"/>
        </w:rPr>
        <w:t xml:space="preserve"> position = </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7F1339">
        <w:rPr>
          <w:rFonts w:ascii="Courier New" w:hAnsi="Courier New" w:cs="Courier New"/>
          <w:szCs w:val="20"/>
          <w:lang w:bidi="ar-SA"/>
        </w:rPr>
        <w:t>Chain(</w:t>
      </w:r>
      <w:proofErr w:type="gramEnd"/>
      <w:r w:rsidRPr="007F1339">
        <w:rPr>
          <w:rFonts w:ascii="Courier New" w:hAnsi="Courier New" w:cs="Courier New"/>
          <w:szCs w:val="20"/>
          <w:lang w:bidi="ar-SA"/>
        </w:rPr>
        <w:t>source, (x: Double) =&gt; Normal(x, 1.0))</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bCs/>
          <w:szCs w:val="20"/>
          <w:lang w:bidi="ar-SA"/>
        </w:rPr>
        <w:t>val</w:t>
      </w:r>
      <w:proofErr w:type="gramEnd"/>
      <w:r w:rsidRPr="007F1339">
        <w:rPr>
          <w:rFonts w:ascii="Courier New" w:hAnsi="Courier New" w:cs="Courier New"/>
          <w:szCs w:val="20"/>
          <w:lang w:bidi="ar-SA"/>
        </w:rPr>
        <w:t xml:space="preserve"> sample1 = </w:t>
      </w:r>
      <w:r w:rsidRPr="007F1339">
        <w:rPr>
          <w:rFonts w:ascii="Courier New" w:hAnsi="Courier New" w:cs="Courier New"/>
          <w:bCs/>
          <w:szCs w:val="20"/>
          <w:lang w:bidi="ar-SA"/>
        </w:rPr>
        <w:t>new</w:t>
      </w:r>
      <w:r w:rsidRPr="007F1339">
        <w:rPr>
          <w:rFonts w:ascii="Courier New" w:hAnsi="Courier New" w:cs="Courier New"/>
          <w:szCs w:val="20"/>
          <w:lang w:bidi="ar-SA"/>
        </w:rPr>
        <w:t xml:space="preserve"> Sample</w:t>
      </w: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bCs/>
          <w:szCs w:val="20"/>
          <w:lang w:bidi="ar-SA"/>
        </w:rPr>
        <w:t>val</w:t>
      </w:r>
      <w:proofErr w:type="gramEnd"/>
      <w:r w:rsidRPr="007F1339">
        <w:rPr>
          <w:rFonts w:ascii="Courier New" w:hAnsi="Courier New" w:cs="Courier New"/>
          <w:szCs w:val="20"/>
          <w:lang w:bidi="ar-SA"/>
        </w:rPr>
        <w:t xml:space="preserve"> sample2 = </w:t>
      </w:r>
      <w:r w:rsidRPr="007F1339">
        <w:rPr>
          <w:rFonts w:ascii="Courier New" w:hAnsi="Courier New" w:cs="Courier New"/>
          <w:bCs/>
          <w:szCs w:val="20"/>
          <w:lang w:bidi="ar-SA"/>
        </w:rPr>
        <w:t>new</w:t>
      </w:r>
      <w:r w:rsidRPr="007F1339">
        <w:rPr>
          <w:rFonts w:ascii="Courier New" w:hAnsi="Courier New" w:cs="Courier New"/>
          <w:szCs w:val="20"/>
          <w:lang w:bidi="ar-SA"/>
        </w:rPr>
        <w:t xml:space="preserve"> Sample</w:t>
      </w:r>
    </w:p>
    <w:p w:rsidR="007F1339" w:rsidRPr="007F1339" w:rsidRDefault="007F1339" w:rsidP="00172747">
      <w:pPr>
        <w:autoSpaceDE w:val="0"/>
        <w:autoSpaceDN w:val="0"/>
        <w:adjustRightInd w:val="0"/>
        <w:ind w:left="360"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bCs/>
          <w:szCs w:val="20"/>
          <w:lang w:bidi="ar-SA"/>
        </w:rPr>
        <w:t>val</w:t>
      </w:r>
      <w:proofErr w:type="gramEnd"/>
      <w:r w:rsidRPr="007F1339">
        <w:rPr>
          <w:rFonts w:ascii="Courier New" w:hAnsi="Courier New" w:cs="Courier New"/>
          <w:szCs w:val="20"/>
          <w:lang w:bidi="ar-SA"/>
        </w:rPr>
        <w:t xml:space="preserve"> equal = sample1.source === sample2.source</w:t>
      </w:r>
    </w:p>
    <w:p w:rsidR="007F1339" w:rsidRPr="007F1339" w:rsidRDefault="007F1339" w:rsidP="00172747">
      <w:pPr>
        <w:autoSpaceDE w:val="0"/>
        <w:autoSpaceDN w:val="0"/>
        <w:adjustRightInd w:val="0"/>
        <w:ind w:left="360" w:firstLine="0"/>
        <w:rPr>
          <w:rFonts w:ascii="Courier New" w:hAnsi="Courier New" w:cs="Courier New"/>
          <w:szCs w:val="20"/>
          <w:lang w:bidi="ar-SA"/>
        </w:rPr>
      </w:pP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szCs w:val="20"/>
          <w:lang w:bidi="ar-SA"/>
        </w:rPr>
        <w:t>sample1.position.addCondition(</w:t>
      </w:r>
      <w:proofErr w:type="gramEnd"/>
      <w:r w:rsidRPr="007F1339">
        <w:rPr>
          <w:rFonts w:ascii="Courier New" w:hAnsi="Courier New" w:cs="Courier New"/>
          <w:szCs w:val="20"/>
          <w:lang w:bidi="ar-SA"/>
        </w:rPr>
        <w:t>(y: Double) =&gt; y &gt;= 0.7 &amp;&amp; y &lt; 0.8)</w:t>
      </w:r>
    </w:p>
    <w:p w:rsidR="007F1339" w:rsidRPr="007F1339" w:rsidRDefault="007F1339" w:rsidP="00172747">
      <w:pPr>
        <w:autoSpaceDE w:val="0"/>
        <w:autoSpaceDN w:val="0"/>
        <w:adjustRightInd w:val="0"/>
        <w:ind w:left="360" w:firstLine="0"/>
        <w:rPr>
          <w:rFonts w:ascii="Courier New" w:hAnsi="Courier New" w:cs="Courier New"/>
          <w:szCs w:val="20"/>
          <w:lang w:bidi="ar-SA"/>
        </w:rPr>
      </w:pPr>
      <w:proofErr w:type="gramStart"/>
      <w:r w:rsidRPr="007F1339">
        <w:rPr>
          <w:rFonts w:ascii="Courier New" w:hAnsi="Courier New" w:cs="Courier New"/>
          <w:szCs w:val="20"/>
          <w:lang w:bidi="ar-SA"/>
        </w:rPr>
        <w:t>sample2.position.addCondition(</w:t>
      </w:r>
      <w:proofErr w:type="gramEnd"/>
      <w:r w:rsidRPr="007F1339">
        <w:rPr>
          <w:rFonts w:ascii="Courier New" w:hAnsi="Courier New" w:cs="Courier New"/>
          <w:szCs w:val="20"/>
          <w:lang w:bidi="ar-SA"/>
        </w:rPr>
        <w:t>(y: Double) =&gt; y &gt;= 0.7 &amp;&amp; y &lt; 0.8)</w:t>
      </w:r>
    </w:p>
    <w:p w:rsidR="007F1339" w:rsidRDefault="007F1339" w:rsidP="007F1339">
      <w:pPr>
        <w:autoSpaceDE w:val="0"/>
        <w:autoSpaceDN w:val="0"/>
        <w:adjustRightInd w:val="0"/>
        <w:ind w:firstLine="0"/>
        <w:rPr>
          <w:rFonts w:cstheme="minorHAnsi"/>
          <w:szCs w:val="20"/>
          <w:lang w:bidi="ar-SA"/>
        </w:rPr>
      </w:pPr>
      <w:r w:rsidRPr="007F1339">
        <w:rPr>
          <w:rFonts w:ascii="Courier New" w:hAnsi="Courier New" w:cs="Courier New"/>
          <w:szCs w:val="20"/>
          <w:lang w:bidi="ar-SA"/>
        </w:rPr>
        <w:t xml:space="preserve"> </w:t>
      </w:r>
    </w:p>
    <w:p w:rsidR="007F1339" w:rsidRPr="007F1339" w:rsidRDefault="007F1339" w:rsidP="005061B1">
      <w:pPr>
        <w:rPr>
          <w:lang w:bidi="ar-SA"/>
        </w:rPr>
      </w:pPr>
      <w:r>
        <w:rPr>
          <w:lang w:bidi="ar-SA"/>
        </w:rPr>
        <w:t xml:space="preserve">Most of this should be self-explanatory at this point. There </w:t>
      </w:r>
      <w:proofErr w:type="gramStart"/>
      <w:r>
        <w:rPr>
          <w:lang w:bidi="ar-SA"/>
        </w:rPr>
        <w:t>are</w:t>
      </w:r>
      <w:proofErr w:type="gramEnd"/>
      <w:r>
        <w:rPr>
          <w:lang w:bidi="ar-SA"/>
        </w:rPr>
        <w:t xml:space="preserve"> a couple of interesting new element classes being used. </w:t>
      </w:r>
      <w:r>
        <w:rPr>
          <w:rFonts w:ascii="Courier New" w:hAnsi="Courier New" w:cs="Courier New"/>
          <w:lang w:bidi="ar-SA"/>
        </w:rPr>
        <w:t>MakeList</w:t>
      </w:r>
      <w:r>
        <w:rPr>
          <w:lang w:bidi="ar-SA"/>
        </w:rPr>
        <w:t xml:space="preserve"> takes an element over integers and a function that generates elements over a certain type (in this case doubles). It returns an element over lists of the appropriate type (in </w:t>
      </w:r>
      <w:proofErr w:type="gramStart"/>
      <w:r>
        <w:rPr>
          <w:lang w:bidi="ar-SA"/>
        </w:rPr>
        <w:t>this case lists of doubles)</w:t>
      </w:r>
      <w:proofErr w:type="gramEnd"/>
      <w:r>
        <w:rPr>
          <w:lang w:bidi="ar-SA"/>
        </w:rPr>
        <w:t xml:space="preserve"> whose length is distributed according to the first argument and in which each element is generated according to the second argument. In our example, </w:t>
      </w:r>
      <w:proofErr w:type="gramStart"/>
      <w:r>
        <w:rPr>
          <w:rFonts w:ascii="Courier New" w:hAnsi="Courier New" w:cs="Courier New"/>
          <w:lang w:bidi="ar-SA"/>
        </w:rPr>
        <w:t>sources</w:t>
      </w:r>
      <w:r>
        <w:rPr>
          <w:lang w:bidi="ar-SA"/>
        </w:rPr>
        <w:t xml:space="preserve"> is</w:t>
      </w:r>
      <w:proofErr w:type="gramEnd"/>
      <w:r>
        <w:rPr>
          <w:lang w:bidi="ar-SA"/>
        </w:rPr>
        <w:t xml:space="preserve"> a list of sources whose length is geometrically distributed and in which each source is generated according to the source model. A notable aspect of the </w:t>
      </w:r>
      <w:r>
        <w:rPr>
          <w:rFonts w:ascii="Courier New" w:hAnsi="Courier New" w:cs="Courier New"/>
          <w:lang w:bidi="ar-SA"/>
        </w:rPr>
        <w:t>MakeList</w:t>
      </w:r>
      <w:r w:rsidR="006360F6">
        <w:rPr>
          <w:lang w:bidi="ar-SA"/>
        </w:rPr>
        <w:t xml:space="preserve"> class, which is important for reasoning algorithms, is that the elements generating the values in the list are stored as an infinite lazy stream. Depending on the value of the first argument, the value of the </w:t>
      </w:r>
      <w:r w:rsidR="006360F6">
        <w:rPr>
          <w:rFonts w:ascii="Courier New" w:hAnsi="Courier New" w:cs="Courier New"/>
          <w:lang w:bidi="ar-SA"/>
        </w:rPr>
        <w:t>MakeList</w:t>
      </w:r>
      <w:r w:rsidR="006360F6">
        <w:rPr>
          <w:lang w:bidi="ar-SA"/>
        </w:rPr>
        <w:t xml:space="preserve"> is a finite prefix of the values of elements in the stream. As a result of this design, we don’t create a completely fresh list each time the length of the list changes.</w:t>
      </w:r>
      <w:ins w:id="279" w:author="bruttenberg" w:date="2013-08-13T11:38:00Z">
        <w:r w:rsidR="007271FC">
          <w:rPr>
            <w:lang w:bidi="ar-SA"/>
          </w:rPr>
          <w:t xml:space="preserve"> </w:t>
        </w:r>
        <w:r w:rsidR="00243ABE" w:rsidRPr="00243ABE">
          <w:rPr>
            <w:rFonts w:ascii="Courier New" w:hAnsi="Courier New" w:cs="Courier New"/>
            <w:lang w:bidi="ar-SA"/>
          </w:rPr>
          <w:t>MakeList</w:t>
        </w:r>
        <w:r w:rsidR="007271FC">
          <w:rPr>
            <w:lang w:bidi="ar-SA"/>
          </w:rPr>
          <w:t xml:space="preserve"> could also have been used in the previous </w:t>
        </w:r>
      </w:ins>
      <w:ins w:id="280" w:author="bruttenberg" w:date="2013-08-13T11:39:00Z">
        <w:r w:rsidR="007271FC">
          <w:rPr>
            <w:lang w:bidi="ar-SA"/>
          </w:rPr>
          <w:t xml:space="preserve">section’s </w:t>
        </w:r>
      </w:ins>
      <w:ins w:id="281" w:author="bruttenberg" w:date="2013-08-13T11:38:00Z">
        <w:r w:rsidR="007271FC">
          <w:rPr>
            <w:lang w:bidi="ar-SA"/>
          </w:rPr>
          <w:t>example</w:t>
        </w:r>
      </w:ins>
      <w:ins w:id="282" w:author="bruttenberg" w:date="2013-08-13T11:39:00Z">
        <w:r w:rsidR="007271FC">
          <w:rPr>
            <w:lang w:bidi="ar-SA"/>
          </w:rPr>
          <w:t xml:space="preserve"> to define the </w:t>
        </w:r>
        <w:r w:rsidR="00243ABE" w:rsidRPr="00243ABE">
          <w:rPr>
            <w:rFonts w:ascii="Courier New" w:hAnsi="Courier New" w:cs="Courier New"/>
            <w:lang w:bidi="ar-SA"/>
          </w:rPr>
          <w:t>components</w:t>
        </w:r>
        <w:r w:rsidR="007271FC">
          <w:rPr>
            <w:lang w:bidi="ar-SA"/>
          </w:rPr>
          <w:t xml:space="preserve"> element of the </w:t>
        </w:r>
        <w:r w:rsidR="00243ABE" w:rsidRPr="00243ABE">
          <w:rPr>
            <w:rFonts w:ascii="Courier New" w:hAnsi="Courier New" w:cs="Courier New"/>
            <w:lang w:bidi="ar-SA"/>
          </w:rPr>
          <w:t>Container</w:t>
        </w:r>
        <w:r w:rsidR="007271FC">
          <w:rPr>
            <w:lang w:bidi="ar-SA"/>
          </w:rPr>
          <w:t xml:space="preserve"> class.</w:t>
        </w:r>
      </w:ins>
    </w:p>
    <w:p w:rsidR="007F1339" w:rsidRPr="00E332EC" w:rsidRDefault="007F1339" w:rsidP="005061B1">
      <w:pPr>
        <w:rPr>
          <w:lang w:bidi="ar-SA"/>
        </w:rPr>
      </w:pPr>
      <w:r>
        <w:rPr>
          <w:lang w:bidi="ar-SA"/>
        </w:rPr>
        <w:t xml:space="preserve"> The second new element class is </w:t>
      </w:r>
      <w:r>
        <w:rPr>
          <w:rFonts w:ascii="Courier New" w:hAnsi="Courier New" w:cs="Courier New"/>
          <w:lang w:bidi="ar-SA"/>
        </w:rPr>
        <w:t>IntSelector</w:t>
      </w:r>
      <w:r w:rsidR="006360F6">
        <w:rPr>
          <w:lang w:bidi="ar-SA"/>
        </w:rPr>
        <w:t xml:space="preserve"> which takes an element over </w:t>
      </w:r>
      <w:r w:rsidR="00E332EC">
        <w:rPr>
          <w:lang w:bidi="ar-SA"/>
        </w:rPr>
        <w:t xml:space="preserve">integers and returns an element that produces uniformly a number between 0 and the value of its argument (exclusive). This element can be used to generate a random index into a list produced by </w:t>
      </w:r>
      <w:r w:rsidR="00E332EC">
        <w:rPr>
          <w:rFonts w:ascii="Courier New" w:hAnsi="Courier New" w:cs="Courier New"/>
          <w:lang w:bidi="ar-SA"/>
        </w:rPr>
        <w:t>MakeList</w:t>
      </w:r>
      <w:r w:rsidR="00E332EC">
        <w:rPr>
          <w:lang w:bidi="ar-SA"/>
        </w:rPr>
        <w:t xml:space="preserve">. </w:t>
      </w:r>
      <w:r w:rsidR="00E332EC">
        <w:rPr>
          <w:rFonts w:ascii="Courier New" w:hAnsi="Courier New" w:cs="Courier New"/>
          <w:lang w:bidi="ar-SA"/>
        </w:rPr>
        <w:t>IntSelector</w:t>
      </w:r>
      <w:r w:rsidR="00E332EC">
        <w:rPr>
          <w:lang w:bidi="ar-SA"/>
        </w:rPr>
        <w:t xml:space="preserve"> also has an interesting implementation that has benefits for reasoning algorithms (especially Metropolis-Hastings). The </w:t>
      </w:r>
      <w:r w:rsidR="00E332EC">
        <w:rPr>
          <w:rFonts w:ascii="Courier New" w:hAnsi="Courier New" w:cs="Courier New"/>
          <w:lang w:bidi="ar-SA"/>
        </w:rPr>
        <w:t>Randomness</w:t>
      </w:r>
      <w:r w:rsidR="00E332EC">
        <w:rPr>
          <w:lang w:bidi="ar-SA"/>
        </w:rPr>
        <w:t xml:space="preserve"> is an infinite stream of uniformly distributed doubles between 0 and 1. Given a particular value of the integer argument, the selected index is the one with </w:t>
      </w:r>
      <w:r w:rsidR="00907CC7">
        <w:rPr>
          <w:lang w:bidi="ar-SA"/>
        </w:rPr>
        <w:t>the highest randomness value in the finite portion of the stream defined by the argument.</w:t>
      </w:r>
    </w:p>
    <w:p w:rsidR="00221D42" w:rsidRDefault="00221D42" w:rsidP="005061B1">
      <w:pPr>
        <w:rPr>
          <w:rFonts w:asciiTheme="majorHAnsi" w:eastAsiaTheme="majorEastAsia" w:hAnsiTheme="majorHAnsi" w:cstheme="majorBidi"/>
          <w:b/>
          <w:bCs/>
          <w:color w:val="003F6F" w:themeColor="accent1" w:themeShade="BF"/>
          <w:sz w:val="24"/>
          <w:szCs w:val="24"/>
        </w:rPr>
      </w:pPr>
      <w:r>
        <w:br w:type="page"/>
      </w:r>
    </w:p>
    <w:p w:rsidR="00FB5269" w:rsidRDefault="00FB5269" w:rsidP="00FB5269">
      <w:pPr>
        <w:pStyle w:val="Heading1"/>
      </w:pPr>
      <w:bookmarkStart w:id="283" w:name="_Toc364262196"/>
      <w:r>
        <w:lastRenderedPageBreak/>
        <w:t>Reasoning</w:t>
      </w:r>
      <w:bookmarkEnd w:id="283"/>
    </w:p>
    <w:p w:rsidR="0009670E" w:rsidRDefault="0009670E" w:rsidP="0009670E">
      <w:r>
        <w:t>Figaro contains a number of reasoning algorithms</w:t>
      </w:r>
      <w:r w:rsidR="00CC235D">
        <w:t xml:space="preserve"> that allow you to do useful things with probabilistic models</w:t>
      </w:r>
      <w:r>
        <w:t>. First</w:t>
      </w:r>
      <w:r w:rsidR="00CC235D">
        <w:t>,</w:t>
      </w:r>
      <w:r>
        <w:t xml:space="preserve"> </w:t>
      </w:r>
      <w:del w:id="284" w:author="bruttenberg" w:date="2013-08-13T11:41:00Z">
        <w:r w:rsidR="00CC235D" w:rsidDel="00154456">
          <w:delText>I</w:delText>
        </w:r>
      </w:del>
      <w:ins w:id="285" w:author="bruttenberg" w:date="2013-08-13T11:41:00Z">
        <w:r w:rsidR="00154456">
          <w:t>we</w:t>
        </w:r>
      </w:ins>
      <w:r>
        <w:t xml:space="preserve"> describe an algorithm that simply computes the range of possible values of all elements in a universe. Then</w:t>
      </w:r>
      <w:r w:rsidR="00CC235D">
        <w:t>,</w:t>
      </w:r>
      <w:r>
        <w:t xml:space="preserve"> </w:t>
      </w:r>
      <w:ins w:id="286" w:author="bruttenberg" w:date="2013-08-13T11:41:00Z">
        <w:r w:rsidR="00154456">
          <w:t>we</w:t>
        </w:r>
      </w:ins>
      <w:del w:id="287" w:author="bruttenberg" w:date="2013-08-13T11:41:00Z">
        <w:r w:rsidR="00CC235D" w:rsidDel="00154456">
          <w:delText>I</w:delText>
        </w:r>
      </w:del>
      <w:r>
        <w:t xml:space="preserve"> describe three algorithms for computing the conditional probability of query elements given </w:t>
      </w:r>
      <w:ins w:id="288" w:author="bruttenberg" w:date="2013-08-13T11:42:00Z">
        <w:r w:rsidR="00154456">
          <w:t>evidence (</w:t>
        </w:r>
      </w:ins>
      <w:r>
        <w:t>conditions and constraints</w:t>
      </w:r>
      <w:ins w:id="289" w:author="bruttenberg" w:date="2013-08-13T11:42:00Z">
        <w:r w:rsidR="00154456">
          <w:t>)</w:t>
        </w:r>
      </w:ins>
      <w:r>
        <w:t xml:space="preserve"> on elements. These are variable elimination, importance sampling, and Markov chain Monte Carlo. Next, </w:t>
      </w:r>
      <w:del w:id="290" w:author="bruttenberg" w:date="2013-08-13T11:42:00Z">
        <w:r w:rsidR="00CC235D" w:rsidDel="00154456">
          <w:delText>I</w:delText>
        </w:r>
      </w:del>
      <w:ins w:id="291" w:author="bruttenberg" w:date="2013-08-13T11:42:00Z">
        <w:r w:rsidR="00154456">
          <w:t>we</w:t>
        </w:r>
      </w:ins>
      <w:r w:rsidR="00CC235D">
        <w:t xml:space="preserve"> describe algorithms for performing other kinds of reasoning. One is</w:t>
      </w:r>
      <w:r>
        <w:t xml:space="preserve"> an importance sampling algorithm for computing the probability of evidence in a universe. </w:t>
      </w:r>
      <w:del w:id="292" w:author="bruttenberg" w:date="2013-08-13T11:44:00Z">
        <w:r w:rsidR="00CC235D" w:rsidDel="00154456">
          <w:delText>The other</w:delText>
        </w:r>
      </w:del>
      <w:ins w:id="293" w:author="bruttenberg" w:date="2013-08-13T11:44:00Z">
        <w:r w:rsidR="00154456">
          <w:t>We also di</w:t>
        </w:r>
      </w:ins>
      <w:ins w:id="294" w:author="bruttenberg" w:date="2013-08-13T11:45:00Z">
        <w:r w:rsidR="00154456">
          <w:t>s</w:t>
        </w:r>
      </w:ins>
      <w:ins w:id="295" w:author="bruttenberg" w:date="2013-08-13T11:44:00Z">
        <w:r w:rsidR="00154456">
          <w:t xml:space="preserve">cuss </w:t>
        </w:r>
      </w:ins>
      <w:del w:id="296" w:author="bruttenberg" w:date="2013-08-13T11:45:00Z">
        <w:r w:rsidR="00CC235D" w:rsidDel="00154456">
          <w:delText xml:space="preserve"> is</w:delText>
        </w:r>
      </w:del>
      <w:r w:rsidR="00CC235D">
        <w:t xml:space="preserve"> a variable elimination algorithm </w:t>
      </w:r>
      <w:ins w:id="297" w:author="bruttenberg" w:date="2013-08-13T11:45:00Z">
        <w:r w:rsidR="00154456">
          <w:t xml:space="preserve">and a </w:t>
        </w:r>
      </w:ins>
      <w:ins w:id="298" w:author="bruttenberg" w:date="2013-08-13T11:47:00Z">
        <w:r w:rsidR="00154456">
          <w:t>simulated</w:t>
        </w:r>
      </w:ins>
      <w:ins w:id="299" w:author="bruttenberg" w:date="2013-08-13T11:45:00Z">
        <w:r w:rsidR="00154456">
          <w:t xml:space="preserve"> annealing algorithm </w:t>
        </w:r>
      </w:ins>
      <w:r w:rsidR="00CC235D">
        <w:t xml:space="preserve">for computing the most likely values of elements given the evidence. Finally, </w:t>
      </w:r>
      <w:del w:id="300" w:author="bruttenberg" w:date="2013-08-13T11:43:00Z">
        <w:r w:rsidR="00CC235D" w:rsidDel="00154456">
          <w:delText>I</w:delText>
        </w:r>
      </w:del>
      <w:ins w:id="301" w:author="bruttenberg" w:date="2013-08-13T11:43:00Z">
        <w:r w:rsidR="00154456">
          <w:t>we</w:t>
        </w:r>
      </w:ins>
      <w:r w:rsidR="00CC235D">
        <w:t xml:space="preserve"> describe two additional features of the reasoning:</w:t>
      </w:r>
      <w:r w:rsidR="00CA05D3">
        <w:t xml:space="preserve"> the</w:t>
      </w:r>
      <w:r w:rsidR="00CC235D">
        <w:t xml:space="preserve"> ability to reason across</w:t>
      </w:r>
      <w:r>
        <w:t xml:space="preserve"> multiple universes</w:t>
      </w:r>
      <w:r w:rsidR="00CC235D">
        <w:t>,</w:t>
      </w:r>
      <w:r w:rsidR="00CA05D3">
        <w:t xml:space="preserve"> </w:t>
      </w:r>
      <w:r w:rsidR="00CC235D">
        <w:t>and</w:t>
      </w:r>
      <w:r w:rsidR="00CA05D3">
        <w:t xml:space="preserve"> a way to use abstractions in reasoning algorithms.</w:t>
      </w:r>
    </w:p>
    <w:p w:rsidR="0009670E" w:rsidRDefault="00A53340" w:rsidP="0009670E">
      <w:pPr>
        <w:pStyle w:val="Heading2"/>
      </w:pPr>
      <w:bookmarkStart w:id="302" w:name="_Toc364262197"/>
      <w:r>
        <w:t>Computing ranges</w:t>
      </w:r>
      <w:bookmarkEnd w:id="302"/>
    </w:p>
    <w:p w:rsidR="00CA05D3" w:rsidRDefault="0009670E" w:rsidP="00A53340">
      <w:r>
        <w:t>It is possible to compute the set of possible values of in a universe, as long as</w:t>
      </w:r>
      <w:r w:rsidR="00CB260B">
        <w:t xml:space="preserve"> expanding</w:t>
      </w:r>
      <w:r>
        <w:t xml:space="preserve"> the probabilistic model of the universe does not </w:t>
      </w:r>
      <w:r w:rsidR="00CB260B">
        <w:t xml:space="preserve">(1) </w:t>
      </w:r>
      <w:r w:rsidR="00CA05D3">
        <w:t xml:space="preserve">result in </w:t>
      </w:r>
      <w:r w:rsidR="00CB260B">
        <w:t xml:space="preserve">generating an infinite number of elements, and (2) </w:t>
      </w:r>
      <w:r w:rsidR="00CA05D3">
        <w:t xml:space="preserve">result in </w:t>
      </w:r>
      <w:r w:rsidR="00CB260B">
        <w:t>resul</w:t>
      </w:r>
      <w:r w:rsidR="00CA05D3">
        <w:t xml:space="preserve">ts in an infinite number of values for an element (3) involves an element class for which getting the range has not been implemented. </w:t>
      </w:r>
    </w:p>
    <w:p w:rsidR="00A53340" w:rsidRDefault="00CA05D3" w:rsidP="00A53340">
      <w:r>
        <w:t>To explain (1), computing the possible values of a chain requires computing the possible values of the arguments and, for each value, generating the appropriate element and computing all its possible values. If the generated element also contains a chain, it will require recursively generating new elements for all possible values of the contained chain’s arguments. This could potentially lead to an infinite recursion, in which case computing ranges will not terminate.</w:t>
      </w:r>
    </w:p>
    <w:p w:rsidR="00CA05D3" w:rsidRDefault="00CA05D3" w:rsidP="00A53340">
      <w:pPr>
        <w:rPr>
          <w:rFonts w:ascii="Courier New" w:hAnsi="Courier New" w:cs="Courier New"/>
        </w:rPr>
      </w:pPr>
      <w:r>
        <w:t xml:space="preserve">For (2), most built in element classes have a finite number of possible values. Exceptions are the atomic continuous classes like </w:t>
      </w:r>
      <w:r>
        <w:rPr>
          <w:rFonts w:ascii="Courier New" w:hAnsi="Courier New" w:cs="Courier New"/>
        </w:rPr>
        <w:t>Uniform</w:t>
      </w:r>
      <w:r>
        <w:rPr>
          <w:rFonts w:cstheme="minorHAnsi"/>
        </w:rPr>
        <w:t xml:space="preserve"> and </w:t>
      </w:r>
      <w:r>
        <w:rPr>
          <w:rFonts w:ascii="Courier New" w:hAnsi="Courier New" w:cs="Courier New"/>
        </w:rPr>
        <w:t>Normal</w:t>
      </w:r>
      <w:r w:rsidRPr="00AF3F15">
        <w:rPr>
          <w:rFonts w:cstheme="minorHAnsi"/>
        </w:rPr>
        <w:t>.</w:t>
      </w:r>
      <w:r w:rsidR="00AF3F15">
        <w:rPr>
          <w:rFonts w:ascii="Courier New" w:hAnsi="Courier New" w:cs="Courier New"/>
        </w:rPr>
        <w:t xml:space="preserve"> </w:t>
      </w:r>
    </w:p>
    <w:p w:rsidR="00CA05D3" w:rsidRDefault="00AF3F15" w:rsidP="00A53340">
      <w:pPr>
        <w:rPr>
          <w:ins w:id="303" w:author="bruttenberg" w:date="2013-08-14T16:43:00Z"/>
          <w:rFonts w:cstheme="minorHAnsi"/>
        </w:rPr>
      </w:pPr>
      <w:r>
        <w:rPr>
          <w:rFonts w:cstheme="minorHAnsi"/>
        </w:rPr>
        <w:t xml:space="preserve">To compute the values of elements in universe </w:t>
      </w:r>
      <w:r>
        <w:rPr>
          <w:rFonts w:ascii="Courier New" w:hAnsi="Courier New" w:cs="Courier New"/>
        </w:rPr>
        <w:t>u</w:t>
      </w:r>
      <w:r>
        <w:rPr>
          <w:rFonts w:cstheme="minorHAnsi"/>
        </w:rPr>
        <w:t xml:space="preserve">, you first create a </w:t>
      </w:r>
      <w:r>
        <w:rPr>
          <w:rFonts w:ascii="Courier New" w:hAnsi="Courier New" w:cs="Courier New"/>
        </w:rPr>
        <w:t>Values</w:t>
      </w:r>
      <w:r>
        <w:rPr>
          <w:rFonts w:cstheme="minorHAnsi"/>
        </w:rPr>
        <w:t xml:space="preserve"> object using</w:t>
      </w:r>
    </w:p>
    <w:p w:rsidR="00310746" w:rsidRDefault="00310746" w:rsidP="00A53340">
      <w:pPr>
        <w:rPr>
          <w:rFonts w:cstheme="minorHAnsi"/>
        </w:rPr>
      </w:pPr>
    </w:p>
    <w:p w:rsidR="00A303CE" w:rsidRDefault="00A303CE" w:rsidP="00A53340">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com.cra.figaro.algorithm._</w:t>
      </w:r>
    </w:p>
    <w:p w:rsidR="00AF3F15" w:rsidRDefault="00AF3F15" w:rsidP="00A53340">
      <w:pPr>
        <w:rPr>
          <w:ins w:id="304" w:author="bruttenberg" w:date="2013-08-13T11:49:00Z"/>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values = Values(u)</w:t>
      </w:r>
    </w:p>
    <w:p w:rsidR="00D57EC2" w:rsidRDefault="00D57EC2" w:rsidP="00A53340">
      <w:pPr>
        <w:rPr>
          <w:rFonts w:ascii="Courier New" w:hAnsi="Courier New" w:cs="Courier New"/>
        </w:rPr>
      </w:pPr>
    </w:p>
    <w:p w:rsidR="00AF3F15" w:rsidRDefault="00AF3F15" w:rsidP="00A53340">
      <w:pPr>
        <w:rPr>
          <w:rFonts w:cstheme="minorHAnsi"/>
        </w:rPr>
      </w:pPr>
      <w:r>
        <w:rPr>
          <w:rFonts w:cstheme="minorHAnsi"/>
        </w:rPr>
        <w:t xml:space="preserve">You can also create a </w:t>
      </w:r>
      <w:r>
        <w:rPr>
          <w:rFonts w:ascii="Courier New" w:hAnsi="Courier New" w:cs="Courier New"/>
        </w:rPr>
        <w:t>Values</w:t>
      </w:r>
      <w:r>
        <w:rPr>
          <w:rFonts w:cstheme="minorHAnsi"/>
        </w:rPr>
        <w:t xml:space="preserve"> object for the current universe simply with</w:t>
      </w:r>
    </w:p>
    <w:p w:rsidR="00AF3F15" w:rsidRDefault="00AF3F15" w:rsidP="00AF3F15">
      <w:pPr>
        <w:rPr>
          <w:ins w:id="305" w:author="bruttenberg" w:date="2013-08-13T11:49:00Z"/>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values = Values()</w:t>
      </w:r>
    </w:p>
    <w:p w:rsidR="00D57EC2" w:rsidRDefault="00D57EC2" w:rsidP="00AF3F15">
      <w:pPr>
        <w:rPr>
          <w:rFonts w:ascii="Courier New" w:hAnsi="Courier New" w:cs="Courier New"/>
        </w:rPr>
      </w:pPr>
    </w:p>
    <w:p w:rsidR="00AF3F15" w:rsidRDefault="00AF3F15" w:rsidP="00A53340">
      <w:pPr>
        <w:rPr>
          <w:rFonts w:cstheme="minorHAnsi"/>
        </w:rPr>
      </w:pPr>
      <w:proofErr w:type="gramStart"/>
      <w:r>
        <w:rPr>
          <w:rFonts w:ascii="Courier New" w:hAnsi="Courier New" w:cs="Courier New"/>
        </w:rPr>
        <w:t>values</w:t>
      </w:r>
      <w:proofErr w:type="gramEnd"/>
      <w:r>
        <w:rPr>
          <w:rFonts w:ascii="Courier New" w:hAnsi="Courier New" w:cs="Courier New"/>
        </w:rPr>
        <w:t xml:space="preserve"> </w:t>
      </w:r>
      <w:r>
        <w:rPr>
          <w:rFonts w:cstheme="minorHAnsi"/>
        </w:rPr>
        <w:t>can then be used to get the possible values of any object. For example,</w:t>
      </w:r>
    </w:p>
    <w:p w:rsidR="00AF3F15" w:rsidRDefault="00AF3F15" w:rsidP="00A53340">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e1 = Flip(0.7)</w:t>
      </w:r>
    </w:p>
    <w:p w:rsidR="00AF3F15" w:rsidRDefault="00AF3F15" w:rsidP="00A53340">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e2 = If(e1, Select(.2 -&gt; 1, .8 -&gt; 2), Select(.4 -&gt; 2, .6 -&gt; 3)</w:t>
      </w:r>
    </w:p>
    <w:p w:rsidR="00AF3F15" w:rsidRDefault="00AF3F15" w:rsidP="00A53340">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values = Values()</w:t>
      </w:r>
    </w:p>
    <w:p w:rsidR="00AF3F15" w:rsidRDefault="00AF3F15" w:rsidP="00A53340">
      <w:pPr>
        <w:rPr>
          <w:rFonts w:ascii="Courier New" w:hAnsi="Courier New" w:cs="Courier New"/>
        </w:rPr>
      </w:pPr>
      <w:proofErr w:type="gramStart"/>
      <w:r>
        <w:rPr>
          <w:rFonts w:ascii="Courier New" w:hAnsi="Courier New" w:cs="Courier New"/>
        </w:rPr>
        <w:t>values(</w:t>
      </w:r>
      <w:proofErr w:type="gramEnd"/>
      <w:r>
        <w:rPr>
          <w:rFonts w:ascii="Courier New" w:hAnsi="Courier New" w:cs="Courier New"/>
        </w:rPr>
        <w:t>e2)</w:t>
      </w:r>
    </w:p>
    <w:p w:rsidR="00AF3F15" w:rsidRDefault="00AF3F15" w:rsidP="00A53340">
      <w:pPr>
        <w:rPr>
          <w:rFonts w:ascii="Courier New" w:hAnsi="Courier New" w:cs="Courier New"/>
        </w:rPr>
      </w:pPr>
    </w:p>
    <w:p w:rsidR="000F4DE4" w:rsidRDefault="00AF3F15">
      <w:pPr>
        <w:ind w:firstLine="0"/>
        <w:rPr>
          <w:rFonts w:cstheme="minorHAnsi"/>
        </w:rPr>
        <w:pPrChange w:id="306" w:author="bruttenberg" w:date="2013-08-14T16:43:00Z">
          <w:pPr/>
        </w:pPrChange>
      </w:pPr>
      <w:proofErr w:type="gramStart"/>
      <w:r>
        <w:rPr>
          <w:rFonts w:cstheme="minorHAnsi"/>
        </w:rPr>
        <w:t>returns</w:t>
      </w:r>
      <w:proofErr w:type="gramEnd"/>
      <w:r>
        <w:rPr>
          <w:rFonts w:cstheme="minorHAnsi"/>
        </w:rPr>
        <w:t xml:space="preserve"> a </w:t>
      </w:r>
      <w:r>
        <w:rPr>
          <w:rFonts w:ascii="Courier New" w:hAnsi="Courier New" w:cs="Courier New"/>
        </w:rPr>
        <w:t>Set[Int]</w:t>
      </w:r>
      <w:r>
        <w:rPr>
          <w:rFonts w:cstheme="minorHAnsi"/>
        </w:rPr>
        <w:t xml:space="preserve"> equal to { 1, 2, 3 }. </w:t>
      </w:r>
    </w:p>
    <w:p w:rsidR="00AF3F15" w:rsidRPr="00AF3F15" w:rsidRDefault="00AF3F15" w:rsidP="00A53340">
      <w:pPr>
        <w:rPr>
          <w:rFonts w:cstheme="minorHAnsi"/>
        </w:rPr>
      </w:pPr>
      <w:r>
        <w:rPr>
          <w:rFonts w:cstheme="minorHAnsi"/>
        </w:rPr>
        <w:t xml:space="preserve">If you are only interested in getting the range of the single element </w:t>
      </w:r>
      <w:r>
        <w:rPr>
          <w:rFonts w:ascii="Courier New" w:hAnsi="Courier New" w:cs="Courier New"/>
        </w:rPr>
        <w:t>e2</w:t>
      </w:r>
      <w:r>
        <w:rPr>
          <w:rFonts w:cstheme="minorHAnsi"/>
        </w:rPr>
        <w:t xml:space="preserve">, you can use the shorthand </w:t>
      </w:r>
      <w:proofErr w:type="gramStart"/>
      <w:r>
        <w:rPr>
          <w:rFonts w:ascii="Courier New" w:hAnsi="Courier New" w:cs="Courier New"/>
        </w:rPr>
        <w:t>Values(</w:t>
      </w:r>
      <w:proofErr w:type="gramEnd"/>
      <w:r>
        <w:rPr>
          <w:rFonts w:ascii="Courier New" w:hAnsi="Courier New" w:cs="Courier New"/>
        </w:rPr>
        <w:t>)(e2)</w:t>
      </w:r>
      <w:r>
        <w:rPr>
          <w:rFonts w:cstheme="minorHAnsi"/>
        </w:rPr>
        <w:t xml:space="preserve">. However, if you want the range of multiple elements, you are better off creating a </w:t>
      </w:r>
      <w:r>
        <w:rPr>
          <w:rFonts w:ascii="Courier New" w:hAnsi="Courier New" w:cs="Courier New"/>
        </w:rPr>
        <w:t>Values</w:t>
      </w:r>
      <w:r>
        <w:rPr>
          <w:rFonts w:cstheme="minorHAnsi"/>
        </w:rPr>
        <w:t xml:space="preserve"> object and applying it repeatedly to get the range of the different elements. The reason is that within a </w:t>
      </w:r>
      <w:r>
        <w:rPr>
          <w:rFonts w:ascii="Courier New" w:hAnsi="Courier New" w:cs="Courier New"/>
        </w:rPr>
        <w:t>Values</w:t>
      </w:r>
      <w:r>
        <w:rPr>
          <w:rFonts w:cstheme="minorHAnsi"/>
        </w:rPr>
        <w:t xml:space="preserve"> object, computing the range of an element is memo</w:t>
      </w:r>
      <w:del w:id="307" w:author="bruttenberg" w:date="2013-08-13T11:50:00Z">
        <w:r w:rsidDel="00D57EC2">
          <w:rPr>
            <w:rFonts w:cstheme="minorHAnsi"/>
          </w:rPr>
          <w:delText>r</w:delText>
        </w:r>
      </w:del>
      <w:r>
        <w:rPr>
          <w:rFonts w:cstheme="minorHAnsi"/>
        </w:rPr>
        <w:t>ized</w:t>
      </w:r>
      <w:ins w:id="308" w:author="bruttenberg" w:date="2013-08-13T11:50:00Z">
        <w:r w:rsidR="00D57EC2">
          <w:rPr>
            <w:rFonts w:cstheme="minorHAnsi"/>
          </w:rPr>
          <w:t xml:space="preserve"> (cached)</w:t>
        </w:r>
      </w:ins>
      <w:r>
        <w:rPr>
          <w:rFonts w:cstheme="minorHAnsi"/>
        </w:rPr>
        <w:t xml:space="preserve">, </w:t>
      </w:r>
      <w:proofErr w:type="gramStart"/>
      <w:r>
        <w:rPr>
          <w:rFonts w:cstheme="minorHAnsi"/>
        </w:rPr>
        <w:t>meaning</w:t>
      </w:r>
      <w:proofErr w:type="gramEnd"/>
      <w:r>
        <w:rPr>
          <w:rFonts w:cstheme="minorHAnsi"/>
        </w:rPr>
        <w:t xml:space="preserve"> that the range is only computed once for each object and then stored for future use.</w:t>
      </w:r>
    </w:p>
    <w:p w:rsidR="00FB5269" w:rsidRDefault="00FB5269" w:rsidP="00FB5269">
      <w:pPr>
        <w:pStyle w:val="Heading2"/>
      </w:pPr>
      <w:bookmarkStart w:id="309" w:name="_Toc364262198"/>
      <w:r>
        <w:t>Exact inference using variable elimination</w:t>
      </w:r>
      <w:bookmarkEnd w:id="309"/>
    </w:p>
    <w:p w:rsidR="00FB5269" w:rsidRDefault="00A303CE" w:rsidP="00FB5269">
      <w:r>
        <w:t>Figaro provides the ability to perform exact inference using variable elimination. The algorithm works in three steps:</w:t>
      </w:r>
    </w:p>
    <w:p w:rsidR="00A303CE" w:rsidRDefault="00A303CE" w:rsidP="00A303CE">
      <w:pPr>
        <w:pStyle w:val="ListParagraph"/>
        <w:numPr>
          <w:ilvl w:val="0"/>
          <w:numId w:val="13"/>
        </w:numPr>
      </w:pPr>
      <w:r>
        <w:t>Expand the universe to include all elements generated in any possible world.</w:t>
      </w:r>
    </w:p>
    <w:p w:rsidR="00A303CE" w:rsidRDefault="00A303CE" w:rsidP="00A303CE">
      <w:pPr>
        <w:pStyle w:val="ListParagraph"/>
        <w:numPr>
          <w:ilvl w:val="0"/>
          <w:numId w:val="13"/>
        </w:numPr>
      </w:pPr>
      <w:r>
        <w:lastRenderedPageBreak/>
        <w:t>Convert each element into a factor.</w:t>
      </w:r>
    </w:p>
    <w:p w:rsidR="00A303CE" w:rsidRDefault="00A303CE" w:rsidP="00A303CE">
      <w:pPr>
        <w:pStyle w:val="ListParagraph"/>
        <w:numPr>
          <w:ilvl w:val="0"/>
          <w:numId w:val="13"/>
        </w:numPr>
      </w:pPr>
      <w:r>
        <w:t>Apply variable elimination to all the factors.</w:t>
      </w:r>
    </w:p>
    <w:p w:rsidR="00A303CE" w:rsidRDefault="00A303CE" w:rsidP="00A303CE">
      <w:r>
        <w:t xml:space="preserve">Step 1, like for range computation, requires that the expansion </w:t>
      </w:r>
      <w:ins w:id="310" w:author="bruttenberg" w:date="2013-08-13T11:51:00Z">
        <w:r w:rsidR="00653767">
          <w:t xml:space="preserve">of the universe </w:t>
        </w:r>
      </w:ins>
      <w:r>
        <w:t>terminate in a finite amount of time. Step 2 requires that each element be of a class that can be converted into a set of factors. Every built-in class can be converted into a set of factors except for atomic continuous classes with infinite range, although see later in the section on abstractions how to make variable elimination work for continuous classes. Also see later in the section on creating a new element class how to specify a way to convert a new class into a set of factors.</w:t>
      </w:r>
    </w:p>
    <w:p w:rsidR="00A303CE" w:rsidRDefault="00A303CE" w:rsidP="00A303CE">
      <w:pPr>
        <w:rPr>
          <w:rFonts w:cstheme="minorHAnsi"/>
        </w:rPr>
      </w:pPr>
      <w:r>
        <w:t>To use var</w:t>
      </w:r>
      <w:r w:rsidR="001C5B2B">
        <w:t>iable elimination</w:t>
      </w:r>
      <w:r>
        <w:rPr>
          <w:rFonts w:cstheme="minorHAnsi"/>
        </w:rPr>
        <w:t xml:space="preserve">, you need to specify a set of query elements </w:t>
      </w:r>
      <w:r w:rsidR="001C5B2B">
        <w:rPr>
          <w:rFonts w:cstheme="minorHAnsi"/>
        </w:rPr>
        <w:t>whose conditional probability you want to compute given the evidence. For example,</w:t>
      </w:r>
    </w:p>
    <w:p w:rsidR="00C02DBE" w:rsidRDefault="00C02DBE" w:rsidP="001C5B2B">
      <w:pPr>
        <w:autoSpaceDE w:val="0"/>
        <w:autoSpaceDN w:val="0"/>
        <w:adjustRightInd w:val="0"/>
        <w:ind w:firstLine="0"/>
        <w:rPr>
          <w:ins w:id="311" w:author="bruttenberg" w:date="2013-08-13T11:52:00Z"/>
          <w:rFonts w:ascii="Courier New" w:hAnsi="Courier New" w:cs="Courier New"/>
          <w:color w:val="000000"/>
          <w:szCs w:val="20"/>
          <w:lang w:bidi="ar-SA"/>
        </w:rPr>
      </w:pPr>
    </w:p>
    <w:p w:rsidR="000F4DE4" w:rsidRDefault="00653767">
      <w:pPr>
        <w:autoSpaceDE w:val="0"/>
        <w:autoSpaceDN w:val="0"/>
        <w:adjustRightInd w:val="0"/>
        <w:ind w:left="360" w:firstLine="0"/>
        <w:rPr>
          <w:rFonts w:ascii="Courier New" w:hAnsi="Courier New" w:cs="Courier New"/>
          <w:color w:val="000000"/>
          <w:szCs w:val="20"/>
          <w:lang w:bidi="ar-SA"/>
        </w:rPr>
      </w:pPr>
      <w:proofErr w:type="gramStart"/>
      <w:ins w:id="312" w:author="bruttenberg" w:date="2013-08-13T11:52:00Z">
        <w:r>
          <w:rPr>
            <w:rFonts w:ascii="Courier New" w:hAnsi="Courier New" w:cs="Courier New"/>
            <w:color w:val="000000"/>
            <w:szCs w:val="20"/>
            <w:lang w:bidi="ar-SA"/>
          </w:rPr>
          <w:t>import</w:t>
        </w:r>
        <w:proofErr w:type="gramEnd"/>
        <w:r>
          <w:rPr>
            <w:rFonts w:ascii="Courier New" w:hAnsi="Courier New" w:cs="Courier New"/>
            <w:color w:val="000000"/>
            <w:szCs w:val="20"/>
            <w:lang w:bidi="ar-SA"/>
          </w:rPr>
          <w:t xml:space="preserve"> com.cra.figaro.language._</w:t>
        </w:r>
      </w:ins>
    </w:p>
    <w:p w:rsidR="000F4DE4" w:rsidRDefault="00C02DBE">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szCs w:val="20"/>
          <w:lang w:bidi="ar-SA"/>
        </w:rPr>
        <w:t>import</w:t>
      </w:r>
      <w:proofErr w:type="gramEnd"/>
      <w:r w:rsidRPr="002957F2">
        <w:rPr>
          <w:rFonts w:ascii="Courier New" w:hAnsi="Courier New" w:cs="Courier New"/>
          <w:szCs w:val="20"/>
          <w:lang w:bidi="ar-SA"/>
        </w:rPr>
        <w:t xml:space="preserve"> com.cra.figaro.algorithm.factored._</w:t>
      </w:r>
    </w:p>
    <w:p w:rsidR="000F4DE4" w:rsidRDefault="001C5B2B">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szCs w:val="20"/>
          <w:lang w:bidi="ar-SA"/>
        </w:rPr>
        <w:t>v</w:t>
      </w:r>
      <w:r w:rsidRPr="002957F2">
        <w:rPr>
          <w:rFonts w:ascii="Courier New" w:hAnsi="Courier New" w:cs="Courier New"/>
          <w:bCs/>
          <w:szCs w:val="20"/>
          <w:lang w:bidi="ar-SA"/>
        </w:rPr>
        <w:t>al</w:t>
      </w:r>
      <w:proofErr w:type="gramEnd"/>
      <w:r w:rsidRPr="002957F2">
        <w:rPr>
          <w:rFonts w:ascii="Courier New" w:hAnsi="Courier New" w:cs="Courier New"/>
          <w:szCs w:val="20"/>
          <w:lang w:bidi="ar-SA"/>
        </w:rPr>
        <w:t xml:space="preserve"> e1 = Select(0.25 -&gt; 0.3, 0.25 -&gt; 0.5, 0.25 -&gt; 0.7, 0.25 -&gt; 0.9)</w:t>
      </w:r>
    </w:p>
    <w:p w:rsidR="000F4DE4" w:rsidRDefault="001C5B2B">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bCs/>
          <w:szCs w:val="20"/>
          <w:lang w:bidi="ar-SA"/>
        </w:rPr>
        <w:t>val</w:t>
      </w:r>
      <w:proofErr w:type="gramEnd"/>
      <w:r w:rsidRPr="002957F2">
        <w:rPr>
          <w:rFonts w:ascii="Courier New" w:hAnsi="Courier New" w:cs="Courier New"/>
          <w:szCs w:val="20"/>
          <w:lang w:bidi="ar-SA"/>
        </w:rPr>
        <w:t xml:space="preserve"> e2 = Flip(e1)</w:t>
      </w:r>
    </w:p>
    <w:p w:rsidR="000F4DE4" w:rsidRDefault="001C5B2B">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bCs/>
          <w:szCs w:val="20"/>
          <w:lang w:bidi="ar-SA"/>
        </w:rPr>
        <w:t>val</w:t>
      </w:r>
      <w:proofErr w:type="gramEnd"/>
      <w:r w:rsidRPr="002957F2">
        <w:rPr>
          <w:rFonts w:ascii="Courier New" w:hAnsi="Courier New" w:cs="Courier New"/>
          <w:szCs w:val="20"/>
          <w:lang w:bidi="ar-SA"/>
        </w:rPr>
        <w:t xml:space="preserve"> e3 = If(e2, Select(0.3 -&gt; 1, 0.7 -&gt; 2), Constant(2))</w:t>
      </w:r>
    </w:p>
    <w:p w:rsidR="000F4DE4" w:rsidRDefault="001C5B2B">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szCs w:val="20"/>
          <w:lang w:bidi="ar-SA"/>
        </w:rPr>
        <w:t>e3.</w:t>
      </w:r>
      <w:r w:rsidR="00AF640E">
        <w:rPr>
          <w:rFonts w:ascii="Courier New" w:hAnsi="Courier New" w:cs="Courier New"/>
          <w:szCs w:val="20"/>
          <w:lang w:bidi="ar-SA"/>
        </w:rPr>
        <w:t>setC</w:t>
      </w:r>
      <w:r w:rsidRPr="002957F2">
        <w:rPr>
          <w:rFonts w:ascii="Courier New" w:hAnsi="Courier New" w:cs="Courier New"/>
          <w:szCs w:val="20"/>
          <w:lang w:bidi="ar-SA"/>
        </w:rPr>
        <w:t>ondition</w:t>
      </w:r>
      <w:r w:rsidR="00AF640E">
        <w:rPr>
          <w:rFonts w:ascii="Courier New" w:hAnsi="Courier New" w:cs="Courier New"/>
          <w:szCs w:val="20"/>
          <w:lang w:bidi="ar-SA"/>
        </w:rPr>
        <w:t>(</w:t>
      </w:r>
      <w:proofErr w:type="gramEnd"/>
      <w:r w:rsidRPr="002957F2">
        <w:rPr>
          <w:rFonts w:ascii="Courier New" w:hAnsi="Courier New" w:cs="Courier New"/>
          <w:szCs w:val="20"/>
          <w:lang w:bidi="ar-SA"/>
        </w:rPr>
        <w:t>(i: Int) =&gt; i == 2</w:t>
      </w:r>
      <w:r w:rsidR="00AF640E">
        <w:rPr>
          <w:rFonts w:ascii="Courier New" w:hAnsi="Courier New" w:cs="Courier New"/>
          <w:szCs w:val="20"/>
          <w:lang w:bidi="ar-SA"/>
        </w:rPr>
        <w:t>)</w:t>
      </w:r>
    </w:p>
    <w:p w:rsidR="000F4DE4" w:rsidRDefault="001C5B2B">
      <w:pPr>
        <w:ind w:left="360" w:firstLine="0"/>
        <w:rPr>
          <w:rFonts w:ascii="Courier New" w:hAnsi="Courier New" w:cs="Courier New"/>
        </w:rPr>
      </w:pPr>
      <w:proofErr w:type="gramStart"/>
      <w:r w:rsidRPr="002957F2">
        <w:rPr>
          <w:rFonts w:ascii="Courier New" w:hAnsi="Courier New" w:cs="Courier New"/>
        </w:rPr>
        <w:t>val</w:t>
      </w:r>
      <w:proofErr w:type="gramEnd"/>
      <w:r w:rsidRPr="002957F2">
        <w:rPr>
          <w:rFonts w:ascii="Courier New" w:hAnsi="Courier New" w:cs="Courier New"/>
        </w:rPr>
        <w:t xml:space="preserve"> ve = VariableElimination(e2)</w:t>
      </w:r>
    </w:p>
    <w:p w:rsidR="00C02DBE" w:rsidRDefault="00C02DBE" w:rsidP="00A303CE">
      <w:pPr>
        <w:rPr>
          <w:rFonts w:cstheme="minorHAnsi"/>
        </w:rPr>
      </w:pPr>
    </w:p>
    <w:p w:rsidR="001C5B2B" w:rsidRDefault="001C5B2B" w:rsidP="00A303CE">
      <w:pPr>
        <w:rPr>
          <w:ins w:id="313" w:author="bruttenberg" w:date="2013-08-14T16:43:00Z"/>
          <w:rFonts w:cstheme="minorHAnsi"/>
        </w:rPr>
      </w:pPr>
      <w:r>
        <w:rPr>
          <w:rFonts w:cstheme="minorHAnsi"/>
        </w:rPr>
        <w:t xml:space="preserve">This will create a </w:t>
      </w:r>
      <w:r>
        <w:rPr>
          <w:rFonts w:ascii="Courier New" w:hAnsi="Courier New" w:cs="Courier New"/>
        </w:rPr>
        <w:t>VariableElimination</w:t>
      </w:r>
      <w:r>
        <w:rPr>
          <w:rFonts w:cstheme="minorHAnsi"/>
        </w:rPr>
        <w:t xml:space="preserve"> object that will apply variable elimination to the universe containing </w:t>
      </w:r>
      <w:r>
        <w:rPr>
          <w:rFonts w:ascii="Courier New" w:hAnsi="Courier New" w:cs="Courier New"/>
        </w:rPr>
        <w:t>e1</w:t>
      </w:r>
      <w:r>
        <w:rPr>
          <w:rFonts w:cstheme="minorHAnsi"/>
        </w:rPr>
        <w:t xml:space="preserve">, </w:t>
      </w:r>
      <w:r>
        <w:rPr>
          <w:rFonts w:ascii="Courier New" w:hAnsi="Courier New" w:cs="Courier New"/>
        </w:rPr>
        <w:t>e2</w:t>
      </w:r>
      <w:r>
        <w:rPr>
          <w:rFonts w:cstheme="minorHAnsi"/>
        </w:rPr>
        <w:t xml:space="preserve">, and </w:t>
      </w:r>
      <w:r>
        <w:rPr>
          <w:rFonts w:ascii="Courier New" w:hAnsi="Courier New" w:cs="Courier New"/>
        </w:rPr>
        <w:t>e3</w:t>
      </w:r>
      <w:r>
        <w:rPr>
          <w:rFonts w:cstheme="minorHAnsi"/>
        </w:rPr>
        <w:t xml:space="preserve">, leaving query variable </w:t>
      </w:r>
      <w:r>
        <w:rPr>
          <w:rFonts w:ascii="Courier New" w:hAnsi="Courier New" w:cs="Courier New"/>
        </w:rPr>
        <w:t>e2</w:t>
      </w:r>
      <w:r>
        <w:rPr>
          <w:rFonts w:cstheme="minorHAnsi"/>
        </w:rPr>
        <w:t xml:space="preserve"> uneliminated. However, it won’t perform the variable elimination immediately. To tell it to perform variable elimination, you have to say</w:t>
      </w:r>
    </w:p>
    <w:p w:rsidR="00310746" w:rsidRDefault="00310746" w:rsidP="00A303CE">
      <w:pPr>
        <w:rPr>
          <w:rFonts w:cstheme="minorHAnsi"/>
        </w:rPr>
      </w:pPr>
    </w:p>
    <w:p w:rsidR="001C5B2B" w:rsidRDefault="001C5B2B" w:rsidP="00A303CE">
      <w:pPr>
        <w:rPr>
          <w:ins w:id="314" w:author="bruttenberg" w:date="2013-08-14T16:43:00Z"/>
          <w:rFonts w:ascii="Courier New" w:hAnsi="Courier New" w:cs="Courier New"/>
        </w:rPr>
      </w:pPr>
      <w:proofErr w:type="gramStart"/>
      <w:r>
        <w:rPr>
          <w:rFonts w:ascii="Courier New" w:hAnsi="Courier New" w:cs="Courier New"/>
        </w:rPr>
        <w:t>ve.start()</w:t>
      </w:r>
      <w:proofErr w:type="gramEnd"/>
    </w:p>
    <w:p w:rsidR="00310746" w:rsidRDefault="00310746" w:rsidP="00A303CE">
      <w:pPr>
        <w:rPr>
          <w:rFonts w:ascii="Courier New" w:hAnsi="Courier New" w:cs="Courier New"/>
        </w:rPr>
      </w:pPr>
    </w:p>
    <w:p w:rsidR="001C5B2B" w:rsidRDefault="001C5B2B" w:rsidP="00A303CE">
      <w:pPr>
        <w:rPr>
          <w:rFonts w:cstheme="minorHAnsi"/>
        </w:rPr>
      </w:pPr>
      <w:r>
        <w:rPr>
          <w:rFonts w:cstheme="minorHAnsi"/>
        </w:rPr>
        <w:t xml:space="preserve">When this call terminates, you can use </w:t>
      </w:r>
      <w:r>
        <w:rPr>
          <w:rFonts w:ascii="Courier New" w:hAnsi="Courier New" w:cs="Courier New"/>
        </w:rPr>
        <w:t>ve</w:t>
      </w:r>
      <w:r>
        <w:rPr>
          <w:rFonts w:cstheme="minorHAnsi"/>
        </w:rPr>
        <w:t xml:space="preserve"> to answer queries using three methods:</w:t>
      </w:r>
    </w:p>
    <w:p w:rsidR="001C5B2B" w:rsidRDefault="001C5B2B" w:rsidP="00A303CE">
      <w:pPr>
        <w:rPr>
          <w:rFonts w:cstheme="minorHAnsi"/>
        </w:rPr>
      </w:pPr>
      <w:proofErr w:type="gramStart"/>
      <w:r>
        <w:rPr>
          <w:rFonts w:ascii="Courier New" w:hAnsi="Courier New" w:cs="Courier New"/>
        </w:rPr>
        <w:t>ve.distribution(</w:t>
      </w:r>
      <w:proofErr w:type="gramEnd"/>
      <w:r>
        <w:rPr>
          <w:rFonts w:ascii="Courier New" w:hAnsi="Courier New" w:cs="Courier New"/>
        </w:rPr>
        <w:t>e2)</w:t>
      </w:r>
      <w:r>
        <w:rPr>
          <w:rFonts w:cstheme="minorHAnsi"/>
        </w:rPr>
        <w:t xml:space="preserve"> will return a stream containing possible values of </w:t>
      </w:r>
      <w:r>
        <w:rPr>
          <w:rFonts w:ascii="Courier New" w:hAnsi="Courier New" w:cs="Courier New"/>
        </w:rPr>
        <w:t>e2</w:t>
      </w:r>
      <w:r>
        <w:rPr>
          <w:rFonts w:cstheme="minorHAnsi"/>
        </w:rPr>
        <w:t xml:space="preserve"> with their associated probabilities.</w:t>
      </w:r>
    </w:p>
    <w:p w:rsidR="001C5B2B" w:rsidRPr="00350A95" w:rsidRDefault="001C5B2B" w:rsidP="00A303CE">
      <w:pPr>
        <w:rPr>
          <w:rFonts w:cstheme="minorHAnsi"/>
        </w:rPr>
      </w:pPr>
      <w:proofErr w:type="gramStart"/>
      <w:r>
        <w:rPr>
          <w:rFonts w:ascii="Courier New" w:hAnsi="Courier New" w:cs="Courier New"/>
        </w:rPr>
        <w:t>ve.probability(</w:t>
      </w:r>
      <w:proofErr w:type="gramEnd"/>
      <w:r>
        <w:rPr>
          <w:rFonts w:ascii="Courier New" w:hAnsi="Courier New" w:cs="Courier New"/>
        </w:rPr>
        <w:t>e2, (b: Boolean) =&gt; b)</w:t>
      </w:r>
      <w:r>
        <w:rPr>
          <w:rFonts w:cstheme="minorHAnsi"/>
        </w:rPr>
        <w:t xml:space="preserve"> will return the probability that the value of </w:t>
      </w:r>
      <w:r>
        <w:rPr>
          <w:rFonts w:ascii="Courier New" w:hAnsi="Courier New" w:cs="Courier New"/>
        </w:rPr>
        <w:t>e2</w:t>
      </w:r>
      <w:r>
        <w:rPr>
          <w:rFonts w:cstheme="minorHAnsi"/>
        </w:rPr>
        <w:t xml:space="preserve"> </w:t>
      </w:r>
      <w:r w:rsidR="00FB3849">
        <w:rPr>
          <w:rFonts w:cstheme="minorHAnsi"/>
        </w:rPr>
        <w:t xml:space="preserve">satisfies the given predicate, which in this case is </w:t>
      </w:r>
      <w:r w:rsidR="00FB3849">
        <w:rPr>
          <w:rFonts w:ascii="Courier New" w:hAnsi="Courier New" w:cs="Courier New"/>
        </w:rPr>
        <w:t>(b: Boolean) =&gt; b</w:t>
      </w:r>
      <w:r w:rsidR="00FB3849">
        <w:rPr>
          <w:rFonts w:cstheme="minorHAnsi"/>
        </w:rPr>
        <w:t xml:space="preserve">. This is the function that takes a Boolean argument and returns true precisely if its argument is true. So, in other words, the expression computes the probability that </w:t>
      </w:r>
      <w:r w:rsidR="00FB3849">
        <w:rPr>
          <w:rFonts w:ascii="Courier New" w:hAnsi="Courier New" w:cs="Courier New"/>
        </w:rPr>
        <w:t>e2</w:t>
      </w:r>
      <w:r w:rsidR="00FB3849">
        <w:rPr>
          <w:rFonts w:cstheme="minorHAnsi"/>
        </w:rPr>
        <w:t xml:space="preserve"> has value true.</w:t>
      </w:r>
      <w:r w:rsidR="00350A95">
        <w:rPr>
          <w:rFonts w:cstheme="minorHAnsi"/>
        </w:rPr>
        <w:t xml:space="preserve"> The </w:t>
      </w:r>
      <w:r w:rsidR="00350A95">
        <w:rPr>
          <w:rFonts w:ascii="Courier New" w:hAnsi="Courier New" w:cs="Courier New"/>
        </w:rPr>
        <w:t>probability</w:t>
      </w:r>
      <w:r w:rsidR="00350A95">
        <w:rPr>
          <w:rFonts w:cstheme="minorHAnsi"/>
        </w:rPr>
        <w:t xml:space="preserve"> method also provides a shorthand </w:t>
      </w:r>
      <w:ins w:id="315" w:author="bruttenberg" w:date="2013-08-23T15:59:00Z">
        <w:r w:rsidR="00F32FBC">
          <w:rPr>
            <w:rFonts w:cstheme="minorHAnsi"/>
          </w:rPr>
          <w:t xml:space="preserve">version </w:t>
        </w:r>
      </w:ins>
      <w:r w:rsidR="00350A95">
        <w:rPr>
          <w:rFonts w:cstheme="minorHAnsi"/>
        </w:rPr>
        <w:t>th</w:t>
      </w:r>
      <w:ins w:id="316" w:author="bruttenberg" w:date="2013-08-23T15:58:00Z">
        <w:r w:rsidR="00F32FBC">
          <w:rPr>
            <w:rFonts w:cstheme="minorHAnsi"/>
          </w:rPr>
          <w:t>at</w:t>
        </w:r>
      </w:ins>
      <w:del w:id="317" w:author="bruttenberg" w:date="2013-08-23T15:58:00Z">
        <w:r w:rsidR="00350A95" w:rsidDel="00F32FBC">
          <w:rPr>
            <w:rFonts w:cstheme="minorHAnsi"/>
          </w:rPr>
          <w:delText>e</w:delText>
        </w:r>
      </w:del>
      <w:r w:rsidR="00350A95">
        <w:rPr>
          <w:rFonts w:cstheme="minorHAnsi"/>
        </w:rPr>
        <w:t xml:space="preserve"> speci</w:t>
      </w:r>
      <w:ins w:id="318" w:author="bruttenberg" w:date="2013-08-23T15:58:00Z">
        <w:r w:rsidR="00F32FBC">
          <w:rPr>
            <w:rFonts w:cstheme="minorHAnsi"/>
          </w:rPr>
          <w:t>fies</w:t>
        </w:r>
      </w:ins>
      <w:del w:id="319" w:author="bruttenberg" w:date="2013-08-23T15:58:00Z">
        <w:r w:rsidR="00350A95" w:rsidDel="00F32FBC">
          <w:rPr>
            <w:rFonts w:cstheme="minorHAnsi"/>
          </w:rPr>
          <w:delText>es</w:delText>
        </w:r>
      </w:del>
      <w:r w:rsidR="00350A95">
        <w:rPr>
          <w:rFonts w:cstheme="minorHAnsi"/>
        </w:rPr>
        <w:t xml:space="preserve"> a value as the second argument instead of a predicate and returns the probability the element takes that specific value. So, for the previous example, we could have written</w:t>
      </w:r>
      <w:r w:rsidR="00350A95">
        <w:rPr>
          <w:rFonts w:ascii="Courier New" w:hAnsi="Courier New" w:cs="Courier New"/>
        </w:rPr>
        <w:t xml:space="preserve"> </w:t>
      </w:r>
      <w:proofErr w:type="gramStart"/>
      <w:r w:rsidR="00350A95">
        <w:rPr>
          <w:rFonts w:ascii="Courier New" w:hAnsi="Courier New" w:cs="Courier New"/>
        </w:rPr>
        <w:t>ve.probability(</w:t>
      </w:r>
      <w:proofErr w:type="gramEnd"/>
      <w:r w:rsidR="00350A95">
        <w:rPr>
          <w:rFonts w:ascii="Courier New" w:hAnsi="Courier New" w:cs="Courier New"/>
        </w:rPr>
        <w:t>e2, true)</w:t>
      </w:r>
      <w:r w:rsidR="00350A95">
        <w:rPr>
          <w:rFonts w:cstheme="minorHAnsi"/>
        </w:rPr>
        <w:t>.</w:t>
      </w:r>
    </w:p>
    <w:p w:rsidR="00FB3849" w:rsidRDefault="00FB3849" w:rsidP="00A303CE">
      <w:pPr>
        <w:rPr>
          <w:rFonts w:cstheme="minorHAnsi"/>
        </w:rPr>
      </w:pPr>
      <w:proofErr w:type="gramStart"/>
      <w:r>
        <w:rPr>
          <w:rFonts w:ascii="Courier New" w:hAnsi="Courier New" w:cs="Courier New"/>
        </w:rPr>
        <w:t>ve.expectation(</w:t>
      </w:r>
      <w:proofErr w:type="gramEnd"/>
      <w:r>
        <w:rPr>
          <w:rFonts w:ascii="Courier New" w:hAnsi="Courier New" w:cs="Courier New"/>
        </w:rPr>
        <w:t>e2, (b: Boolean) =&gt; if (b) 3.0; else 1.5)</w:t>
      </w:r>
      <w:r>
        <w:rPr>
          <w:rFonts w:cstheme="minorHAnsi"/>
        </w:rPr>
        <w:t xml:space="preserve"> returns the expectation of the given function applied to </w:t>
      </w:r>
      <w:r>
        <w:rPr>
          <w:rFonts w:ascii="Courier New" w:hAnsi="Courier New" w:cs="Courier New"/>
        </w:rPr>
        <w:t>e2</w:t>
      </w:r>
      <w:r>
        <w:rPr>
          <w:rFonts w:cstheme="minorHAnsi"/>
        </w:rPr>
        <w:t>.</w:t>
      </w:r>
      <w:ins w:id="320" w:author="bruttenberg" w:date="2013-08-13T11:54:00Z">
        <w:r w:rsidR="00333234">
          <w:rPr>
            <w:rFonts w:cstheme="minorHAnsi"/>
          </w:rPr>
          <w:t xml:space="preserve"> If you just want the expectation of the element, you just provide a function that returns the value of the function.</w:t>
        </w:r>
      </w:ins>
    </w:p>
    <w:p w:rsidR="00FB3849" w:rsidRPr="00FB3849" w:rsidRDefault="00FB3849" w:rsidP="00A303CE">
      <w:pPr>
        <w:rPr>
          <w:rFonts w:cstheme="minorHAnsi"/>
        </w:rPr>
      </w:pPr>
      <w:r>
        <w:rPr>
          <w:rFonts w:cstheme="minorHAnsi"/>
        </w:rPr>
        <w:t xml:space="preserve">Once you are done with the results of variable elimination, you can call </w:t>
      </w:r>
      <w:proofErr w:type="gramStart"/>
      <w:r>
        <w:rPr>
          <w:rFonts w:ascii="Courier New" w:hAnsi="Courier New" w:cs="Courier New"/>
        </w:rPr>
        <w:t>ve.kill(</w:t>
      </w:r>
      <w:proofErr w:type="gramEnd"/>
      <w:r>
        <w:rPr>
          <w:rFonts w:ascii="Courier New" w:hAnsi="Courier New" w:cs="Courier New"/>
        </w:rPr>
        <w:t>)</w:t>
      </w:r>
      <w:r>
        <w:rPr>
          <w:rFonts w:cstheme="minorHAnsi"/>
        </w:rPr>
        <w:t>. This has the effect of freeing up memory used for the results.</w:t>
      </w:r>
      <w:ins w:id="321" w:author="bruttenberg" w:date="2013-08-13T11:55:00Z">
        <w:r w:rsidR="0047298A">
          <w:rPr>
            <w:rFonts w:cstheme="minorHAnsi"/>
          </w:rPr>
          <w:t xml:space="preserve"> Note that only elements provided in the argument list of the </w:t>
        </w:r>
        <w:r w:rsidR="005A09FB" w:rsidRPr="005A09FB">
          <w:rPr>
            <w:rFonts w:ascii="Courier New" w:hAnsi="Courier New" w:cs="Courier New"/>
          </w:rPr>
          <w:t>VariableElimination</w:t>
        </w:r>
        <w:r w:rsidR="0047298A">
          <w:rPr>
            <w:rFonts w:cstheme="minorHAnsi"/>
          </w:rPr>
          <w:t xml:space="preserve"> class can be queried; if at a later point you want to query a different element</w:t>
        </w:r>
      </w:ins>
      <w:ins w:id="322" w:author="bruttenberg" w:date="2013-08-13T11:56:00Z">
        <w:r w:rsidR="0047298A">
          <w:rPr>
            <w:rFonts w:cstheme="minorHAnsi"/>
          </w:rPr>
          <w:t xml:space="preserve"> not in the argument list</w:t>
        </w:r>
      </w:ins>
      <w:ins w:id="323" w:author="bruttenberg" w:date="2013-08-13T11:55:00Z">
        <w:r w:rsidR="0047298A">
          <w:rPr>
            <w:rFonts w:cstheme="minorHAnsi"/>
          </w:rPr>
          <w:t xml:space="preserve">, you must create a new instance of </w:t>
        </w:r>
        <w:r w:rsidR="005A09FB" w:rsidRPr="005A09FB">
          <w:rPr>
            <w:rFonts w:ascii="Courier New" w:hAnsi="Courier New" w:cs="Courier New"/>
          </w:rPr>
          <w:t>Variable</w:t>
        </w:r>
      </w:ins>
      <w:ins w:id="324" w:author="bruttenberg" w:date="2013-08-13T11:56:00Z">
        <w:r w:rsidR="005A09FB" w:rsidRPr="005A09FB">
          <w:rPr>
            <w:rFonts w:ascii="Courier New" w:hAnsi="Courier New" w:cs="Courier New"/>
          </w:rPr>
          <w:t>Elimination</w:t>
        </w:r>
      </w:ins>
    </w:p>
    <w:p w:rsidR="00FB3849" w:rsidRPr="00FB3849" w:rsidRDefault="00FB3849" w:rsidP="00A303CE">
      <w:pPr>
        <w:rPr>
          <w:rFonts w:cstheme="minorHAnsi"/>
        </w:rPr>
      </w:pPr>
      <w:r>
        <w:rPr>
          <w:rFonts w:cstheme="minorHAnsi"/>
        </w:rPr>
        <w:t xml:space="preserve">These methods </w:t>
      </w:r>
      <w:proofErr w:type="gramStart"/>
      <w:r>
        <w:rPr>
          <w:rFonts w:ascii="Courier New" w:hAnsi="Courier New" w:cs="Courier New"/>
        </w:rPr>
        <w:t>start</w:t>
      </w:r>
      <w:r>
        <w:rPr>
          <w:rFonts w:cstheme="minorHAnsi"/>
        </w:rPr>
        <w:t>,</w:t>
      </w:r>
      <w:proofErr w:type="gramEnd"/>
      <w:r>
        <w:rPr>
          <w:rFonts w:cstheme="minorHAnsi"/>
        </w:rPr>
        <w:t xml:space="preserve"> </w:t>
      </w:r>
      <w:r>
        <w:rPr>
          <w:rFonts w:ascii="Courier New" w:hAnsi="Courier New" w:cs="Courier New"/>
        </w:rPr>
        <w:t>kill</w:t>
      </w:r>
      <w:r>
        <w:rPr>
          <w:rFonts w:cstheme="minorHAnsi"/>
        </w:rPr>
        <w:t>,</w:t>
      </w:r>
      <w:r>
        <w:rPr>
          <w:rFonts w:ascii="Courier New" w:hAnsi="Courier New" w:cs="Courier New"/>
        </w:rPr>
        <w:t xml:space="preserve"> distribution</w:t>
      </w:r>
      <w:r>
        <w:rPr>
          <w:rFonts w:cstheme="minorHAnsi"/>
        </w:rPr>
        <w:t xml:space="preserve">, </w:t>
      </w:r>
      <w:r>
        <w:rPr>
          <w:rFonts w:ascii="Courier New" w:hAnsi="Courier New" w:cs="Courier New"/>
        </w:rPr>
        <w:t>probability</w:t>
      </w:r>
      <w:r>
        <w:rPr>
          <w:rFonts w:cstheme="minorHAnsi"/>
        </w:rPr>
        <w:t xml:space="preserve">, and </w:t>
      </w:r>
      <w:r>
        <w:rPr>
          <w:rFonts w:ascii="Courier New" w:hAnsi="Courier New" w:cs="Courier New"/>
        </w:rPr>
        <w:t>expectation</w:t>
      </w:r>
      <w:r>
        <w:rPr>
          <w:rFonts w:cstheme="minorHAnsi"/>
        </w:rPr>
        <w:t xml:space="preserve"> are a uniform interface to all reasoning algorithms that compute the conditional probability of query variables given evidence. We will see below how this interface is extended for anytime algorithms.</w:t>
      </w:r>
    </w:p>
    <w:p w:rsidR="00FB5269" w:rsidRPr="00AF640E" w:rsidRDefault="00FB5269" w:rsidP="00AF640E">
      <w:pPr>
        <w:pStyle w:val="Heading2"/>
      </w:pPr>
      <w:bookmarkStart w:id="325" w:name="_Toc364262199"/>
      <w:r w:rsidRPr="00AF640E">
        <w:t>Importance sampling</w:t>
      </w:r>
      <w:bookmarkEnd w:id="325"/>
    </w:p>
    <w:p w:rsidR="00EA5737" w:rsidRDefault="00EA5737" w:rsidP="00FB5269">
      <w:r>
        <w:t xml:space="preserve">The algorithm called importance sampling is actually a combination of importance and rejection sampling. It uses a simple forward sampling approach. When it encounters a condition, it checks to see if </w:t>
      </w:r>
      <w:r>
        <w:lastRenderedPageBreak/>
        <w:t>the condition is satisfied and rejects if it is not. When it encounters a constraint, it multiplies the weight of the sample by the value of the constraint.</w:t>
      </w:r>
    </w:p>
    <w:p w:rsidR="00EA5737" w:rsidRDefault="00EA5737" w:rsidP="00FB5269">
      <w:r>
        <w:t>Unlike variable elimination, this algorithm can be applied to models whose expansion produces an infinite number of elements, provided any particular possible world only requires a finite number of elements to be generated.</w:t>
      </w:r>
      <w:r w:rsidR="00C02DBE">
        <w:t xml:space="preserve"> Also, this algorithm works for atomic continuous models. In addition, as an approximate algorithm, it can produce reasonably accurate answers much more quickly than the exact variable elimination.</w:t>
      </w:r>
    </w:p>
    <w:p w:rsidR="00EA5737" w:rsidRDefault="00C02DBE" w:rsidP="00FB5269">
      <w:pPr>
        <w:rPr>
          <w:ins w:id="326" w:author="bruttenberg" w:date="2013-08-13T12:54:00Z"/>
        </w:rPr>
      </w:pPr>
      <w:r>
        <w:t>The interface to importance sampling is very similar to that to variable elimination. For example,</w:t>
      </w:r>
    </w:p>
    <w:p w:rsidR="005044D5" w:rsidRDefault="005044D5" w:rsidP="00FB5269"/>
    <w:p w:rsidR="000F4DE4" w:rsidRDefault="005E366E">
      <w:pPr>
        <w:autoSpaceDE w:val="0"/>
        <w:autoSpaceDN w:val="0"/>
        <w:adjustRightInd w:val="0"/>
        <w:ind w:left="360" w:firstLine="0"/>
        <w:rPr>
          <w:rFonts w:ascii="Courier New" w:hAnsi="Courier New" w:cs="Courier New"/>
          <w:szCs w:val="20"/>
          <w:lang w:bidi="ar-SA"/>
        </w:rPr>
      </w:pPr>
      <w:proofErr w:type="gramStart"/>
      <w:ins w:id="327" w:author="bruttenberg" w:date="2013-08-13T12:54:00Z">
        <w:r w:rsidRPr="005E366E">
          <w:rPr>
            <w:rFonts w:ascii="Courier New" w:hAnsi="Courier New" w:cs="Courier New"/>
            <w:szCs w:val="20"/>
            <w:lang w:bidi="ar-SA"/>
          </w:rPr>
          <w:t>import</w:t>
        </w:r>
        <w:proofErr w:type="gramEnd"/>
        <w:r w:rsidRPr="005E366E">
          <w:rPr>
            <w:rFonts w:ascii="Courier New" w:hAnsi="Courier New" w:cs="Courier New"/>
            <w:szCs w:val="20"/>
            <w:lang w:bidi="ar-SA"/>
          </w:rPr>
          <w:t xml:space="preserve"> com.cra.figaro.language._</w:t>
        </w:r>
      </w:ins>
    </w:p>
    <w:p w:rsidR="000F4DE4" w:rsidRDefault="00C02DBE">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szCs w:val="20"/>
          <w:lang w:bidi="ar-SA"/>
        </w:rPr>
        <w:t>import</w:t>
      </w:r>
      <w:proofErr w:type="gramEnd"/>
      <w:r w:rsidRPr="002957F2">
        <w:rPr>
          <w:rFonts w:ascii="Courier New" w:hAnsi="Courier New" w:cs="Courier New"/>
          <w:szCs w:val="20"/>
          <w:lang w:bidi="ar-SA"/>
        </w:rPr>
        <w:t xml:space="preserve"> com.cra.figaro.algorithm.sampling._</w:t>
      </w:r>
    </w:p>
    <w:p w:rsidR="000F4DE4" w:rsidRDefault="00C02DBE">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szCs w:val="20"/>
          <w:lang w:bidi="ar-SA"/>
        </w:rPr>
        <w:t>v</w:t>
      </w:r>
      <w:r w:rsidRPr="002957F2">
        <w:rPr>
          <w:rFonts w:ascii="Courier New" w:hAnsi="Courier New" w:cs="Courier New"/>
          <w:bCs/>
          <w:szCs w:val="20"/>
          <w:lang w:bidi="ar-SA"/>
        </w:rPr>
        <w:t>al</w:t>
      </w:r>
      <w:proofErr w:type="gramEnd"/>
      <w:r w:rsidRPr="002957F2">
        <w:rPr>
          <w:rFonts w:ascii="Courier New" w:hAnsi="Courier New" w:cs="Courier New"/>
          <w:szCs w:val="20"/>
          <w:lang w:bidi="ar-SA"/>
        </w:rPr>
        <w:t xml:space="preserve"> e1 = Select(0.25 -&gt; 0.3, 0.25 -&gt; 0.5, 0.25 -&gt; 0.7, 0.25 -&gt; 0.9)</w:t>
      </w:r>
    </w:p>
    <w:p w:rsidR="000F4DE4" w:rsidRDefault="00C02DBE">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bCs/>
          <w:szCs w:val="20"/>
          <w:lang w:bidi="ar-SA"/>
        </w:rPr>
        <w:t>val</w:t>
      </w:r>
      <w:proofErr w:type="gramEnd"/>
      <w:r w:rsidRPr="002957F2">
        <w:rPr>
          <w:rFonts w:ascii="Courier New" w:hAnsi="Courier New" w:cs="Courier New"/>
          <w:szCs w:val="20"/>
          <w:lang w:bidi="ar-SA"/>
        </w:rPr>
        <w:t xml:space="preserve"> e2 = Flip(e1)</w:t>
      </w:r>
    </w:p>
    <w:p w:rsidR="000F4DE4" w:rsidRDefault="00C02DBE">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bCs/>
          <w:szCs w:val="20"/>
          <w:lang w:bidi="ar-SA"/>
        </w:rPr>
        <w:t>val</w:t>
      </w:r>
      <w:proofErr w:type="gramEnd"/>
      <w:r w:rsidRPr="002957F2">
        <w:rPr>
          <w:rFonts w:ascii="Courier New" w:hAnsi="Courier New" w:cs="Courier New"/>
          <w:szCs w:val="20"/>
          <w:lang w:bidi="ar-SA"/>
        </w:rPr>
        <w:t xml:space="preserve"> e3 = If(e2, Select(0.3 -&gt; 1, 0.7 -&gt; 2), Constant(2))</w:t>
      </w:r>
    </w:p>
    <w:p w:rsidR="000F4DE4" w:rsidRDefault="00C02DBE">
      <w:pPr>
        <w:autoSpaceDE w:val="0"/>
        <w:autoSpaceDN w:val="0"/>
        <w:adjustRightInd w:val="0"/>
        <w:ind w:left="360" w:firstLine="0"/>
        <w:rPr>
          <w:rFonts w:ascii="Courier New" w:hAnsi="Courier New" w:cs="Courier New"/>
          <w:szCs w:val="20"/>
          <w:lang w:bidi="ar-SA"/>
        </w:rPr>
      </w:pPr>
      <w:proofErr w:type="gramStart"/>
      <w:r w:rsidRPr="002957F2">
        <w:rPr>
          <w:rFonts w:ascii="Courier New" w:hAnsi="Courier New" w:cs="Courier New"/>
          <w:szCs w:val="20"/>
          <w:lang w:bidi="ar-SA"/>
        </w:rPr>
        <w:t>e3.</w:t>
      </w:r>
      <w:r w:rsidR="00AF640E">
        <w:rPr>
          <w:rFonts w:ascii="Courier New" w:hAnsi="Courier New" w:cs="Courier New"/>
          <w:szCs w:val="20"/>
          <w:lang w:bidi="ar-SA"/>
        </w:rPr>
        <w:t>setC</w:t>
      </w:r>
      <w:r w:rsidRPr="002957F2">
        <w:rPr>
          <w:rFonts w:ascii="Courier New" w:hAnsi="Courier New" w:cs="Courier New"/>
          <w:szCs w:val="20"/>
          <w:lang w:bidi="ar-SA"/>
        </w:rPr>
        <w:t>ondition</w:t>
      </w:r>
      <w:r w:rsidR="00AF640E">
        <w:rPr>
          <w:rFonts w:ascii="Courier New" w:hAnsi="Courier New" w:cs="Courier New"/>
          <w:szCs w:val="20"/>
          <w:lang w:bidi="ar-SA"/>
        </w:rPr>
        <w:t>(</w:t>
      </w:r>
      <w:proofErr w:type="gramEnd"/>
      <w:r w:rsidRPr="002957F2">
        <w:rPr>
          <w:rFonts w:ascii="Courier New" w:hAnsi="Courier New" w:cs="Courier New"/>
          <w:szCs w:val="20"/>
          <w:lang w:bidi="ar-SA"/>
        </w:rPr>
        <w:t>(i: Int) =&gt; i == 2</w:t>
      </w:r>
      <w:r w:rsidR="00AF640E">
        <w:rPr>
          <w:rFonts w:ascii="Courier New" w:hAnsi="Courier New" w:cs="Courier New"/>
          <w:szCs w:val="20"/>
          <w:lang w:bidi="ar-SA"/>
        </w:rPr>
        <w:t>)</w:t>
      </w:r>
    </w:p>
    <w:p w:rsidR="000F4DE4" w:rsidRDefault="00C02DBE">
      <w:pPr>
        <w:ind w:left="360" w:firstLine="0"/>
        <w:rPr>
          <w:rFonts w:ascii="Courier New" w:hAnsi="Courier New" w:cs="Courier New"/>
        </w:rPr>
      </w:pPr>
      <w:proofErr w:type="gramStart"/>
      <w:r w:rsidRPr="002957F2">
        <w:rPr>
          <w:rFonts w:ascii="Courier New" w:hAnsi="Courier New" w:cs="Courier New"/>
        </w:rPr>
        <w:t>val</w:t>
      </w:r>
      <w:proofErr w:type="gramEnd"/>
      <w:r w:rsidRPr="002957F2">
        <w:rPr>
          <w:rFonts w:ascii="Courier New" w:hAnsi="Courier New" w:cs="Courier New"/>
        </w:rPr>
        <w:t xml:space="preserve"> imp = Importance(</w:t>
      </w:r>
      <w:ins w:id="328" w:author="bruttenberg" w:date="2013-08-13T12:55:00Z">
        <w:r w:rsidR="005044D5" w:rsidRPr="002957F2">
          <w:rPr>
            <w:rFonts w:ascii="Courier New" w:hAnsi="Courier New" w:cs="Courier New"/>
          </w:rPr>
          <w:t>10000</w:t>
        </w:r>
        <w:r w:rsidR="005044D5">
          <w:rPr>
            <w:rFonts w:ascii="Courier New" w:hAnsi="Courier New" w:cs="Courier New"/>
          </w:rPr>
          <w:t xml:space="preserve">, </w:t>
        </w:r>
      </w:ins>
      <w:r w:rsidRPr="002957F2">
        <w:rPr>
          <w:rFonts w:ascii="Courier New" w:hAnsi="Courier New" w:cs="Courier New"/>
        </w:rPr>
        <w:t>e2</w:t>
      </w:r>
      <w:del w:id="329" w:author="bruttenberg" w:date="2013-08-13T12:55:00Z">
        <w:r w:rsidRPr="002957F2" w:rsidDel="005044D5">
          <w:rPr>
            <w:rFonts w:ascii="Courier New" w:hAnsi="Courier New" w:cs="Courier New"/>
          </w:rPr>
          <w:delText>, 10000</w:delText>
        </w:r>
      </w:del>
      <w:r w:rsidRPr="002957F2">
        <w:rPr>
          <w:rFonts w:ascii="Courier New" w:hAnsi="Courier New" w:cs="Courier New"/>
        </w:rPr>
        <w:t>)</w:t>
      </w:r>
    </w:p>
    <w:p w:rsidR="00C02DBE" w:rsidRDefault="00C02DBE" w:rsidP="00FB5269"/>
    <w:p w:rsidR="00C02DBE" w:rsidRDefault="00C02DBE" w:rsidP="00FB5269">
      <w:pPr>
        <w:rPr>
          <w:rFonts w:cstheme="minorHAnsi"/>
        </w:rPr>
      </w:pPr>
      <w:r>
        <w:t xml:space="preserve">The </w:t>
      </w:r>
      <w:del w:id="330" w:author="bruttenberg" w:date="2013-08-13T12:55:00Z">
        <w:r w:rsidDel="005044D5">
          <w:delText xml:space="preserve">second </w:delText>
        </w:r>
      </w:del>
      <w:ins w:id="331" w:author="bruttenberg" w:date="2013-08-13T12:55:00Z">
        <w:r w:rsidR="005044D5">
          <w:t xml:space="preserve">first </w:t>
        </w:r>
      </w:ins>
      <w:r>
        <w:t xml:space="preserve">argument to </w:t>
      </w:r>
      <w:r>
        <w:rPr>
          <w:rFonts w:ascii="Courier New" w:hAnsi="Courier New" w:cs="Courier New"/>
        </w:rPr>
        <w:t>Importance</w:t>
      </w:r>
      <w:r>
        <w:rPr>
          <w:rFonts w:cstheme="minorHAnsi"/>
        </w:rPr>
        <w:t xml:space="preserve"> is an indication of how many samples the algorithm should take. </w:t>
      </w:r>
      <w:ins w:id="332" w:author="bruttenberg" w:date="2013-08-13T12:55:00Z">
        <w:r w:rsidR="005044D5">
          <w:rPr>
            <w:rFonts w:cstheme="minorHAnsi"/>
          </w:rPr>
          <w:t>The second argument (and subsequent arguments) list</w:t>
        </w:r>
      </w:ins>
      <w:ins w:id="333" w:author="bruttenberg" w:date="2013-08-13T12:56:00Z">
        <w:r w:rsidR="00CD1B57">
          <w:rPr>
            <w:rFonts w:cstheme="minorHAnsi"/>
          </w:rPr>
          <w:t>s</w:t>
        </w:r>
      </w:ins>
      <w:ins w:id="334" w:author="bruttenberg" w:date="2013-08-13T12:55:00Z">
        <w:r w:rsidR="00CD1B57">
          <w:rPr>
            <w:rFonts w:cstheme="minorHAnsi"/>
          </w:rPr>
          <w:t xml:space="preserve"> the element</w:t>
        </w:r>
      </w:ins>
      <w:ins w:id="335" w:author="bruttenberg" w:date="2013-08-13T12:56:00Z">
        <w:r w:rsidR="00CD1B57">
          <w:rPr>
            <w:rFonts w:cstheme="minorHAnsi"/>
          </w:rPr>
          <w:t>(s)</w:t>
        </w:r>
      </w:ins>
      <w:ins w:id="336" w:author="bruttenberg" w:date="2013-08-13T12:55:00Z">
        <w:r w:rsidR="005044D5">
          <w:rPr>
            <w:rFonts w:cstheme="minorHAnsi"/>
          </w:rPr>
          <w:t xml:space="preserve"> </w:t>
        </w:r>
      </w:ins>
      <w:ins w:id="337" w:author="bruttenberg" w:date="2013-08-13T12:56:00Z">
        <w:r w:rsidR="005044D5">
          <w:rPr>
            <w:rFonts w:cstheme="minorHAnsi"/>
          </w:rPr>
          <w:t xml:space="preserve">that will be queried. </w:t>
        </w:r>
      </w:ins>
      <w:r>
        <w:rPr>
          <w:rFonts w:cstheme="minorHAnsi"/>
        </w:rPr>
        <w:t xml:space="preserve">After calling </w:t>
      </w:r>
      <w:proofErr w:type="gramStart"/>
      <w:r>
        <w:rPr>
          <w:rFonts w:ascii="Courier New" w:hAnsi="Courier New" w:cs="Courier New"/>
        </w:rPr>
        <w:t>imp.start(</w:t>
      </w:r>
      <w:proofErr w:type="gramEnd"/>
      <w:r>
        <w:rPr>
          <w:rFonts w:ascii="Courier New" w:hAnsi="Courier New" w:cs="Courier New"/>
        </w:rPr>
        <w:t>)</w:t>
      </w:r>
      <w:r>
        <w:rPr>
          <w:rFonts w:cstheme="minorHAnsi"/>
        </w:rPr>
        <w:t xml:space="preserve">, you can use the methods </w:t>
      </w:r>
      <w:r>
        <w:rPr>
          <w:rFonts w:ascii="Courier New" w:hAnsi="Courier New" w:cs="Courier New"/>
        </w:rPr>
        <w:t>distribution</w:t>
      </w:r>
      <w:r>
        <w:rPr>
          <w:rFonts w:cstheme="minorHAnsi"/>
        </w:rPr>
        <w:t xml:space="preserve">, </w:t>
      </w:r>
      <w:r>
        <w:rPr>
          <w:rFonts w:ascii="Courier New" w:hAnsi="Courier New" w:cs="Courier New"/>
        </w:rPr>
        <w:t>probability</w:t>
      </w:r>
      <w:r>
        <w:rPr>
          <w:rFonts w:cstheme="minorHAnsi"/>
        </w:rPr>
        <w:t xml:space="preserve">, and </w:t>
      </w:r>
      <w:r>
        <w:rPr>
          <w:rFonts w:ascii="Courier New" w:hAnsi="Courier New" w:cs="Courier New"/>
        </w:rPr>
        <w:t>expectation</w:t>
      </w:r>
      <w:r>
        <w:rPr>
          <w:rFonts w:cstheme="minorHAnsi"/>
        </w:rPr>
        <w:t xml:space="preserve"> to answer queries.</w:t>
      </w:r>
    </w:p>
    <w:p w:rsidR="00C02DBE" w:rsidRDefault="007D5D24" w:rsidP="00FB5269">
      <w:pPr>
        <w:rPr>
          <w:rFonts w:cstheme="minorHAnsi"/>
        </w:rPr>
      </w:pPr>
      <w:ins w:id="338" w:author="bruttenberg" w:date="2013-08-13T15:25:00Z">
        <w:r>
          <w:rPr>
            <w:rFonts w:cstheme="minorHAnsi"/>
          </w:rPr>
          <w:t xml:space="preserve">The importance sampling algorithm used above is an example of a “One-Time” algorithm. That is, the algorithm is run for 10,000 iterations and terminates; it cannot be used again. </w:t>
        </w:r>
      </w:ins>
      <w:r w:rsidR="00C02DBE">
        <w:rPr>
          <w:rFonts w:cstheme="minorHAnsi"/>
        </w:rPr>
        <w:t xml:space="preserve">Figaro also provides an </w:t>
      </w:r>
      <w:ins w:id="339" w:author="bruttenberg" w:date="2013-08-13T15:25:00Z">
        <w:r>
          <w:rPr>
            <w:rFonts w:cstheme="minorHAnsi"/>
          </w:rPr>
          <w:t>“</w:t>
        </w:r>
      </w:ins>
      <w:del w:id="340" w:author="bruttenberg" w:date="2013-08-13T15:26:00Z">
        <w:r w:rsidR="00C02DBE" w:rsidDel="007D5D24">
          <w:rPr>
            <w:rFonts w:cstheme="minorHAnsi"/>
          </w:rPr>
          <w:delText>a</w:delText>
        </w:r>
      </w:del>
      <w:ins w:id="341" w:author="bruttenberg" w:date="2013-08-13T15:26:00Z">
        <w:r>
          <w:rPr>
            <w:rFonts w:cstheme="minorHAnsi"/>
          </w:rPr>
          <w:t>A</w:t>
        </w:r>
      </w:ins>
      <w:r w:rsidR="00C02DBE">
        <w:rPr>
          <w:rFonts w:cstheme="minorHAnsi"/>
        </w:rPr>
        <w:t>nytime</w:t>
      </w:r>
      <w:ins w:id="342" w:author="bruttenberg" w:date="2013-08-13T15:25:00Z">
        <w:r>
          <w:rPr>
            <w:rFonts w:cstheme="minorHAnsi"/>
          </w:rPr>
          <w:t>”</w:t>
        </w:r>
      </w:ins>
      <w:r w:rsidR="00C02DBE">
        <w:rPr>
          <w:rFonts w:cstheme="minorHAnsi"/>
        </w:rPr>
        <w:t xml:space="preserve"> importance sampling algorithm that runs in a separate thread and continues to accumulate samples until it is stopped. Two additional methods are provided in the interface. </w:t>
      </w:r>
      <w:proofErr w:type="gramStart"/>
      <w:r w:rsidR="00C02DBE">
        <w:rPr>
          <w:rFonts w:ascii="Courier New" w:hAnsi="Courier New" w:cs="Courier New"/>
        </w:rPr>
        <w:t>imp.stop(</w:t>
      </w:r>
      <w:proofErr w:type="gramEnd"/>
      <w:r w:rsidR="00C02DBE">
        <w:rPr>
          <w:rFonts w:ascii="Courier New" w:hAnsi="Courier New" w:cs="Courier New"/>
        </w:rPr>
        <w:t>)</w:t>
      </w:r>
      <w:r w:rsidR="00C02DBE">
        <w:rPr>
          <w:rFonts w:cstheme="minorHAnsi"/>
        </w:rPr>
        <w:t xml:space="preserve"> stops it from accumulating samples, while </w:t>
      </w:r>
      <w:r w:rsidR="00C02DBE">
        <w:rPr>
          <w:rFonts w:ascii="Courier New" w:hAnsi="Courier New" w:cs="Courier New"/>
        </w:rPr>
        <w:t>imp.restart()</w:t>
      </w:r>
      <w:r w:rsidR="00C02DBE">
        <w:rPr>
          <w:rFonts w:cstheme="minorHAnsi"/>
        </w:rPr>
        <w:t xml:space="preserve"> starts it going again, carrying on from where it left off before. In addition, the </w:t>
      </w:r>
      <w:r w:rsidR="00C02DBE">
        <w:rPr>
          <w:rFonts w:ascii="Courier New" w:hAnsi="Courier New" w:cs="Courier New"/>
        </w:rPr>
        <w:t>kill</w:t>
      </w:r>
      <w:r w:rsidR="00C02DBE">
        <w:rPr>
          <w:rFonts w:cstheme="minorHAnsi"/>
        </w:rPr>
        <w:t xml:space="preserve"> method has the additional effect of killing the thread, so it is </w:t>
      </w:r>
      <w:r w:rsidR="005A09FB" w:rsidRPr="005A09FB">
        <w:rPr>
          <w:rFonts w:cstheme="minorHAnsi"/>
          <w:i/>
        </w:rPr>
        <w:t>essential</w:t>
      </w:r>
      <w:r w:rsidR="00C02DBE">
        <w:rPr>
          <w:rFonts w:cstheme="minorHAnsi"/>
        </w:rPr>
        <w:t xml:space="preserve"> that it be called when you are finished with the </w:t>
      </w:r>
      <w:r w:rsidR="00C02DBE">
        <w:rPr>
          <w:rFonts w:ascii="Courier New" w:hAnsi="Courier New" w:cs="Courier New"/>
        </w:rPr>
        <w:t>Importance</w:t>
      </w:r>
      <w:r w:rsidR="00C02DBE">
        <w:rPr>
          <w:rFonts w:cstheme="minorHAnsi"/>
        </w:rPr>
        <w:t xml:space="preserve"> object. To create an anytime importance algorithm, simply omit the number of samples argument to </w:t>
      </w:r>
      <w:r w:rsidR="00C02DBE">
        <w:rPr>
          <w:rFonts w:ascii="Courier New" w:hAnsi="Courier New" w:cs="Courier New"/>
        </w:rPr>
        <w:t>Importance</w:t>
      </w:r>
      <w:r w:rsidR="00C02DBE">
        <w:rPr>
          <w:rFonts w:cstheme="minorHAnsi"/>
        </w:rPr>
        <w:t>. A typical way of using anytime importance sampling</w:t>
      </w:r>
      <w:r w:rsidR="0039581A">
        <w:rPr>
          <w:rFonts w:cstheme="minorHAnsi"/>
        </w:rPr>
        <w:t>, allowing it to run for one second,</w:t>
      </w:r>
      <w:r w:rsidR="00C02DBE">
        <w:rPr>
          <w:rFonts w:cstheme="minorHAnsi"/>
        </w:rPr>
        <w:t xml:space="preserve"> is as follows:</w:t>
      </w:r>
    </w:p>
    <w:p w:rsidR="00C02DBE" w:rsidRDefault="00C02DBE" w:rsidP="00FB5269">
      <w:pPr>
        <w:rPr>
          <w:rFonts w:cstheme="minorHAnsi"/>
        </w:rPr>
      </w:pPr>
    </w:p>
    <w:p w:rsidR="00C02DBE" w:rsidRDefault="00C02DBE" w:rsidP="00FB5269">
      <w:pPr>
        <w:rPr>
          <w:rFonts w:ascii="Courier New" w:hAnsi="Courier New" w:cs="Courier New"/>
        </w:rPr>
      </w:pPr>
      <w:proofErr w:type="gramStart"/>
      <w:r>
        <w:rPr>
          <w:rFonts w:ascii="Courier New" w:hAnsi="Courier New" w:cs="Courier New"/>
        </w:rPr>
        <w:t>val</w:t>
      </w:r>
      <w:proofErr w:type="gramEnd"/>
      <w:r>
        <w:rPr>
          <w:rFonts w:ascii="Courier New" w:hAnsi="Courier New" w:cs="Courier New"/>
        </w:rPr>
        <w:t xml:space="preserve"> imp = Importance(e2)</w:t>
      </w:r>
    </w:p>
    <w:p w:rsidR="00C02DBE" w:rsidRDefault="00C02DBE" w:rsidP="00FB5269">
      <w:pPr>
        <w:rPr>
          <w:rFonts w:ascii="Courier New" w:hAnsi="Courier New" w:cs="Courier New"/>
        </w:rPr>
      </w:pPr>
      <w:proofErr w:type="gramStart"/>
      <w:r>
        <w:rPr>
          <w:rFonts w:ascii="Courier New" w:hAnsi="Courier New" w:cs="Courier New"/>
        </w:rPr>
        <w:t>imp.start()</w:t>
      </w:r>
      <w:proofErr w:type="gramEnd"/>
    </w:p>
    <w:p w:rsidR="00C02DBE" w:rsidRDefault="00C02DBE" w:rsidP="00FB5269">
      <w:pPr>
        <w:rPr>
          <w:rFonts w:ascii="Courier New" w:hAnsi="Courier New" w:cs="Courier New"/>
        </w:rPr>
      </w:pPr>
      <w:proofErr w:type="gramStart"/>
      <w:r>
        <w:rPr>
          <w:rFonts w:ascii="Courier New" w:hAnsi="Courier New" w:cs="Courier New"/>
        </w:rPr>
        <w:t>Thread.sleep(</w:t>
      </w:r>
      <w:proofErr w:type="gramEnd"/>
      <w:r>
        <w:rPr>
          <w:rFonts w:ascii="Courier New" w:hAnsi="Courier New" w:cs="Courier New"/>
        </w:rPr>
        <w:t>1000)</w:t>
      </w:r>
    </w:p>
    <w:p w:rsidR="0039581A" w:rsidRDefault="0039581A" w:rsidP="00FB5269">
      <w:pPr>
        <w:rPr>
          <w:rFonts w:ascii="Courier New" w:hAnsi="Courier New" w:cs="Courier New"/>
        </w:rPr>
      </w:pPr>
      <w:proofErr w:type="gramStart"/>
      <w:r>
        <w:rPr>
          <w:rFonts w:ascii="Courier New" w:hAnsi="Courier New" w:cs="Courier New"/>
        </w:rPr>
        <w:t>imp.stop()</w:t>
      </w:r>
      <w:proofErr w:type="gramEnd"/>
    </w:p>
    <w:p w:rsidR="0039581A" w:rsidRDefault="0039581A" w:rsidP="00FB5269">
      <w:pPr>
        <w:rPr>
          <w:rFonts w:ascii="Courier New" w:hAnsi="Courier New" w:cs="Courier New"/>
        </w:rPr>
      </w:pPr>
      <w:proofErr w:type="gramStart"/>
      <w:r>
        <w:rPr>
          <w:rFonts w:ascii="Courier New" w:hAnsi="Courier New" w:cs="Courier New"/>
        </w:rPr>
        <w:t>println(</w:t>
      </w:r>
      <w:proofErr w:type="gramEnd"/>
      <w:r>
        <w:rPr>
          <w:rFonts w:ascii="Courier New" w:hAnsi="Courier New" w:cs="Courier New"/>
        </w:rPr>
        <w:t>imp.probability(e2, (b: Boolean) =&gt; b)</w:t>
      </w:r>
      <w:r w:rsidR="0071112E">
        <w:rPr>
          <w:rFonts w:ascii="Courier New" w:hAnsi="Courier New" w:cs="Courier New"/>
        </w:rPr>
        <w:t>)</w:t>
      </w:r>
    </w:p>
    <w:p w:rsidR="0039581A" w:rsidRPr="00C02DBE" w:rsidRDefault="0039581A" w:rsidP="00FB5269">
      <w:pPr>
        <w:rPr>
          <w:rFonts w:ascii="Courier New" w:hAnsi="Courier New" w:cs="Courier New"/>
        </w:rPr>
      </w:pPr>
      <w:proofErr w:type="gramStart"/>
      <w:r>
        <w:rPr>
          <w:rFonts w:ascii="Courier New" w:hAnsi="Courier New" w:cs="Courier New"/>
        </w:rPr>
        <w:t>imp.kill()</w:t>
      </w:r>
      <w:proofErr w:type="gramEnd"/>
    </w:p>
    <w:p w:rsidR="00EA5737" w:rsidRDefault="00EA5737" w:rsidP="00FB5269"/>
    <w:p w:rsidR="00FB5269" w:rsidRDefault="00FB5269" w:rsidP="00FB5269">
      <w:pPr>
        <w:pStyle w:val="Heading2"/>
      </w:pPr>
      <w:bookmarkStart w:id="343" w:name="_Toc364262200"/>
      <w:r>
        <w:t>Markov chain Monte Carlo</w:t>
      </w:r>
      <w:bookmarkEnd w:id="343"/>
    </w:p>
    <w:p w:rsidR="00A05FE4" w:rsidRDefault="00A05FE4" w:rsidP="00A05FE4">
      <w:r>
        <w:t>Figaro provides a Metropolis-Hastings Markov chain Monte Carlo algorithm. Metropolis-Hastings uses a proposal distribution to propose a new state at each step of the algorithm, and either accepts or rejects the proposal. In Figaro, a proposal involves proposing new randomnesses for any number of elements.</w:t>
      </w:r>
      <w:r w:rsidRPr="00A05FE4">
        <w:t xml:space="preserve"> </w:t>
      </w:r>
      <w:r>
        <w:t>After proposing these new randomnesses, any element that depends on those randomnesses must have its value updated. Recall that the value of an element is a deterministic function of its randomness and the values of its arguments, so this update process is a deterministic result of the randomness proposal.</w:t>
      </w:r>
    </w:p>
    <w:p w:rsidR="005567A1" w:rsidRDefault="00A7104D" w:rsidP="005567A1">
      <w:pPr>
        <w:rPr>
          <w:rFonts w:cstheme="minorHAnsi"/>
        </w:rPr>
      </w:pPr>
      <w:r>
        <w:t xml:space="preserve">Proposing the randomness of an element involves calling the </w:t>
      </w:r>
      <w:r>
        <w:rPr>
          <w:rFonts w:ascii="Courier New" w:hAnsi="Courier New" w:cs="Courier New"/>
        </w:rPr>
        <w:t>nextRandomness</w:t>
      </w:r>
      <w:r>
        <w:rPr>
          <w:rFonts w:cstheme="minorHAnsi"/>
        </w:rPr>
        <w:t xml:space="preserve"> method of the element, which takes the current value of the randomness as the argument.</w:t>
      </w:r>
      <w:r w:rsidR="005567A1">
        <w:rPr>
          <w:rFonts w:cstheme="minorHAnsi"/>
        </w:rPr>
        <w:t xml:space="preserve"> </w:t>
      </w:r>
      <w:proofErr w:type="gramStart"/>
      <w:r w:rsidR="005567A1">
        <w:rPr>
          <w:rFonts w:ascii="Courier New" w:hAnsi="Courier New" w:cs="Courier New"/>
        </w:rPr>
        <w:t>nextRandomness</w:t>
      </w:r>
      <w:proofErr w:type="gramEnd"/>
      <w:r w:rsidR="005567A1">
        <w:rPr>
          <w:rFonts w:cstheme="minorHAnsi"/>
        </w:rPr>
        <w:t xml:space="preserve"> has been </w:t>
      </w:r>
      <w:r w:rsidR="005567A1">
        <w:rPr>
          <w:rFonts w:cstheme="minorHAnsi"/>
        </w:rPr>
        <w:lastRenderedPageBreak/>
        <w:t>implemented for all the built-in model classes, so you will not need to worry about it unless you define your own class. See the section on creating a new element class for details.</w:t>
      </w:r>
    </w:p>
    <w:p w:rsidR="007451CD" w:rsidRPr="007451CD" w:rsidRDefault="007451CD" w:rsidP="00FB5269">
      <w:pPr>
        <w:rPr>
          <w:rFonts w:cstheme="minorHAnsi"/>
        </w:rPr>
      </w:pPr>
      <w:r>
        <w:t xml:space="preserve">Computing the acceptance probability requires computing the ratio of the element’s constraint of the new value divided by the constraint of the old value. Ordinarily, this is achieved by applying the constraint to the new and old value separately and taking the ratio. However, sometimes we want to define a constraint on a large data structure, and applying the constraint to either the new or old value will produce overflow or underflow, so the ratio won’t be well defined. It might be the case that the ratio is well defined even though the constraints are large, since only a small part of the data structure changes in a single Metropolis-Hastings situation. For example, we might want to define a constraint on an ordering, penalizing the number of items out of order. The total number of items out of order might be large, but if a single iteration consists of swapping two elements, the </w:t>
      </w:r>
      <w:proofErr w:type="gramStart"/>
      <w:r>
        <w:t>number that change</w:t>
      </w:r>
      <w:proofErr w:type="gramEnd"/>
      <w:r>
        <w:t xml:space="preserve"> might be small. For this reason, an element contains a </w:t>
      </w:r>
      <w:r>
        <w:rPr>
          <w:rFonts w:ascii="Courier New" w:hAnsi="Courier New" w:cs="Courier New"/>
        </w:rPr>
        <w:t>score</w:t>
      </w:r>
      <w:r>
        <w:rPr>
          <w:rFonts w:cstheme="minorHAnsi"/>
        </w:rPr>
        <w:t xml:space="preserve"> method that takes the old value and the new value and produces the ratio of the constraint of the new value to the old value.</w:t>
      </w:r>
    </w:p>
    <w:p w:rsidR="00A05FE4" w:rsidRDefault="00A05FE4" w:rsidP="00FB5269">
      <w:r>
        <w:t>Figaro allows the user to s</w:t>
      </w:r>
      <w:r w:rsidR="005567A1">
        <w:t>pecify which elements get proposed</w:t>
      </w:r>
      <w:r>
        <w:t xml:space="preserve"> using a </w:t>
      </w:r>
      <w:r>
        <w:rPr>
          <w:i/>
        </w:rPr>
        <w:t>proposal scheme</w:t>
      </w:r>
      <w:r>
        <w:t xml:space="preserve">. Figaro also provides a default proposal scheme that simply chooses a non-deterministic element in the universe uniformly at random and proposes a new randomness for it. </w:t>
      </w:r>
      <w:r w:rsidR="002957F2">
        <w:t xml:space="preserve">To create an anytime Metropolis-Hastings algorithm using the default proposal scheme, use </w:t>
      </w:r>
    </w:p>
    <w:p w:rsidR="002957F2" w:rsidRDefault="002957F2" w:rsidP="00FB5269">
      <w:pPr>
        <w:rPr>
          <w:ins w:id="344" w:author="bruttenberg" w:date="2013-08-13T16:04:00Z"/>
        </w:rPr>
      </w:pPr>
    </w:p>
    <w:p w:rsidR="005F5646" w:rsidRPr="002957F2" w:rsidRDefault="005F5646" w:rsidP="005F5646">
      <w:pPr>
        <w:autoSpaceDE w:val="0"/>
        <w:autoSpaceDN w:val="0"/>
        <w:adjustRightInd w:val="0"/>
        <w:ind w:left="360" w:firstLine="0"/>
        <w:rPr>
          <w:ins w:id="345" w:author="bruttenberg" w:date="2013-08-13T16:04:00Z"/>
          <w:rFonts w:ascii="Courier New" w:hAnsi="Courier New" w:cs="Courier New"/>
          <w:szCs w:val="20"/>
          <w:lang w:bidi="ar-SA"/>
        </w:rPr>
      </w:pPr>
      <w:proofErr w:type="gramStart"/>
      <w:ins w:id="346" w:author="bruttenberg" w:date="2013-08-13T16:04:00Z">
        <w:r w:rsidRPr="005E366E">
          <w:rPr>
            <w:rFonts w:ascii="Courier New" w:hAnsi="Courier New" w:cs="Courier New"/>
            <w:szCs w:val="20"/>
            <w:lang w:bidi="ar-SA"/>
          </w:rPr>
          <w:t>import</w:t>
        </w:r>
        <w:proofErr w:type="gramEnd"/>
        <w:r w:rsidRPr="005E366E">
          <w:rPr>
            <w:rFonts w:ascii="Courier New" w:hAnsi="Courier New" w:cs="Courier New"/>
            <w:szCs w:val="20"/>
            <w:lang w:bidi="ar-SA"/>
          </w:rPr>
          <w:t xml:space="preserve"> com.cra.figaro.language._</w:t>
        </w:r>
      </w:ins>
    </w:p>
    <w:p w:rsidR="00A05FE4" w:rsidRPr="002957F2" w:rsidRDefault="002957F2" w:rsidP="005F5646">
      <w:pPr>
        <w:rPr>
          <w:rFonts w:ascii="Courier New" w:hAnsi="Courier New" w:cs="Courier New"/>
        </w:rPr>
      </w:pPr>
      <w:proofErr w:type="gramStart"/>
      <w:r w:rsidRPr="002957F2">
        <w:rPr>
          <w:rFonts w:ascii="Courier New" w:hAnsi="Courier New" w:cs="Courier New"/>
        </w:rPr>
        <w:t>import</w:t>
      </w:r>
      <w:proofErr w:type="gramEnd"/>
      <w:r w:rsidRPr="002957F2">
        <w:rPr>
          <w:rFonts w:ascii="Courier New" w:hAnsi="Courier New" w:cs="Courier New"/>
        </w:rPr>
        <w:t xml:space="preserve"> com.cra.figaro.algorithm.sampling._</w:t>
      </w:r>
    </w:p>
    <w:p w:rsidR="002957F2" w:rsidRP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szCs w:val="20"/>
          <w:lang w:bidi="ar-SA"/>
        </w:rPr>
        <w:t>v</w:t>
      </w:r>
      <w:r w:rsidRPr="002957F2">
        <w:rPr>
          <w:rFonts w:ascii="Courier New" w:hAnsi="Courier New" w:cs="Courier New"/>
          <w:bCs/>
          <w:szCs w:val="20"/>
          <w:lang w:bidi="ar-SA"/>
        </w:rPr>
        <w:t>al</w:t>
      </w:r>
      <w:proofErr w:type="gramEnd"/>
      <w:r w:rsidRPr="002957F2">
        <w:rPr>
          <w:rFonts w:ascii="Courier New" w:hAnsi="Courier New" w:cs="Courier New"/>
          <w:szCs w:val="20"/>
          <w:lang w:bidi="ar-SA"/>
        </w:rPr>
        <w:t xml:space="preserve"> e1 = Select(0.25 -&gt; 0.3, 0.25 -&gt; 0.5, 0.25 -&gt; 0.7, 0.25 -&gt; 0.9)</w:t>
      </w:r>
    </w:p>
    <w:p w:rsidR="002957F2" w:rsidRP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bCs/>
          <w:szCs w:val="20"/>
          <w:lang w:bidi="ar-SA"/>
        </w:rPr>
        <w:t>val</w:t>
      </w:r>
      <w:proofErr w:type="gramEnd"/>
      <w:r w:rsidRPr="002957F2">
        <w:rPr>
          <w:rFonts w:ascii="Courier New" w:hAnsi="Courier New" w:cs="Courier New"/>
          <w:szCs w:val="20"/>
          <w:lang w:bidi="ar-SA"/>
        </w:rPr>
        <w:t xml:space="preserve"> e2 = Flip(e1)</w:t>
      </w:r>
    </w:p>
    <w:p w:rsidR="002957F2" w:rsidRP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bCs/>
          <w:szCs w:val="20"/>
          <w:lang w:bidi="ar-SA"/>
        </w:rPr>
        <w:t>val</w:t>
      </w:r>
      <w:proofErr w:type="gramEnd"/>
      <w:r w:rsidRPr="002957F2">
        <w:rPr>
          <w:rFonts w:ascii="Courier New" w:hAnsi="Courier New" w:cs="Courier New"/>
          <w:szCs w:val="20"/>
          <w:lang w:bidi="ar-SA"/>
        </w:rPr>
        <w:t xml:space="preserve"> e3 = If(e2, Select(0.3 -&gt; 1, 0.7 -&gt; 2), Constant(2))</w:t>
      </w:r>
    </w:p>
    <w:p w:rsid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szCs w:val="20"/>
          <w:lang w:bidi="ar-SA"/>
        </w:rPr>
        <w:t>e3.</w:t>
      </w:r>
      <w:r w:rsidR="00AF640E">
        <w:rPr>
          <w:rFonts w:ascii="Courier New" w:hAnsi="Courier New" w:cs="Courier New"/>
          <w:szCs w:val="20"/>
          <w:lang w:bidi="ar-SA"/>
        </w:rPr>
        <w:t>setC</w:t>
      </w:r>
      <w:r w:rsidRPr="002957F2">
        <w:rPr>
          <w:rFonts w:ascii="Courier New" w:hAnsi="Courier New" w:cs="Courier New"/>
          <w:szCs w:val="20"/>
          <w:lang w:bidi="ar-SA"/>
        </w:rPr>
        <w:t>ondition</w:t>
      </w:r>
      <w:r w:rsidR="00AF640E">
        <w:rPr>
          <w:rFonts w:ascii="Courier New" w:hAnsi="Courier New" w:cs="Courier New"/>
          <w:szCs w:val="20"/>
          <w:lang w:bidi="ar-SA"/>
        </w:rPr>
        <w:t>(</w:t>
      </w:r>
      <w:proofErr w:type="gramEnd"/>
      <w:r w:rsidRPr="002957F2">
        <w:rPr>
          <w:rFonts w:ascii="Courier New" w:hAnsi="Courier New" w:cs="Courier New"/>
          <w:szCs w:val="20"/>
          <w:lang w:bidi="ar-SA"/>
        </w:rPr>
        <w:t>(i: Int) =&gt; i == 2</w:t>
      </w:r>
      <w:r w:rsidR="00AF640E">
        <w:rPr>
          <w:rFonts w:ascii="Courier New" w:hAnsi="Courier New" w:cs="Courier New"/>
          <w:szCs w:val="20"/>
          <w:lang w:bidi="ar-SA"/>
        </w:rPr>
        <w:t>)</w:t>
      </w:r>
    </w:p>
    <w:p w:rsidR="002957F2" w:rsidRDefault="002957F2" w:rsidP="002957F2">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Pr>
          <w:rFonts w:ascii="Courier New" w:hAnsi="Courier New" w:cs="Courier New"/>
          <w:szCs w:val="20"/>
          <w:lang w:bidi="ar-SA"/>
        </w:rPr>
        <w:t>val</w:t>
      </w:r>
      <w:proofErr w:type="gramEnd"/>
      <w:r>
        <w:rPr>
          <w:rFonts w:ascii="Courier New" w:hAnsi="Courier New" w:cs="Courier New"/>
          <w:szCs w:val="20"/>
          <w:lang w:bidi="ar-SA"/>
        </w:rPr>
        <w:t xml:space="preserve"> mh = MetropolisHastings(ProposalScheme.default, e2)</w:t>
      </w:r>
    </w:p>
    <w:p w:rsidR="002957F2" w:rsidRDefault="002957F2" w:rsidP="002957F2">
      <w:pPr>
        <w:autoSpaceDE w:val="0"/>
        <w:autoSpaceDN w:val="0"/>
        <w:adjustRightInd w:val="0"/>
        <w:ind w:firstLine="0"/>
        <w:rPr>
          <w:rFonts w:ascii="Courier New" w:hAnsi="Courier New" w:cs="Courier New"/>
          <w:szCs w:val="20"/>
          <w:lang w:bidi="ar-SA"/>
        </w:rPr>
      </w:pPr>
    </w:p>
    <w:p w:rsidR="00841FDC" w:rsidRDefault="00841FDC" w:rsidP="00312B6A">
      <w:pPr>
        <w:rPr>
          <w:lang w:bidi="ar-SA"/>
        </w:rPr>
      </w:pPr>
      <w:r>
        <w:rPr>
          <w:lang w:bidi="ar-SA"/>
        </w:rPr>
        <w:t>Metropolis-Hastings takes two additional optional arguments. The first represents the burn-in, which is the number of proposal steps the algorithm goes through before collecting samples, while the second is the number of proposal steps between samples. The default burn-in is 0, while the default interval is 1. These arguments appear before the query elements.</w:t>
      </w:r>
    </w:p>
    <w:p w:rsidR="002957F2" w:rsidRDefault="002957F2" w:rsidP="00312B6A">
      <w:pPr>
        <w:rPr>
          <w:lang w:bidi="ar-SA"/>
        </w:rPr>
      </w:pPr>
      <w:r>
        <w:rPr>
          <w:lang w:bidi="ar-SA"/>
        </w:rPr>
        <w:t xml:space="preserve">To use a </w:t>
      </w:r>
      <w:r w:rsidR="009E1E5A">
        <w:rPr>
          <w:lang w:bidi="ar-SA"/>
        </w:rPr>
        <w:t>one-time (i.e., non-anytime)</w:t>
      </w:r>
      <w:r>
        <w:rPr>
          <w:lang w:bidi="ar-SA"/>
        </w:rPr>
        <w:t xml:space="preserve"> </w:t>
      </w:r>
      <w:r w:rsidR="00312B6A">
        <w:rPr>
          <w:lang w:bidi="ar-SA"/>
        </w:rPr>
        <w:t>Metropolis-Hastings algorithm</w:t>
      </w:r>
      <w:r>
        <w:rPr>
          <w:lang w:bidi="ar-SA"/>
        </w:rPr>
        <w:t>, simply provide the number of samples as the first argument. The Metropolis-Hastings algorithm uses the same interface as importance sampling.</w:t>
      </w:r>
    </w:p>
    <w:p w:rsidR="000738CF" w:rsidRDefault="000738CF" w:rsidP="00312B6A">
      <w:pPr>
        <w:rPr>
          <w:lang w:bidi="ar-SA"/>
        </w:rPr>
      </w:pPr>
    </w:p>
    <w:p w:rsidR="000738CF" w:rsidRDefault="000738CF" w:rsidP="00621D2C">
      <w:pPr>
        <w:pStyle w:val="Heading4"/>
        <w:rPr>
          <w:lang w:bidi="ar-SA"/>
        </w:rPr>
      </w:pPr>
      <w:r>
        <w:rPr>
          <w:lang w:bidi="ar-SA"/>
        </w:rPr>
        <w:t>Defining a p</w:t>
      </w:r>
      <w:r w:rsidR="00621D2C">
        <w:rPr>
          <w:lang w:bidi="ar-SA"/>
        </w:rPr>
        <w:t>roposal scheme</w:t>
      </w:r>
    </w:p>
    <w:p w:rsidR="00312B6A" w:rsidRDefault="00312B6A" w:rsidP="00312B6A">
      <w:pPr>
        <w:rPr>
          <w:lang w:bidi="ar-SA"/>
        </w:rPr>
      </w:pPr>
      <w:r>
        <w:rPr>
          <w:lang w:bidi="ar-SA"/>
        </w:rPr>
        <w:t xml:space="preserve">A proposal scheme is an instance of the ProposalScheme class. A number of constructs are provided to help define proposal schemes. We will illustrate some of them using the first movie example from the section titled “Classes, instances, and relationships”. The default proposal scheme does not work well for this example because it is unlikely to maintain the condition that exactly one </w:t>
      </w:r>
      <w:r w:rsidR="00AE41DB">
        <w:rPr>
          <w:lang w:bidi="ar-SA"/>
        </w:rPr>
        <w:t>appearance</w:t>
      </w:r>
      <w:r>
        <w:rPr>
          <w:lang w:bidi="ar-SA"/>
        </w:rPr>
        <w:t xml:space="preserve"> is awarded. A better proposal scheme will maintain this condition by always replacing one awarded </w:t>
      </w:r>
      <w:r w:rsidR="00AE41DB">
        <w:rPr>
          <w:lang w:bidi="ar-SA"/>
        </w:rPr>
        <w:t>appearance</w:t>
      </w:r>
      <w:r>
        <w:rPr>
          <w:lang w:bidi="ar-SA"/>
        </w:rPr>
        <w:t xml:space="preserve"> with another.</w:t>
      </w:r>
    </w:p>
    <w:p w:rsidR="00312B6A" w:rsidRPr="004D43A9" w:rsidRDefault="00312B6A" w:rsidP="00312B6A">
      <w:pPr>
        <w:rPr>
          <w:rFonts w:cstheme="minorHAnsi"/>
          <w:lang w:bidi="ar-SA"/>
        </w:rPr>
      </w:pPr>
      <w:r>
        <w:rPr>
          <w:lang w:bidi="ar-SA"/>
        </w:rPr>
        <w:t xml:space="preserve">The </w:t>
      </w:r>
      <w:r>
        <w:rPr>
          <w:rFonts w:ascii="Courier New" w:hAnsi="Courier New" w:cs="Courier New"/>
          <w:lang w:bidi="ar-SA"/>
        </w:rPr>
        <w:t>SwitchingFlip</w:t>
      </w:r>
      <w:r>
        <w:rPr>
          <w:rFonts w:cstheme="minorHAnsi"/>
          <w:lang w:bidi="ar-SA"/>
        </w:rPr>
        <w:t xml:space="preserve"> class is defined to facilitate this. </w:t>
      </w:r>
      <w:r>
        <w:rPr>
          <w:rFonts w:ascii="Courier New" w:hAnsi="Courier New" w:cs="Courier New"/>
          <w:lang w:bidi="ar-SA"/>
        </w:rPr>
        <w:t xml:space="preserve">SwitchingFlip </w:t>
      </w:r>
      <w:r>
        <w:rPr>
          <w:rFonts w:cstheme="minorHAnsi"/>
          <w:lang w:bidi="ar-SA"/>
        </w:rPr>
        <w:t xml:space="preserve">is just like a regular </w:t>
      </w:r>
      <w:r>
        <w:rPr>
          <w:rFonts w:ascii="Courier New" w:hAnsi="Courier New" w:cs="Courier New"/>
          <w:lang w:bidi="ar-SA"/>
        </w:rPr>
        <w:t xml:space="preserve">Flip </w:t>
      </w:r>
      <w:r>
        <w:rPr>
          <w:rFonts w:cstheme="minorHAnsi"/>
          <w:lang w:bidi="ar-SA"/>
        </w:rPr>
        <w:t xml:space="preserve">except that its </w:t>
      </w:r>
      <w:r>
        <w:rPr>
          <w:rFonts w:ascii="Courier New" w:hAnsi="Courier New" w:cs="Courier New"/>
          <w:lang w:bidi="ar-SA"/>
        </w:rPr>
        <w:t>nextRandomness</w:t>
      </w:r>
      <w:r>
        <w:rPr>
          <w:rFonts w:cstheme="minorHAnsi"/>
          <w:lang w:bidi="ar-SA"/>
        </w:rPr>
        <w:t xml:space="preserve"> method always returns the opposite of its argument. </w:t>
      </w:r>
      <w:r w:rsidR="00AE41DB">
        <w:rPr>
          <w:rFonts w:cstheme="minorHAnsi"/>
          <w:lang w:bidi="ar-SA"/>
        </w:rPr>
        <w:t xml:space="preserve">The </w:t>
      </w:r>
      <w:r w:rsidR="00AE41DB">
        <w:rPr>
          <w:rFonts w:ascii="Courier New" w:hAnsi="Courier New" w:cs="Courier New"/>
          <w:lang w:bidi="ar-SA"/>
        </w:rPr>
        <w:t>award</w:t>
      </w:r>
      <w:r w:rsidR="00AE41DB">
        <w:rPr>
          <w:rFonts w:cstheme="minorHAnsi"/>
          <w:lang w:bidi="ar-SA"/>
        </w:rPr>
        <w:t xml:space="preserve"> attribute of </w:t>
      </w:r>
      <w:r w:rsidR="00AE41DB">
        <w:rPr>
          <w:rFonts w:ascii="Courier New" w:hAnsi="Courier New" w:cs="Courier New"/>
          <w:lang w:bidi="ar-SA"/>
        </w:rPr>
        <w:t>Appearance</w:t>
      </w:r>
      <w:r w:rsidR="00AE41DB">
        <w:rPr>
          <w:rFonts w:cstheme="minorHAnsi"/>
          <w:lang w:bidi="ar-SA"/>
        </w:rPr>
        <w:t xml:space="preserve"> is defined to be a </w:t>
      </w:r>
      <w:r w:rsidR="00AE41DB">
        <w:rPr>
          <w:rFonts w:ascii="Courier New" w:hAnsi="Courier New" w:cs="Courier New"/>
          <w:lang w:bidi="ar-SA"/>
        </w:rPr>
        <w:t>SwitchingFlip</w:t>
      </w:r>
      <w:r w:rsidR="00AE41DB">
        <w:rPr>
          <w:rFonts w:cstheme="minorHAnsi"/>
          <w:lang w:bidi="ar-SA"/>
        </w:rPr>
        <w:t xml:space="preserve">. The value of </w:t>
      </w:r>
      <w:r w:rsidR="00AE41DB">
        <w:rPr>
          <w:rFonts w:ascii="Courier New" w:hAnsi="Courier New" w:cs="Courier New"/>
          <w:lang w:bidi="ar-SA"/>
        </w:rPr>
        <w:t>SwitchingFlip</w:t>
      </w:r>
      <w:r w:rsidR="00AE41DB">
        <w:rPr>
          <w:rFonts w:cstheme="minorHAnsi"/>
          <w:lang w:bidi="ar-SA"/>
        </w:rPr>
        <w:t xml:space="preserve"> is that now we can change which appearance gets awarded by proposing the </w:t>
      </w:r>
      <w:r w:rsidR="00AE41DB">
        <w:rPr>
          <w:rFonts w:ascii="Courier New" w:hAnsi="Courier New" w:cs="Courier New"/>
          <w:lang w:bidi="ar-SA"/>
        </w:rPr>
        <w:t>award</w:t>
      </w:r>
      <w:r w:rsidR="00AE41DB">
        <w:rPr>
          <w:rFonts w:cstheme="minorHAnsi"/>
          <w:lang w:bidi="ar-SA"/>
        </w:rPr>
        <w:t xml:space="preserve"> attribute of the appearance that is currently awarded and one other appearance.</w:t>
      </w:r>
      <w:r w:rsidR="004D43A9">
        <w:rPr>
          <w:rFonts w:cstheme="minorHAnsi"/>
          <w:lang w:bidi="ar-SA"/>
        </w:rPr>
        <w:t xml:space="preserve"> This idea is implemented in the function </w:t>
      </w:r>
      <w:r w:rsidR="004D43A9">
        <w:rPr>
          <w:rFonts w:ascii="Courier New" w:hAnsi="Courier New" w:cs="Courier New"/>
          <w:lang w:bidi="ar-SA"/>
        </w:rPr>
        <w:t>switchAwards</w:t>
      </w:r>
      <w:r w:rsidR="004D43A9">
        <w:rPr>
          <w:rFonts w:cstheme="minorHAnsi"/>
          <w:lang w:bidi="ar-SA"/>
        </w:rPr>
        <w:t>, which returns a proposal scheme depending on the current state of awards.</w:t>
      </w:r>
    </w:p>
    <w:p w:rsidR="00D239D9" w:rsidRDefault="00D239D9" w:rsidP="00D239D9">
      <w:pPr>
        <w:autoSpaceDE w:val="0"/>
        <w:autoSpaceDN w:val="0"/>
        <w:adjustRightInd w:val="0"/>
        <w:ind w:firstLine="0"/>
        <w:rPr>
          <w:rFonts w:ascii="Consolas" w:hAnsi="Consolas" w:cs="Consolas"/>
          <w:sz w:val="20"/>
          <w:szCs w:val="20"/>
          <w:lang w:bidi="ar-SA"/>
        </w:rPr>
      </w:pPr>
      <w:r>
        <w:rPr>
          <w:rFonts w:ascii="Consolas" w:hAnsi="Consolas" w:cs="Consolas"/>
          <w:color w:val="000000"/>
          <w:sz w:val="20"/>
          <w:szCs w:val="20"/>
          <w:lang w:bidi="ar-SA"/>
        </w:rPr>
        <w:t xml:space="preserve">  </w:t>
      </w:r>
    </w:p>
    <w:p w:rsidR="000F4DE4" w:rsidRDefault="00D239D9">
      <w:pPr>
        <w:autoSpaceDE w:val="0"/>
        <w:autoSpaceDN w:val="0"/>
        <w:adjustRightInd w:val="0"/>
        <w:ind w:left="360" w:firstLine="0"/>
        <w:rPr>
          <w:rFonts w:ascii="Courier New" w:hAnsi="Courier New" w:cs="Courier New"/>
          <w:lang w:bidi="ar-SA"/>
        </w:rPr>
      </w:pPr>
      <w:proofErr w:type="gramStart"/>
      <w:r w:rsidRPr="00D239D9">
        <w:rPr>
          <w:rFonts w:ascii="Courier New" w:hAnsi="Courier New" w:cs="Courier New"/>
          <w:bCs/>
          <w:lang w:bidi="ar-SA"/>
        </w:rPr>
        <w:lastRenderedPageBreak/>
        <w:t>def</w:t>
      </w:r>
      <w:proofErr w:type="gramEnd"/>
      <w:r w:rsidRPr="00D239D9">
        <w:rPr>
          <w:rFonts w:ascii="Courier New" w:hAnsi="Courier New" w:cs="Courier New"/>
          <w:lang w:bidi="ar-SA"/>
        </w:rPr>
        <w:t xml:space="preserve"> switchAwards(): ProposalScheme = {</w:t>
      </w:r>
    </w:p>
    <w:p w:rsidR="000F4DE4" w:rsidRDefault="00B803D7">
      <w:pPr>
        <w:autoSpaceDE w:val="0"/>
        <w:autoSpaceDN w:val="0"/>
        <w:adjustRightInd w:val="0"/>
        <w:ind w:left="360" w:firstLine="0"/>
        <w:rPr>
          <w:rFonts w:ascii="Courier New" w:hAnsi="Courier New" w:cs="Courier New"/>
          <w:lang w:bidi="ar-SA"/>
        </w:rPr>
      </w:pPr>
      <w:ins w:id="347" w:author="bruttenberg" w:date="2013-08-29T09:06:00Z">
        <w:r>
          <w:rPr>
            <w:rFonts w:ascii="Courier New" w:hAnsi="Courier New" w:cs="Courier New"/>
            <w:noProof/>
            <w:lang w:bidi="ar-SA"/>
          </w:rPr>
          <w:pict>
            <v:shape id="_x0000_s1068" type="#_x0000_t180" style="position:absolute;left:0;text-align:left;margin-left:490.15pt;margin-top:1.8pt;width:123.75pt;height:52.5pt;z-index:251686912" adj="-31924,-2469,20029,-2469,1344,658,2505,3394" strokeweight="1pt">
              <v:stroke startarrow="block"/>
              <v:textbox>
                <w:txbxContent>
                  <w:p w:rsidR="00B803D7" w:rsidRPr="001B54EA" w:rsidRDefault="00B803D7" w:rsidP="00B803D7">
                    <w:pPr>
                      <w:ind w:firstLine="0"/>
                    </w:pPr>
                    <w:ins w:id="348" w:author="bruttenberg" w:date="2013-08-29T09:08:00Z">
                      <w:r>
                        <w:t>This example can be found in SimpleMovie.scala</w:t>
                      </w:r>
                    </w:ins>
                  </w:p>
                </w:txbxContent>
              </v:textbox>
            </v:shape>
          </w:pict>
        </w:r>
      </w:ins>
      <w:r w:rsidR="00D239D9" w:rsidRPr="00D239D9">
        <w:rPr>
          <w:rFonts w:ascii="Courier New" w:hAnsi="Courier New" w:cs="Courier New"/>
          <w:lang w:bidi="ar-SA"/>
        </w:rPr>
        <w:t xml:space="preserve">  </w:t>
      </w:r>
      <w:proofErr w:type="gramStart"/>
      <w:r w:rsidR="00D239D9" w:rsidRPr="00D239D9">
        <w:rPr>
          <w:rFonts w:ascii="Courier New" w:hAnsi="Courier New" w:cs="Courier New"/>
          <w:bCs/>
          <w:lang w:bidi="ar-SA"/>
        </w:rPr>
        <w:t>val</w:t>
      </w:r>
      <w:proofErr w:type="gramEnd"/>
      <w:r w:rsidR="00D239D9" w:rsidRPr="00D239D9">
        <w:rPr>
          <w:rFonts w:ascii="Courier New" w:hAnsi="Courier New" w:cs="Courier New"/>
          <w:lang w:bidi="ar-SA"/>
        </w:rPr>
        <w:t xml:space="preserve"> (awarded, unawarded) = appearances.partition(_.award.value)</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lang w:bidi="ar-SA"/>
        </w:rPr>
        <w:t>awarded.length</w:t>
      </w:r>
      <w:proofErr w:type="gramEnd"/>
      <w:r w:rsidRPr="00D239D9">
        <w:rPr>
          <w:rFonts w:ascii="Courier New" w:hAnsi="Courier New" w:cs="Courier New"/>
          <w:lang w:bidi="ar-SA"/>
        </w:rPr>
        <w:t xml:space="preserve"> </w:t>
      </w:r>
      <w:r w:rsidRPr="00D239D9">
        <w:rPr>
          <w:rFonts w:ascii="Courier New" w:hAnsi="Courier New" w:cs="Courier New"/>
          <w:bCs/>
          <w:lang w:bidi="ar-SA"/>
        </w:rPr>
        <w:t>match</w:t>
      </w:r>
      <w:r w:rsidRPr="00D239D9">
        <w:rPr>
          <w:rFonts w:ascii="Courier New" w:hAnsi="Courier New" w:cs="Courier New"/>
          <w:lang w:bidi="ar-SA"/>
        </w:rPr>
        <w:t xml:space="preserve"> {</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bCs/>
          <w:lang w:bidi="ar-SA"/>
        </w:rPr>
        <w:t>case</w:t>
      </w:r>
      <w:proofErr w:type="gramEnd"/>
      <w:r w:rsidRPr="00D239D9">
        <w:rPr>
          <w:rFonts w:ascii="Courier New" w:hAnsi="Courier New" w:cs="Courier New"/>
          <w:lang w:bidi="ar-SA"/>
        </w:rPr>
        <w:t xml:space="preserve"> 1 =&gt;</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bCs/>
          <w:lang w:bidi="ar-SA"/>
        </w:rPr>
        <w:t>val</w:t>
      </w:r>
      <w:proofErr w:type="gramEnd"/>
      <w:r w:rsidRPr="00D239D9">
        <w:rPr>
          <w:rFonts w:ascii="Courier New" w:hAnsi="Courier New" w:cs="Courier New"/>
          <w:lang w:bidi="ar-SA"/>
        </w:rPr>
        <w:t xml:space="preserve"> other = unawarded(random.nextInt(numAppearances - 1))</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lang w:bidi="ar-SA"/>
        </w:rPr>
        <w:t>ProposalScheme(</w:t>
      </w:r>
      <w:proofErr w:type="gramEnd"/>
      <w:r w:rsidRPr="00D239D9">
        <w:rPr>
          <w:rFonts w:ascii="Courier New" w:hAnsi="Courier New" w:cs="Courier New"/>
          <w:lang w:bidi="ar-SA"/>
        </w:rPr>
        <w:t>awarded(0).award, other.award)</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bCs/>
          <w:lang w:bidi="ar-SA"/>
        </w:rPr>
        <w:t>case</w:t>
      </w:r>
      <w:proofErr w:type="gramEnd"/>
      <w:r w:rsidRPr="00D239D9">
        <w:rPr>
          <w:rFonts w:ascii="Courier New" w:hAnsi="Courier New" w:cs="Courier New"/>
          <w:lang w:bidi="ar-SA"/>
        </w:rPr>
        <w:t xml:space="preserve"> 0 =&gt;</w:t>
      </w:r>
    </w:p>
    <w:p w:rsidR="000F4DE4" w:rsidRDefault="00D239D9">
      <w:pPr>
        <w:autoSpaceDE w:val="0"/>
        <w:autoSpaceDN w:val="0"/>
        <w:adjustRightInd w:val="0"/>
        <w:ind w:left="360" w:firstLine="0"/>
        <w:rPr>
          <w:rFonts w:ascii="Courier New" w:hAnsi="Courier New" w:cs="Courier New"/>
          <w:lang w:bidi="ar-SA"/>
        </w:rPr>
      </w:pPr>
      <w:r>
        <w:rPr>
          <w:rFonts w:ascii="Courier New" w:hAnsi="Courier New" w:cs="Courier New"/>
          <w:lang w:bidi="ar-SA"/>
        </w:rPr>
        <w:t xml:space="preserve">      </w:t>
      </w:r>
      <w:proofErr w:type="gramStart"/>
      <w:r w:rsidRPr="00D239D9">
        <w:rPr>
          <w:rFonts w:ascii="Courier New" w:hAnsi="Courier New" w:cs="Courier New"/>
          <w:lang w:bidi="ar-SA"/>
        </w:rPr>
        <w:t>ProposalScheme(</w:t>
      </w:r>
      <w:proofErr w:type="gramEnd"/>
    </w:p>
    <w:p w:rsidR="000F4DE4" w:rsidRDefault="00D239D9">
      <w:pPr>
        <w:autoSpaceDE w:val="0"/>
        <w:autoSpaceDN w:val="0"/>
        <w:adjustRightInd w:val="0"/>
        <w:ind w:left="360" w:firstLine="0"/>
        <w:rPr>
          <w:rFonts w:ascii="Courier New" w:hAnsi="Courier New" w:cs="Courier New"/>
          <w:lang w:bidi="ar-SA"/>
        </w:rPr>
      </w:pPr>
      <w:r>
        <w:rPr>
          <w:rFonts w:ascii="Courier New" w:hAnsi="Courier New" w:cs="Courier New"/>
          <w:lang w:bidi="ar-SA"/>
        </w:rPr>
        <w:t xml:space="preserve">        </w:t>
      </w:r>
      <w:proofErr w:type="gramStart"/>
      <w:r w:rsidRPr="00D239D9">
        <w:rPr>
          <w:rFonts w:ascii="Courier New" w:hAnsi="Courier New" w:cs="Courier New"/>
          <w:lang w:bidi="ar-SA"/>
        </w:rPr>
        <w:t>appearances(</w:t>
      </w:r>
      <w:proofErr w:type="gramEnd"/>
      <w:r w:rsidRPr="00D239D9">
        <w:rPr>
          <w:rFonts w:ascii="Courier New" w:hAnsi="Courier New" w:cs="Courier New"/>
          <w:lang w:bidi="ar-SA"/>
        </w:rPr>
        <w:t>random.nextInt(numAppearances)</w:t>
      </w:r>
    </w:p>
    <w:p w:rsidR="000F4DE4" w:rsidRDefault="00D239D9">
      <w:pPr>
        <w:autoSpaceDE w:val="0"/>
        <w:autoSpaceDN w:val="0"/>
        <w:adjustRightInd w:val="0"/>
        <w:ind w:left="360" w:firstLine="0"/>
        <w:rPr>
          <w:rFonts w:ascii="Courier New" w:hAnsi="Courier New" w:cs="Courier New"/>
          <w:lang w:bidi="ar-SA"/>
        </w:rPr>
      </w:pPr>
      <w:r>
        <w:rPr>
          <w:rFonts w:ascii="Courier New" w:hAnsi="Courier New" w:cs="Courier New"/>
          <w:lang w:bidi="ar-SA"/>
        </w:rPr>
        <w:t xml:space="preserve">      </w:t>
      </w:r>
      <w:r w:rsidRPr="00D239D9">
        <w:rPr>
          <w:rFonts w:ascii="Courier New" w:hAnsi="Courier New" w:cs="Courier New"/>
          <w:lang w:bidi="ar-SA"/>
        </w:rPr>
        <w:t>).award)</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bCs/>
          <w:lang w:bidi="ar-SA"/>
        </w:rPr>
        <w:t>case</w:t>
      </w:r>
      <w:proofErr w:type="gramEnd"/>
      <w:r w:rsidRPr="00D239D9">
        <w:rPr>
          <w:rFonts w:ascii="Courier New" w:hAnsi="Courier New" w:cs="Courier New"/>
          <w:lang w:bidi="ar-SA"/>
        </w:rPr>
        <w:t xml:space="preserve"> _ =&gt;</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lang w:bidi="ar-SA"/>
        </w:rPr>
        <w:t>ProposalScheme(</w:t>
      </w:r>
      <w:proofErr w:type="gramEnd"/>
      <w:r w:rsidRPr="00D239D9">
        <w:rPr>
          <w:rFonts w:ascii="Courier New" w:hAnsi="Courier New" w:cs="Courier New"/>
          <w:lang w:bidi="ar-SA"/>
        </w:rPr>
        <w:t>awarded(random.nextInt(awarded.length)).award)</w:t>
      </w:r>
    </w:p>
    <w:p w:rsidR="000F4DE4" w:rsidRDefault="00D239D9">
      <w:pPr>
        <w:autoSpaceDE w:val="0"/>
        <w:autoSpaceDN w:val="0"/>
        <w:adjustRightInd w:val="0"/>
        <w:ind w:left="360" w:firstLine="0"/>
        <w:rPr>
          <w:rFonts w:ascii="Courier New" w:hAnsi="Courier New" w:cs="Courier New"/>
          <w:lang w:bidi="ar-SA"/>
        </w:rPr>
      </w:pPr>
      <w:r w:rsidRPr="00D239D9">
        <w:rPr>
          <w:rFonts w:ascii="Courier New" w:hAnsi="Courier New" w:cs="Courier New"/>
          <w:lang w:bidi="ar-SA"/>
        </w:rPr>
        <w:t xml:space="preserve">  }</w:t>
      </w:r>
    </w:p>
    <w:p w:rsidR="00D239D9" w:rsidRDefault="00D239D9" w:rsidP="00D239D9">
      <w:pPr>
        <w:autoSpaceDE w:val="0"/>
        <w:autoSpaceDN w:val="0"/>
        <w:adjustRightInd w:val="0"/>
        <w:ind w:firstLine="0"/>
        <w:rPr>
          <w:ins w:id="349" w:author="bruttenberg" w:date="2013-08-14T16:43:00Z"/>
          <w:rFonts w:ascii="Courier New" w:hAnsi="Courier New" w:cs="Courier New"/>
          <w:lang w:bidi="ar-SA"/>
        </w:rPr>
      </w:pPr>
      <w:r w:rsidRPr="00D239D9">
        <w:rPr>
          <w:rFonts w:ascii="Courier New" w:hAnsi="Courier New" w:cs="Courier New"/>
          <w:lang w:bidi="ar-SA"/>
        </w:rPr>
        <w:t>}</w:t>
      </w:r>
    </w:p>
    <w:p w:rsidR="00310746" w:rsidRDefault="00310746" w:rsidP="00D239D9">
      <w:pPr>
        <w:autoSpaceDE w:val="0"/>
        <w:autoSpaceDN w:val="0"/>
        <w:adjustRightInd w:val="0"/>
        <w:ind w:firstLine="0"/>
        <w:rPr>
          <w:rFonts w:ascii="Courier New" w:hAnsi="Courier New" w:cs="Courier New"/>
          <w:lang w:bidi="ar-SA"/>
        </w:rPr>
      </w:pPr>
    </w:p>
    <w:p w:rsidR="004D43A9" w:rsidRDefault="004D43A9" w:rsidP="004D43A9">
      <w:pPr>
        <w:rPr>
          <w:rFonts w:cstheme="minorHAnsi"/>
          <w:lang w:bidi="ar-SA"/>
        </w:rPr>
      </w:pPr>
      <w:proofErr w:type="gramStart"/>
      <w:r>
        <w:rPr>
          <w:rFonts w:ascii="Courier New" w:hAnsi="Courier New" w:cs="Courier New"/>
          <w:lang w:bidi="ar-SA"/>
        </w:rPr>
        <w:t>switchAwards</w:t>
      </w:r>
      <w:proofErr w:type="gramEnd"/>
      <w:r>
        <w:rPr>
          <w:rFonts w:ascii="Courier New" w:hAnsi="Courier New" w:cs="Courier New"/>
          <w:lang w:bidi="ar-SA"/>
        </w:rPr>
        <w:t xml:space="preserve"> </w:t>
      </w:r>
      <w:r>
        <w:rPr>
          <w:rFonts w:cstheme="minorHAnsi"/>
          <w:lang w:bidi="ar-SA"/>
        </w:rPr>
        <w:t>first makes lists of the awarded and unawarded appearances. Then, if exactly one appearance is awarded</w:t>
      </w:r>
      <w:r w:rsidR="00CA722C">
        <w:rPr>
          <w:rFonts w:cstheme="minorHAnsi"/>
          <w:lang w:bidi="ar-SA"/>
        </w:rPr>
        <w:t>, it</w:t>
      </w:r>
      <w:r>
        <w:rPr>
          <w:rFonts w:cstheme="minorHAnsi"/>
          <w:lang w:bidi="ar-SA"/>
        </w:rPr>
        <w:t xml:space="preserve"> chooses one unawarded element and returns </w:t>
      </w:r>
      <w:proofErr w:type="gramStart"/>
      <w:r w:rsidRPr="00D239D9">
        <w:rPr>
          <w:rFonts w:ascii="Courier New" w:hAnsi="Courier New" w:cs="Courier New"/>
          <w:lang w:bidi="ar-SA"/>
        </w:rPr>
        <w:t>ProposalScheme(</w:t>
      </w:r>
      <w:proofErr w:type="gramEnd"/>
      <w:r w:rsidRPr="00D239D9">
        <w:rPr>
          <w:rFonts w:ascii="Courier New" w:hAnsi="Courier New" w:cs="Courier New"/>
          <w:lang w:bidi="ar-SA"/>
        </w:rPr>
        <w:t>awarded(0).award, other.award)</w:t>
      </w:r>
      <w:r>
        <w:rPr>
          <w:rFonts w:cstheme="minorHAnsi"/>
          <w:lang w:bidi="ar-SA"/>
        </w:rPr>
        <w:t xml:space="preserve">. This scheme first proposes the </w:t>
      </w:r>
      <w:r>
        <w:rPr>
          <w:rFonts w:ascii="Courier New" w:hAnsi="Courier New" w:cs="Courier New"/>
          <w:lang w:bidi="ar-SA"/>
        </w:rPr>
        <w:t>award</w:t>
      </w:r>
      <w:r>
        <w:rPr>
          <w:rFonts w:cstheme="minorHAnsi"/>
          <w:lang w:bidi="ar-SA"/>
        </w:rPr>
        <w:t xml:space="preserve"> attribute of the only awarded appearance and then proposes the </w:t>
      </w:r>
      <w:r>
        <w:rPr>
          <w:rFonts w:ascii="Courier New" w:hAnsi="Courier New" w:cs="Courier New"/>
          <w:lang w:bidi="ar-SA"/>
        </w:rPr>
        <w:t>award</w:t>
      </w:r>
      <w:r>
        <w:rPr>
          <w:rFonts w:cstheme="minorHAnsi"/>
          <w:lang w:bidi="ar-SA"/>
        </w:rPr>
        <w:t xml:space="preserve"> attribute of the chosen unawarded appearance. </w:t>
      </w:r>
      <w:ins w:id="350" w:author="bruttenberg" w:date="2013-08-13T16:13:00Z">
        <w:r w:rsidR="003B0012">
          <w:rPr>
            <w:rFonts w:cstheme="minorHAnsi"/>
            <w:lang w:bidi="ar-SA"/>
          </w:rPr>
          <w:t xml:space="preserve">Since </w:t>
        </w:r>
        <w:r w:rsidR="005A09FB" w:rsidRPr="005A09FB">
          <w:rPr>
            <w:rFonts w:ascii="Courier New" w:hAnsi="Courier New" w:cs="Courier New"/>
            <w:lang w:bidi="ar-SA"/>
          </w:rPr>
          <w:t>award</w:t>
        </w:r>
        <w:r w:rsidR="003B0012">
          <w:rPr>
            <w:rFonts w:cstheme="minorHAnsi"/>
            <w:lang w:bidi="ar-SA"/>
          </w:rPr>
          <w:t xml:space="preserve"> is now defined as a </w:t>
        </w:r>
        <w:r w:rsidR="005A09FB" w:rsidRPr="005A09FB">
          <w:rPr>
            <w:rFonts w:ascii="Courier New" w:hAnsi="Courier New" w:cs="Courier New"/>
            <w:lang w:bidi="ar-SA"/>
          </w:rPr>
          <w:t>SwitchingFlip</w:t>
        </w:r>
        <w:r w:rsidR="003B0012">
          <w:rPr>
            <w:rFonts w:cstheme="minorHAnsi"/>
            <w:lang w:bidi="ar-SA"/>
          </w:rPr>
          <w:t xml:space="preserve">, </w:t>
        </w:r>
      </w:ins>
      <w:ins w:id="351" w:author="bruttenberg" w:date="2013-08-13T16:14:00Z">
        <w:r w:rsidR="00B128B3">
          <w:rPr>
            <w:rFonts w:cstheme="minorHAnsi"/>
            <w:lang w:bidi="ar-SA"/>
          </w:rPr>
          <w:t xml:space="preserve">each </w:t>
        </w:r>
        <w:r w:rsidR="005A09FB" w:rsidRPr="005A09FB">
          <w:rPr>
            <w:rFonts w:ascii="Courier New" w:hAnsi="Courier New" w:cs="Courier New"/>
            <w:lang w:bidi="ar-SA"/>
          </w:rPr>
          <w:t>award</w:t>
        </w:r>
        <w:r w:rsidR="00B128B3">
          <w:rPr>
            <w:rFonts w:cstheme="minorHAnsi"/>
            <w:lang w:bidi="ar-SA"/>
          </w:rPr>
          <w:t xml:space="preserve"> will switch value so there will still be only one award awarded. </w:t>
        </w:r>
      </w:ins>
      <w:r>
        <w:rPr>
          <w:rFonts w:cstheme="minorHAnsi"/>
          <w:lang w:bidi="ar-SA"/>
        </w:rPr>
        <w:t xml:space="preserve">In general, </w:t>
      </w:r>
      <w:ins w:id="352" w:author="bruttenberg" w:date="2013-08-13T16:15:00Z">
        <w:r w:rsidR="00B128B3">
          <w:rPr>
            <w:rFonts w:cstheme="minorHAnsi"/>
            <w:lang w:bidi="ar-SA"/>
          </w:rPr>
          <w:t xml:space="preserve">a </w:t>
        </w:r>
      </w:ins>
      <w:r>
        <w:rPr>
          <w:rFonts w:ascii="Courier New" w:hAnsi="Courier New" w:cs="Courier New"/>
          <w:lang w:bidi="ar-SA"/>
        </w:rPr>
        <w:t>ProposalScheme</w:t>
      </w:r>
      <w:r>
        <w:rPr>
          <w:rFonts w:cstheme="minorHAnsi"/>
          <w:lang w:bidi="ar-SA"/>
        </w:rPr>
        <w:t xml:space="preserve"> with a sequence of elements as arguments proposes each of them in turn. </w:t>
      </w:r>
      <w:r w:rsidR="00CD5094">
        <w:rPr>
          <w:rFonts w:cstheme="minorHAnsi"/>
          <w:lang w:bidi="ar-SA"/>
        </w:rPr>
        <w:t xml:space="preserve">Moving on, if zero appearances are currently awarded, it proposes a single randomly chosen appearance’s award to bring the number of awarded appearances to one. If more than one appearance is currently awarded, it proposes one of the awarded appearance’s </w:t>
      </w:r>
      <w:r w:rsidR="00CA722C">
        <w:rPr>
          <w:rFonts w:cstheme="minorHAnsi"/>
          <w:lang w:bidi="ar-SA"/>
        </w:rPr>
        <w:t>awards</w:t>
      </w:r>
      <w:r w:rsidR="00CD5094">
        <w:rPr>
          <w:rFonts w:cstheme="minorHAnsi"/>
          <w:lang w:bidi="ar-SA"/>
        </w:rPr>
        <w:t xml:space="preserve"> to reduce the number of awarded appearances.</w:t>
      </w:r>
    </w:p>
    <w:p w:rsidR="00CD5094" w:rsidRPr="006C342B" w:rsidRDefault="00CD5094" w:rsidP="004D43A9">
      <w:pPr>
        <w:rPr>
          <w:rFonts w:cstheme="minorHAnsi"/>
          <w:lang w:bidi="ar-SA"/>
        </w:rPr>
      </w:pPr>
      <w:r>
        <w:rPr>
          <w:rFonts w:cstheme="minorHAnsi"/>
          <w:lang w:bidi="ar-SA"/>
        </w:rPr>
        <w:t xml:space="preserve">In this example, we will also sometimes want to propose the fame of actors or the quality of movies. To achieve this, we use a </w:t>
      </w:r>
      <w:r>
        <w:rPr>
          <w:rFonts w:ascii="Courier New" w:hAnsi="Courier New" w:cs="Courier New"/>
          <w:lang w:bidi="ar-SA"/>
        </w:rPr>
        <w:t>DisjointScheme</w:t>
      </w:r>
      <w:r>
        <w:rPr>
          <w:rFonts w:cstheme="minorHAnsi"/>
          <w:lang w:bidi="ar-SA"/>
        </w:rPr>
        <w:t>, which returns various proposal schemes with different probabilities.</w:t>
      </w:r>
      <w:r w:rsidR="006C342B">
        <w:rPr>
          <w:rFonts w:cstheme="minorHAnsi"/>
          <w:lang w:bidi="ar-SA"/>
        </w:rPr>
        <w:t xml:space="preserve"> This is implemented in the following </w:t>
      </w:r>
      <w:r w:rsidR="006C342B">
        <w:rPr>
          <w:rFonts w:ascii="Courier New" w:hAnsi="Courier New" w:cs="Courier New"/>
          <w:lang w:bidi="ar-SA"/>
        </w:rPr>
        <w:t>chooseScheme</w:t>
      </w:r>
      <w:r w:rsidR="006C342B">
        <w:rPr>
          <w:rFonts w:cstheme="minorHAnsi"/>
          <w:lang w:bidi="ar-SA"/>
        </w:rPr>
        <w:t xml:space="preserve"> function:</w:t>
      </w:r>
    </w:p>
    <w:p w:rsidR="00841FDC" w:rsidRDefault="00841FDC" w:rsidP="006C342B">
      <w:pPr>
        <w:autoSpaceDE w:val="0"/>
        <w:autoSpaceDN w:val="0"/>
        <w:adjustRightInd w:val="0"/>
        <w:ind w:firstLine="0"/>
        <w:rPr>
          <w:rFonts w:ascii="Courier New" w:hAnsi="Courier New" w:cs="Courier New"/>
          <w:szCs w:val="20"/>
          <w:lang w:bidi="ar-SA"/>
        </w:rPr>
      </w:pPr>
    </w:p>
    <w:p w:rsidR="000F4DE4" w:rsidRDefault="006C342B">
      <w:pPr>
        <w:autoSpaceDE w:val="0"/>
        <w:autoSpaceDN w:val="0"/>
        <w:adjustRightInd w:val="0"/>
        <w:ind w:left="360" w:firstLine="0"/>
        <w:rPr>
          <w:rFonts w:ascii="Courier New" w:hAnsi="Courier New" w:cs="Courier New"/>
          <w:szCs w:val="20"/>
          <w:lang w:bidi="ar-SA"/>
        </w:rPr>
      </w:pPr>
      <w:proofErr w:type="gramStart"/>
      <w:r w:rsidRPr="006C342B">
        <w:rPr>
          <w:rFonts w:ascii="Courier New" w:hAnsi="Courier New" w:cs="Courier New"/>
          <w:bCs/>
          <w:szCs w:val="20"/>
          <w:lang w:bidi="ar-SA"/>
        </w:rPr>
        <w:t>private</w:t>
      </w:r>
      <w:proofErr w:type="gramEnd"/>
      <w:r w:rsidRPr="006C342B">
        <w:rPr>
          <w:rFonts w:ascii="Courier New" w:hAnsi="Courier New" w:cs="Courier New"/>
          <w:szCs w:val="20"/>
          <w:lang w:bidi="ar-SA"/>
        </w:rPr>
        <w:t xml:space="preserve"> </w:t>
      </w:r>
      <w:r w:rsidRPr="006C342B">
        <w:rPr>
          <w:rFonts w:ascii="Courier New" w:hAnsi="Courier New" w:cs="Courier New"/>
          <w:bCs/>
          <w:szCs w:val="20"/>
          <w:lang w:bidi="ar-SA"/>
        </w:rPr>
        <w:t>def</w:t>
      </w:r>
      <w:r w:rsidRPr="006C342B">
        <w:rPr>
          <w:rFonts w:ascii="Courier New" w:hAnsi="Courier New" w:cs="Courier New"/>
          <w:szCs w:val="20"/>
          <w:lang w:bidi="ar-SA"/>
        </w:rPr>
        <w:t xml:space="preserve"> chooseScheme</w:t>
      </w:r>
      <w:r w:rsidR="00841FDC">
        <w:rPr>
          <w:rFonts w:ascii="Courier New" w:hAnsi="Courier New" w:cs="Courier New"/>
          <w:szCs w:val="20"/>
          <w:lang w:bidi="ar-SA"/>
        </w:rPr>
        <w:t>()</w:t>
      </w:r>
      <w:r w:rsidRPr="006C342B">
        <w:rPr>
          <w:rFonts w:ascii="Courier New" w:hAnsi="Courier New" w:cs="Courier New"/>
          <w:szCs w:val="20"/>
          <w:lang w:bidi="ar-SA"/>
        </w:rPr>
        <w:t>: ProposalScheme = {</w:t>
      </w:r>
    </w:p>
    <w:p w:rsidR="000F4DE4" w:rsidRDefault="006C342B">
      <w:pPr>
        <w:autoSpaceDE w:val="0"/>
        <w:autoSpaceDN w:val="0"/>
        <w:adjustRightInd w:val="0"/>
        <w:ind w:left="360" w:firstLine="0"/>
        <w:rPr>
          <w:rFonts w:ascii="Courier New" w:hAnsi="Courier New" w:cs="Courier New"/>
          <w:szCs w:val="20"/>
          <w:lang w:bidi="ar-SA"/>
        </w:rPr>
      </w:pPr>
      <w:r w:rsidRPr="006C342B">
        <w:rPr>
          <w:rFonts w:ascii="Courier New" w:hAnsi="Courier New" w:cs="Courier New"/>
          <w:szCs w:val="20"/>
          <w:lang w:bidi="ar-SA"/>
        </w:rPr>
        <w:t xml:space="preserve">  </w:t>
      </w:r>
      <w:proofErr w:type="gramStart"/>
      <w:r w:rsidRPr="006C342B">
        <w:rPr>
          <w:rFonts w:ascii="Courier New" w:hAnsi="Courier New" w:cs="Courier New"/>
          <w:szCs w:val="20"/>
          <w:lang w:bidi="ar-SA"/>
        </w:rPr>
        <w:t>DisjointScheme(</w:t>
      </w:r>
      <w:proofErr w:type="gramEnd"/>
    </w:p>
    <w:p w:rsidR="000F4DE4" w:rsidRDefault="006C342B">
      <w:pPr>
        <w:autoSpaceDE w:val="0"/>
        <w:autoSpaceDN w:val="0"/>
        <w:adjustRightInd w:val="0"/>
        <w:ind w:left="360" w:firstLine="0"/>
        <w:rPr>
          <w:rFonts w:ascii="Courier New" w:hAnsi="Courier New" w:cs="Courier New"/>
          <w:szCs w:val="20"/>
          <w:lang w:bidi="ar-SA"/>
        </w:rPr>
      </w:pPr>
      <w:r w:rsidRPr="006C342B">
        <w:rPr>
          <w:rFonts w:ascii="Courier New" w:hAnsi="Courier New" w:cs="Courier New"/>
          <w:szCs w:val="20"/>
          <w:lang w:bidi="ar-SA"/>
        </w:rPr>
        <w:t xml:space="preserve">    (0.5, () =&gt; </w:t>
      </w:r>
      <w:proofErr w:type="gramStart"/>
      <w:r w:rsidRPr="006C342B">
        <w:rPr>
          <w:rFonts w:ascii="Courier New" w:hAnsi="Courier New" w:cs="Courier New"/>
          <w:szCs w:val="20"/>
          <w:lang w:bidi="ar-SA"/>
        </w:rPr>
        <w:t>switchAwards(</w:t>
      </w:r>
      <w:proofErr w:type="gramEnd"/>
      <w:r w:rsidRPr="006C342B">
        <w:rPr>
          <w:rFonts w:ascii="Courier New" w:hAnsi="Courier New" w:cs="Courier New"/>
          <w:szCs w:val="20"/>
          <w:lang w:bidi="ar-SA"/>
        </w:rPr>
        <w:t>)),</w:t>
      </w:r>
    </w:p>
    <w:p w:rsidR="000F4DE4" w:rsidRDefault="006C342B">
      <w:pPr>
        <w:autoSpaceDE w:val="0"/>
        <w:autoSpaceDN w:val="0"/>
        <w:adjustRightInd w:val="0"/>
        <w:ind w:left="360" w:firstLine="0"/>
        <w:rPr>
          <w:rFonts w:ascii="Courier New" w:hAnsi="Courier New" w:cs="Courier New"/>
          <w:szCs w:val="20"/>
          <w:lang w:bidi="ar-SA"/>
        </w:rPr>
      </w:pPr>
      <w:r w:rsidRPr="006C342B">
        <w:rPr>
          <w:rFonts w:ascii="Courier New" w:hAnsi="Courier New" w:cs="Courier New"/>
          <w:szCs w:val="20"/>
          <w:lang w:bidi="ar-SA"/>
        </w:rPr>
        <w:t xml:space="preserve">    (0.25, () =&gt; </w:t>
      </w:r>
    </w:p>
    <w:p w:rsidR="000F4DE4" w:rsidRDefault="006C342B">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6C342B">
        <w:rPr>
          <w:rFonts w:ascii="Courier New" w:hAnsi="Courier New" w:cs="Courier New"/>
          <w:szCs w:val="20"/>
          <w:lang w:bidi="ar-SA"/>
        </w:rPr>
        <w:t>ProposalScheme(</w:t>
      </w:r>
      <w:proofErr w:type="gramEnd"/>
      <w:r w:rsidRPr="006C342B">
        <w:rPr>
          <w:rFonts w:ascii="Courier New" w:hAnsi="Courier New" w:cs="Courier New"/>
          <w:szCs w:val="20"/>
          <w:lang w:bidi="ar-SA"/>
        </w:rPr>
        <w:t>actors(random.nextInt(numActors)).famous)),</w:t>
      </w:r>
    </w:p>
    <w:p w:rsidR="000F4DE4" w:rsidRDefault="006C342B">
      <w:pPr>
        <w:autoSpaceDE w:val="0"/>
        <w:autoSpaceDN w:val="0"/>
        <w:adjustRightInd w:val="0"/>
        <w:ind w:left="360" w:firstLine="0"/>
        <w:rPr>
          <w:rFonts w:ascii="Courier New" w:hAnsi="Courier New" w:cs="Courier New"/>
          <w:szCs w:val="20"/>
          <w:lang w:bidi="ar-SA"/>
        </w:rPr>
      </w:pPr>
      <w:r w:rsidRPr="006C342B">
        <w:rPr>
          <w:rFonts w:ascii="Courier New" w:hAnsi="Courier New" w:cs="Courier New"/>
          <w:szCs w:val="20"/>
          <w:lang w:bidi="ar-SA"/>
        </w:rPr>
        <w:t xml:space="preserve">    (0.25, () =&gt; </w:t>
      </w:r>
    </w:p>
    <w:p w:rsidR="000F4DE4" w:rsidRDefault="006C342B">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6C342B">
        <w:rPr>
          <w:rFonts w:ascii="Courier New" w:hAnsi="Courier New" w:cs="Courier New"/>
          <w:szCs w:val="20"/>
          <w:lang w:bidi="ar-SA"/>
        </w:rPr>
        <w:t>ProposalScheme(</w:t>
      </w:r>
      <w:proofErr w:type="gramEnd"/>
      <w:r w:rsidRPr="006C342B">
        <w:rPr>
          <w:rFonts w:ascii="Courier New" w:hAnsi="Courier New" w:cs="Courier New"/>
          <w:szCs w:val="20"/>
          <w:lang w:bidi="ar-SA"/>
        </w:rPr>
        <w:t>movies(random.nextInt(numMovies)).quality))</w:t>
      </w:r>
    </w:p>
    <w:p w:rsidR="000F4DE4" w:rsidRDefault="006C342B">
      <w:pPr>
        <w:autoSpaceDE w:val="0"/>
        <w:autoSpaceDN w:val="0"/>
        <w:adjustRightInd w:val="0"/>
        <w:ind w:left="360" w:firstLine="0"/>
        <w:rPr>
          <w:rFonts w:ascii="Courier New" w:hAnsi="Courier New" w:cs="Courier New"/>
          <w:szCs w:val="20"/>
          <w:lang w:bidi="ar-SA"/>
        </w:rPr>
      </w:pPr>
      <w:r w:rsidRPr="006C342B">
        <w:rPr>
          <w:rFonts w:ascii="Courier New" w:hAnsi="Courier New" w:cs="Courier New"/>
          <w:szCs w:val="20"/>
          <w:lang w:bidi="ar-SA"/>
        </w:rPr>
        <w:t xml:space="preserve">  )</w:t>
      </w:r>
    </w:p>
    <w:p w:rsidR="000F4DE4" w:rsidRDefault="006C342B">
      <w:pPr>
        <w:autoSpaceDE w:val="0"/>
        <w:autoSpaceDN w:val="0"/>
        <w:adjustRightInd w:val="0"/>
        <w:ind w:left="360" w:firstLine="0"/>
        <w:rPr>
          <w:rFonts w:ascii="Courier New" w:hAnsi="Courier New" w:cs="Courier New"/>
          <w:szCs w:val="20"/>
          <w:lang w:bidi="ar-SA"/>
        </w:rPr>
      </w:pPr>
      <w:r w:rsidRPr="006C342B">
        <w:rPr>
          <w:rFonts w:ascii="Courier New" w:hAnsi="Courier New" w:cs="Courier New"/>
          <w:szCs w:val="20"/>
          <w:lang w:bidi="ar-SA"/>
        </w:rPr>
        <w:t>}</w:t>
      </w:r>
    </w:p>
    <w:p w:rsidR="006C342B" w:rsidRPr="006C342B" w:rsidRDefault="006C342B" w:rsidP="006C342B">
      <w:pPr>
        <w:autoSpaceDE w:val="0"/>
        <w:autoSpaceDN w:val="0"/>
        <w:adjustRightInd w:val="0"/>
        <w:ind w:firstLine="0"/>
        <w:rPr>
          <w:rFonts w:ascii="Courier New" w:hAnsi="Courier New" w:cs="Courier New"/>
          <w:szCs w:val="20"/>
          <w:lang w:bidi="ar-SA"/>
        </w:rPr>
      </w:pPr>
    </w:p>
    <w:p w:rsidR="00841FDC" w:rsidRDefault="00841FDC" w:rsidP="00841FDC">
      <w:pPr>
        <w:rPr>
          <w:ins w:id="353" w:author="bruttenberg" w:date="2013-08-14T16:43:00Z"/>
          <w:rFonts w:cstheme="minorHAnsi"/>
          <w:lang w:bidi="ar-SA"/>
        </w:rPr>
      </w:pPr>
      <w:r>
        <w:rPr>
          <w:lang w:bidi="ar-SA"/>
        </w:rPr>
        <w:t xml:space="preserve">In general, the proposal scheme argument of </w:t>
      </w:r>
      <w:r>
        <w:rPr>
          <w:rFonts w:ascii="Courier New" w:hAnsi="Courier New" w:cs="Courier New"/>
          <w:lang w:bidi="ar-SA"/>
        </w:rPr>
        <w:t>MetropolisHastings</w:t>
      </w:r>
      <w:r>
        <w:rPr>
          <w:rFonts w:cstheme="minorHAnsi"/>
          <w:lang w:bidi="ar-SA"/>
        </w:rPr>
        <w:t xml:space="preserve"> is actually a function of zero arguments that returns a </w:t>
      </w:r>
      <w:r>
        <w:rPr>
          <w:rFonts w:ascii="Courier New" w:hAnsi="Courier New" w:cs="Courier New"/>
          <w:lang w:bidi="ar-SA"/>
        </w:rPr>
        <w:t>ProposalScheme</w:t>
      </w:r>
      <w:r>
        <w:rPr>
          <w:rFonts w:cstheme="minorHAnsi"/>
          <w:lang w:bidi="ar-SA"/>
        </w:rPr>
        <w:t xml:space="preserve">. The </w:t>
      </w:r>
      <w:r>
        <w:rPr>
          <w:rFonts w:ascii="Courier New" w:hAnsi="Courier New" w:cs="Courier New"/>
          <w:lang w:bidi="ar-SA"/>
        </w:rPr>
        <w:t>ProposalScheme.default</w:t>
      </w:r>
      <w:r>
        <w:rPr>
          <w:rFonts w:cstheme="minorHAnsi"/>
          <w:lang w:bidi="ar-SA"/>
        </w:rPr>
        <w:t xml:space="preserve"> is just that. Since </w:t>
      </w:r>
      <w:r>
        <w:rPr>
          <w:rFonts w:ascii="Courier New" w:hAnsi="Courier New" w:cs="Courier New"/>
          <w:lang w:bidi="ar-SA"/>
        </w:rPr>
        <w:t>chooseScheme</w:t>
      </w:r>
      <w:r>
        <w:rPr>
          <w:rFonts w:cstheme="minorHAnsi"/>
          <w:lang w:bidi="ar-SA"/>
        </w:rPr>
        <w:t xml:space="preserve"> is the same, it can be passed directly to </w:t>
      </w:r>
      <w:r>
        <w:rPr>
          <w:rFonts w:ascii="Courier New" w:hAnsi="Courier New" w:cs="Courier New"/>
          <w:lang w:bidi="ar-SA"/>
        </w:rPr>
        <w:t>MetropolisHastings</w:t>
      </w:r>
      <w:r>
        <w:rPr>
          <w:rFonts w:cstheme="minorHAnsi"/>
          <w:lang w:bidi="ar-SA"/>
        </w:rPr>
        <w:t>. So we can call</w:t>
      </w:r>
    </w:p>
    <w:p w:rsidR="00310746" w:rsidRDefault="00310746" w:rsidP="00841FDC">
      <w:pPr>
        <w:rPr>
          <w:rFonts w:cstheme="minorHAnsi"/>
          <w:lang w:bidi="ar-SA"/>
        </w:rPr>
      </w:pPr>
    </w:p>
    <w:p w:rsidR="000F4DE4" w:rsidRDefault="00841FDC">
      <w:pPr>
        <w:autoSpaceDE w:val="0"/>
        <w:autoSpaceDN w:val="0"/>
        <w:adjustRightInd w:val="0"/>
        <w:ind w:left="360" w:firstLine="0"/>
        <w:rPr>
          <w:rFonts w:ascii="Courier New" w:hAnsi="Courier New" w:cs="Courier New"/>
          <w:szCs w:val="20"/>
          <w:lang w:bidi="ar-SA"/>
        </w:rPr>
      </w:pPr>
      <w:r>
        <w:rPr>
          <w:rFonts w:ascii="Consolas" w:hAnsi="Consolas" w:cs="Consolas"/>
          <w:color w:val="000000"/>
          <w:sz w:val="20"/>
          <w:szCs w:val="20"/>
          <w:lang w:bidi="ar-SA"/>
        </w:rPr>
        <w:t xml:space="preserve"> </w:t>
      </w:r>
      <w:proofErr w:type="gramStart"/>
      <w:r w:rsidRPr="00954816">
        <w:rPr>
          <w:rFonts w:ascii="Courier New" w:hAnsi="Courier New" w:cs="Courier New"/>
          <w:bCs/>
          <w:szCs w:val="20"/>
          <w:lang w:bidi="ar-SA"/>
        </w:rPr>
        <w:t>val</w:t>
      </w:r>
      <w:proofErr w:type="gramEnd"/>
      <w:r w:rsidRPr="00954816">
        <w:rPr>
          <w:rFonts w:ascii="Courier New" w:hAnsi="Courier New" w:cs="Courier New"/>
          <w:szCs w:val="20"/>
          <w:lang w:bidi="ar-SA"/>
        </w:rPr>
        <w:t xml:space="preserve"> alg = </w:t>
      </w:r>
    </w:p>
    <w:p w:rsidR="000F4DE4" w:rsidRDefault="00954816">
      <w:pPr>
        <w:autoSpaceDE w:val="0"/>
        <w:autoSpaceDN w:val="0"/>
        <w:adjustRightInd w:val="0"/>
        <w:ind w:left="360" w:firstLine="0"/>
        <w:rPr>
          <w:rFonts w:ascii="Courier New" w:hAnsi="Courier New" w:cs="Courier New"/>
          <w:szCs w:val="20"/>
          <w:lang w:bidi="ar-SA"/>
        </w:rPr>
      </w:pPr>
      <w:r w:rsidRPr="00954816">
        <w:rPr>
          <w:rFonts w:ascii="Courier New" w:hAnsi="Courier New" w:cs="Courier New"/>
          <w:szCs w:val="20"/>
          <w:lang w:bidi="ar-SA"/>
        </w:rPr>
        <w:t xml:space="preserve"> </w:t>
      </w:r>
      <w:del w:id="354" w:author="bruttenberg" w:date="2013-08-13T16:16:00Z">
        <w:r w:rsidRPr="00954816" w:rsidDel="00FE657B">
          <w:rPr>
            <w:rFonts w:ascii="Courier New" w:hAnsi="Courier New" w:cs="Courier New"/>
            <w:szCs w:val="20"/>
            <w:lang w:bidi="ar-SA"/>
          </w:rPr>
          <w:delText xml:space="preserve"> </w:delText>
        </w:r>
      </w:del>
      <w:ins w:id="355" w:author="bruttenberg" w:date="2013-08-13T16:16:00Z">
        <w:r w:rsidR="00FE657B">
          <w:rPr>
            <w:rFonts w:ascii="Courier New" w:hAnsi="Courier New" w:cs="Courier New"/>
            <w:szCs w:val="20"/>
            <w:lang w:bidi="ar-SA"/>
          </w:rPr>
          <w:tab/>
        </w:r>
      </w:ins>
      <w:proofErr w:type="gramStart"/>
      <w:r w:rsidR="00841FDC" w:rsidRPr="00954816">
        <w:rPr>
          <w:rFonts w:ascii="Courier New" w:hAnsi="Courier New" w:cs="Courier New"/>
          <w:szCs w:val="20"/>
          <w:lang w:bidi="ar-SA"/>
        </w:rPr>
        <w:t>MetropolisHastings(</w:t>
      </w:r>
      <w:proofErr w:type="gramEnd"/>
      <w:r w:rsidR="00841FDC" w:rsidRPr="00954816">
        <w:rPr>
          <w:rFonts w:ascii="Courier New" w:hAnsi="Courier New" w:cs="Courier New"/>
          <w:szCs w:val="20"/>
          <w:lang w:bidi="ar-SA"/>
        </w:rPr>
        <w:t>10000, chooseScheme, 1000, appearance1.award,</w:t>
      </w:r>
    </w:p>
    <w:p w:rsidR="000F4DE4" w:rsidRDefault="0095481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00841FDC" w:rsidRPr="00954816">
        <w:rPr>
          <w:rFonts w:ascii="Courier New" w:hAnsi="Courier New" w:cs="Courier New"/>
          <w:szCs w:val="20"/>
          <w:lang w:bidi="ar-SA"/>
        </w:rPr>
        <w:t xml:space="preserve"> </w:t>
      </w:r>
      <w:r>
        <w:rPr>
          <w:rFonts w:ascii="Courier New" w:hAnsi="Courier New" w:cs="Courier New"/>
          <w:szCs w:val="20"/>
          <w:lang w:bidi="ar-SA"/>
        </w:rPr>
        <w:t xml:space="preserve">                     </w:t>
      </w:r>
      <w:r w:rsidR="00841FDC" w:rsidRPr="00954816">
        <w:rPr>
          <w:rFonts w:ascii="Courier New" w:hAnsi="Courier New" w:cs="Courier New"/>
          <w:szCs w:val="20"/>
          <w:lang w:bidi="ar-SA"/>
        </w:rPr>
        <w:t>appearance2.award, appearance3.award)</w:t>
      </w:r>
    </w:p>
    <w:p w:rsidR="00D239D9" w:rsidRPr="00841FDC" w:rsidRDefault="00841FDC" w:rsidP="00841FDC">
      <w:pPr>
        <w:rPr>
          <w:rFonts w:cstheme="minorHAnsi"/>
          <w:lang w:bidi="ar-SA"/>
        </w:rPr>
      </w:pPr>
      <w:r w:rsidRPr="00954816">
        <w:rPr>
          <w:rFonts w:ascii="Courier New" w:hAnsi="Courier New" w:cs="Courier New"/>
          <w:sz w:val="24"/>
          <w:lang w:bidi="ar-SA"/>
        </w:rPr>
        <w:t xml:space="preserve"> </w:t>
      </w:r>
    </w:p>
    <w:p w:rsidR="00D239D9" w:rsidRDefault="00954816" w:rsidP="00D239D9">
      <w:pPr>
        <w:rPr>
          <w:rFonts w:cstheme="minorHAnsi"/>
          <w:lang w:bidi="ar-SA"/>
        </w:rPr>
      </w:pPr>
      <w:r>
        <w:rPr>
          <w:lang w:bidi="ar-SA"/>
        </w:rPr>
        <w:t xml:space="preserve">In some cases, it might be useful to have the decision as to which later elements to propose depend on the proposed values of earlier elements. </w:t>
      </w:r>
      <w:r>
        <w:rPr>
          <w:rFonts w:ascii="Courier New" w:hAnsi="Courier New" w:cs="Courier New"/>
          <w:lang w:bidi="ar-SA"/>
        </w:rPr>
        <w:t>TypedScheme</w:t>
      </w:r>
      <w:r>
        <w:rPr>
          <w:rFonts w:cstheme="minorHAnsi"/>
          <w:lang w:bidi="ar-SA"/>
        </w:rPr>
        <w:t xml:space="preserve"> is provided for this purpose. It has a type parameter </w:t>
      </w:r>
      <w:r>
        <w:rPr>
          <w:rFonts w:ascii="Courier New" w:hAnsi="Courier New" w:cs="Courier New"/>
          <w:lang w:bidi="ar-SA"/>
        </w:rPr>
        <w:t>T</w:t>
      </w:r>
      <w:r>
        <w:rPr>
          <w:rFonts w:cstheme="minorHAnsi"/>
          <w:lang w:bidi="ar-SA"/>
        </w:rPr>
        <w:t xml:space="preserve"> which is the value type of the first element to be proposed. The first argument to </w:t>
      </w:r>
      <w:r>
        <w:rPr>
          <w:rFonts w:ascii="Courier New" w:hAnsi="Courier New" w:cs="Courier New"/>
          <w:lang w:bidi="ar-SA"/>
        </w:rPr>
        <w:lastRenderedPageBreak/>
        <w:t>TypedScheme</w:t>
      </w:r>
      <w:r>
        <w:rPr>
          <w:rFonts w:cstheme="minorHAnsi"/>
          <w:lang w:bidi="ar-SA"/>
        </w:rPr>
        <w:t xml:space="preserve"> is a function of zero arguments that returns an </w:t>
      </w:r>
      <w:proofErr w:type="gramStart"/>
      <w:r>
        <w:rPr>
          <w:rFonts w:ascii="Courier New" w:hAnsi="Courier New" w:cs="Courier New"/>
          <w:lang w:bidi="ar-SA"/>
        </w:rPr>
        <w:t>Element[</w:t>
      </w:r>
      <w:proofErr w:type="gramEnd"/>
      <w:r>
        <w:rPr>
          <w:rFonts w:ascii="Courier New" w:hAnsi="Courier New" w:cs="Courier New"/>
          <w:lang w:bidi="ar-SA"/>
        </w:rPr>
        <w:t>T]</w:t>
      </w:r>
      <w:r>
        <w:rPr>
          <w:rFonts w:ascii="Times New Roman" w:hAnsi="Times New Roman" w:cs="Times New Roman"/>
          <w:lang w:bidi="ar-SA"/>
        </w:rPr>
        <w:t xml:space="preserve">. </w:t>
      </w:r>
      <w:r w:rsidR="00CA722C">
        <w:rPr>
          <w:rFonts w:ascii="Times New Roman" w:hAnsi="Times New Roman" w:cs="Times New Roman"/>
          <w:lang w:bidi="ar-SA"/>
        </w:rPr>
        <w:t xml:space="preserve">The second argument is a function from a value of type </w:t>
      </w:r>
      <w:r w:rsidR="00CA722C">
        <w:rPr>
          <w:rFonts w:ascii="Courier New" w:hAnsi="Courier New" w:cs="Courier New"/>
          <w:lang w:bidi="ar-SA"/>
        </w:rPr>
        <w:t>T</w:t>
      </w:r>
      <w:r w:rsidR="00CA722C">
        <w:rPr>
          <w:rFonts w:cstheme="minorHAnsi"/>
          <w:lang w:bidi="ar-SA"/>
        </w:rPr>
        <w:t xml:space="preserve"> to an </w:t>
      </w:r>
      <w:proofErr w:type="gramStart"/>
      <w:r w:rsidR="00CA722C">
        <w:rPr>
          <w:rFonts w:ascii="Courier New" w:hAnsi="Courier New" w:cs="Courier New"/>
          <w:lang w:bidi="ar-SA"/>
        </w:rPr>
        <w:t>Option[</w:t>
      </w:r>
      <w:proofErr w:type="gramEnd"/>
      <w:r w:rsidR="00CA722C">
        <w:rPr>
          <w:rFonts w:ascii="Courier New" w:hAnsi="Courier New" w:cs="Courier New"/>
          <w:lang w:bidi="ar-SA"/>
        </w:rPr>
        <w:t>ProposalScheme]</w:t>
      </w:r>
      <w:r w:rsidR="00CA722C">
        <w:rPr>
          <w:rFonts w:cstheme="minorHAnsi"/>
          <w:lang w:bidi="ar-SA"/>
        </w:rPr>
        <w:t xml:space="preserve">. </w:t>
      </w:r>
      <w:r>
        <w:rPr>
          <w:rFonts w:cstheme="minorHAnsi"/>
          <w:lang w:bidi="ar-SA"/>
        </w:rPr>
        <w:t xml:space="preserve">An </w:t>
      </w:r>
      <w:proofErr w:type="gramStart"/>
      <w:r>
        <w:rPr>
          <w:rFonts w:ascii="Courier New" w:hAnsi="Courier New" w:cs="Courier New"/>
          <w:lang w:bidi="ar-SA"/>
        </w:rPr>
        <w:t>Option[</w:t>
      </w:r>
      <w:proofErr w:type="gramEnd"/>
      <w:r>
        <w:rPr>
          <w:rFonts w:ascii="Courier New" w:hAnsi="Courier New" w:cs="Courier New"/>
          <w:lang w:bidi="ar-SA"/>
        </w:rPr>
        <w:t>ProposalScheme]</w:t>
      </w:r>
      <w:r>
        <w:rPr>
          <w:rFonts w:cstheme="minorHAnsi"/>
          <w:lang w:bidi="ar-SA"/>
        </w:rPr>
        <w:t xml:space="preserve">, as its name implies, is an optional proposal scheme. It can take the value </w:t>
      </w:r>
      <w:r>
        <w:rPr>
          <w:rFonts w:ascii="Courier New" w:hAnsi="Courier New" w:cs="Courier New"/>
          <w:lang w:bidi="ar-SA"/>
        </w:rPr>
        <w:t>None</w:t>
      </w:r>
      <w:r>
        <w:rPr>
          <w:rFonts w:cstheme="minorHAnsi"/>
          <w:lang w:bidi="ar-SA"/>
        </w:rPr>
        <w:t xml:space="preserve">, meaning that there is no proposal scheme, or the value </w:t>
      </w:r>
      <w:proofErr w:type="gramStart"/>
      <w:r>
        <w:rPr>
          <w:rFonts w:ascii="Courier New" w:hAnsi="Courier New" w:cs="Courier New"/>
          <w:lang w:bidi="ar-SA"/>
        </w:rPr>
        <w:t>Some(</w:t>
      </w:r>
      <w:proofErr w:type="gramEnd"/>
      <w:r>
        <w:rPr>
          <w:rFonts w:ascii="Courier New" w:hAnsi="Courier New" w:cs="Courier New"/>
          <w:lang w:bidi="ar-SA"/>
        </w:rPr>
        <w:t>ps)</w:t>
      </w:r>
      <w:r>
        <w:rPr>
          <w:rFonts w:cstheme="minorHAnsi"/>
          <w:lang w:bidi="ar-SA"/>
        </w:rPr>
        <w:t xml:space="preserve">, where </w:t>
      </w:r>
      <w:r>
        <w:rPr>
          <w:rFonts w:ascii="Courier New" w:hAnsi="Courier New" w:cs="Courier New"/>
          <w:lang w:bidi="ar-SA"/>
        </w:rPr>
        <w:t>ps</w:t>
      </w:r>
      <w:r>
        <w:rPr>
          <w:rFonts w:cstheme="minorHAnsi"/>
          <w:lang w:bidi="ar-SA"/>
        </w:rPr>
        <w:t xml:space="preserve"> is a proposal scheme. This allows the proposed value of the first element to determine, first of all, whether there will be any more proposals, and if there will be more proposals, what the subsequent proposal scheme will be.</w:t>
      </w:r>
    </w:p>
    <w:p w:rsidR="00EC52A3" w:rsidRDefault="00EC52A3" w:rsidP="00D239D9">
      <w:pPr>
        <w:rPr>
          <w:rFonts w:cstheme="minorHAnsi"/>
          <w:lang w:bidi="ar-SA"/>
        </w:rPr>
      </w:pPr>
    </w:p>
    <w:p w:rsidR="00EC52A3" w:rsidRDefault="00EC52A3" w:rsidP="00621D2C">
      <w:pPr>
        <w:pStyle w:val="Heading4"/>
        <w:rPr>
          <w:lang w:bidi="ar-SA"/>
        </w:rPr>
      </w:pPr>
      <w:del w:id="356" w:author="bruttenberg" w:date="2013-08-13T16:19:00Z">
        <w:r w:rsidDel="005C2E32">
          <w:rPr>
            <w:lang w:bidi="ar-SA"/>
          </w:rPr>
          <w:delText xml:space="preserve">Caching and non-caching </w:delText>
        </w:r>
      </w:del>
      <w:r>
        <w:rPr>
          <w:lang w:bidi="ar-SA"/>
        </w:rPr>
        <w:t>Chain</w:t>
      </w:r>
      <w:ins w:id="357" w:author="bruttenberg" w:date="2013-08-13T16:19:00Z">
        <w:r w:rsidR="00CA1CF9">
          <w:rPr>
            <w:lang w:bidi="ar-SA"/>
          </w:rPr>
          <w:t xml:space="preserve">s </w:t>
        </w:r>
      </w:ins>
      <w:ins w:id="358" w:author="bruttenberg" w:date="2013-08-13T16:28:00Z">
        <w:r w:rsidR="00CA1CF9">
          <w:rPr>
            <w:lang w:bidi="ar-SA"/>
          </w:rPr>
          <w:t>and</w:t>
        </w:r>
      </w:ins>
      <w:ins w:id="359" w:author="bruttenberg" w:date="2013-08-13T16:19:00Z">
        <w:r w:rsidR="005C2E32">
          <w:rPr>
            <w:lang w:bidi="ar-SA"/>
          </w:rPr>
          <w:t xml:space="preserve"> Metropolis-Hastings</w:t>
        </w:r>
      </w:ins>
    </w:p>
    <w:p w:rsidR="005C2E32" w:rsidRDefault="005C2E32" w:rsidP="00EC52A3">
      <w:pPr>
        <w:rPr>
          <w:ins w:id="360" w:author="bruttenberg" w:date="2013-08-13T16:19:00Z"/>
          <w:lang w:bidi="ar-SA"/>
        </w:rPr>
      </w:pPr>
      <w:ins w:id="361" w:author="bruttenberg" w:date="2013-08-13T16:20:00Z">
        <w:r>
          <w:rPr>
            <w:lang w:bidi="ar-SA"/>
          </w:rPr>
          <w:t xml:space="preserve">In designing a Metropolis-Hastings algorithm using chains, there are design considerations of the model that can affect the run-time and memory performance of the </w:t>
        </w:r>
      </w:ins>
      <w:ins w:id="362" w:author="bruttenberg" w:date="2013-08-13T16:21:00Z">
        <w:r>
          <w:rPr>
            <w:lang w:bidi="ar-SA"/>
          </w:rPr>
          <w:t xml:space="preserve">algorithm. </w:t>
        </w:r>
      </w:ins>
      <w:ins w:id="363" w:author="bruttenberg" w:date="2013-08-13T16:23:00Z">
        <w:r>
          <w:rPr>
            <w:lang w:bidi="ar-SA"/>
          </w:rPr>
          <w:t>Chain</w:t>
        </w:r>
      </w:ins>
      <w:ins w:id="364" w:author="bruttenberg" w:date="2013-08-13T16:24:00Z">
        <w:r w:rsidR="00CA1CF9">
          <w:rPr>
            <w:lang w:bidi="ar-SA"/>
          </w:rPr>
          <w:t>s contain an internal</w:t>
        </w:r>
        <w:r>
          <w:rPr>
            <w:lang w:bidi="ar-SA"/>
          </w:rPr>
          <w:t xml:space="preserve"> cache of previously generated </w:t>
        </w:r>
        <w:r w:rsidR="00CA1CF9">
          <w:rPr>
            <w:lang w:bidi="ar-SA"/>
          </w:rPr>
          <w:t xml:space="preserve">elements from different combinations of its </w:t>
        </w:r>
      </w:ins>
      <w:ins w:id="365" w:author="bruttenberg" w:date="2013-08-13T16:25:00Z">
        <w:r w:rsidR="00CA1CF9">
          <w:rPr>
            <w:lang w:bidi="ar-SA"/>
          </w:rPr>
          <w:t>argument</w:t>
        </w:r>
      </w:ins>
      <w:ins w:id="366" w:author="bruttenberg" w:date="2013-08-13T16:24:00Z">
        <w:r w:rsidR="00CA1CF9">
          <w:rPr>
            <w:lang w:bidi="ar-SA"/>
          </w:rPr>
          <w:t xml:space="preserve"> values. </w:t>
        </w:r>
      </w:ins>
      <w:ins w:id="367" w:author="bruttenberg" w:date="2013-08-13T16:21:00Z">
        <w:r>
          <w:rPr>
            <w:lang w:bidi="ar-SA"/>
          </w:rPr>
          <w:t>When a chain</w:t>
        </w:r>
      </w:ins>
      <w:ins w:id="368" w:author="bruttenberg" w:date="2013-08-13T16:22:00Z">
        <w:r>
          <w:rPr>
            <w:lang w:bidi="ar-SA"/>
          </w:rPr>
          <w:t xml:space="preserve">’s function is invoked on an argument to produce a result element, </w:t>
        </w:r>
      </w:ins>
      <w:ins w:id="369" w:author="bruttenberg" w:date="2013-08-13T16:24:00Z">
        <w:r w:rsidR="00CA1CF9">
          <w:rPr>
            <w:lang w:bidi="ar-SA"/>
          </w:rPr>
          <w:t>the cache is first checked to determine if there exists an entry for the</w:t>
        </w:r>
      </w:ins>
      <w:ins w:id="370" w:author="bruttenberg" w:date="2013-08-13T16:25:00Z">
        <w:r w:rsidR="00CA1CF9">
          <w:rPr>
            <w:lang w:bidi="ar-SA"/>
          </w:rPr>
          <w:t xml:space="preserve"> argument value. If entry does exist, the cache</w:t>
        </w:r>
      </w:ins>
      <w:ins w:id="371" w:author="bruttenberg" w:date="2013-08-13T16:26:00Z">
        <w:r w:rsidR="00CA1CF9">
          <w:rPr>
            <w:lang w:bidi="ar-SA"/>
          </w:rPr>
          <w:t>d</w:t>
        </w:r>
      </w:ins>
      <w:ins w:id="372" w:author="bruttenberg" w:date="2013-08-13T16:25:00Z">
        <w:r w:rsidR="00CA1CF9">
          <w:rPr>
            <w:lang w:bidi="ar-SA"/>
          </w:rPr>
          <w:t xml:space="preserve"> element is retrieved and used </w:t>
        </w:r>
      </w:ins>
      <w:ins w:id="373" w:author="bruttenberg" w:date="2013-08-13T16:26:00Z">
        <w:r w:rsidR="00CA1CF9">
          <w:rPr>
            <w:lang w:bidi="ar-SA"/>
          </w:rPr>
          <w:t>to determine the value of the chain. If no entry exists, then the chain’s function is invoked, a</w:t>
        </w:r>
      </w:ins>
      <w:ins w:id="374" w:author="bruttenberg" w:date="2013-08-23T15:59:00Z">
        <w:r w:rsidR="00C2674F">
          <w:rPr>
            <w:lang w:bidi="ar-SA"/>
          </w:rPr>
          <w:t>n</w:t>
        </w:r>
      </w:ins>
      <w:ins w:id="375" w:author="bruttenberg" w:date="2013-08-13T16:27:00Z">
        <w:r w:rsidR="00CA1CF9">
          <w:rPr>
            <w:lang w:bidi="ar-SA"/>
          </w:rPr>
          <w:t xml:space="preserve"> </w:t>
        </w:r>
      </w:ins>
      <w:ins w:id="376" w:author="bruttenberg" w:date="2013-08-13T16:26:00Z">
        <w:r w:rsidR="00CA1CF9">
          <w:rPr>
            <w:lang w:bidi="ar-SA"/>
          </w:rPr>
          <w:t xml:space="preserve">element is </w:t>
        </w:r>
      </w:ins>
      <w:ins w:id="377" w:author="bruttenberg" w:date="2013-08-13T16:27:00Z">
        <w:r w:rsidR="00CA1CF9">
          <w:rPr>
            <w:lang w:bidi="ar-SA"/>
          </w:rPr>
          <w:t xml:space="preserve">returned from the function </w:t>
        </w:r>
      </w:ins>
      <w:ins w:id="378" w:author="bruttenberg" w:date="2013-08-13T16:26:00Z">
        <w:r w:rsidR="00CA1CF9">
          <w:rPr>
            <w:lang w:bidi="ar-SA"/>
          </w:rPr>
          <w:t xml:space="preserve">and placed in the cache. </w:t>
        </w:r>
      </w:ins>
      <w:ins w:id="379" w:author="bruttenberg" w:date="2013-08-13T16:28:00Z">
        <w:r w:rsidR="00BC7DFA">
          <w:rPr>
            <w:lang w:bidi="ar-SA"/>
          </w:rPr>
          <w:t xml:space="preserve">The cache also contains a maximum capacity; once the capacity of the cache is reached, and random element is selected in the cache and discarded. The capacity of the cache can significantly impact the </w:t>
        </w:r>
      </w:ins>
      <w:ins w:id="380" w:author="bruttenberg" w:date="2013-08-13T16:29:00Z">
        <w:r w:rsidR="00BC7DFA">
          <w:rPr>
            <w:lang w:bidi="ar-SA"/>
          </w:rPr>
          <w:t>performance</w:t>
        </w:r>
      </w:ins>
      <w:ins w:id="381" w:author="bruttenberg" w:date="2013-08-13T16:28:00Z">
        <w:r w:rsidR="00BC7DFA">
          <w:rPr>
            <w:lang w:bidi="ar-SA"/>
          </w:rPr>
          <w:t xml:space="preserve"> </w:t>
        </w:r>
      </w:ins>
      <w:ins w:id="382" w:author="bruttenberg" w:date="2013-08-13T16:29:00Z">
        <w:r w:rsidR="00BC7DFA">
          <w:rPr>
            <w:lang w:bidi="ar-SA"/>
          </w:rPr>
          <w:t>of the Metropolis-Hastings algorithm</w:t>
        </w:r>
      </w:ins>
    </w:p>
    <w:p w:rsidR="009E22F4" w:rsidDel="00BC7DFA" w:rsidRDefault="00EC52A3" w:rsidP="00EC52A3">
      <w:pPr>
        <w:rPr>
          <w:del w:id="383" w:author="bruttenberg" w:date="2013-08-13T16:29:00Z"/>
          <w:lang w:bidi="ar-SA"/>
        </w:rPr>
      </w:pPr>
      <w:del w:id="384" w:author="bruttenberg" w:date="2013-08-13T16:29:00Z">
        <w:r w:rsidDel="00BC7DFA">
          <w:rPr>
            <w:lang w:bidi="ar-SA"/>
          </w:rPr>
          <w:delText>In designing a Metropolis-Hastings algorithm using chains, there are two design options. In one option, when the chain’s function is invoked on an argument to produce a result element, the element is cached, and retrieved every time the function is applied to the same argument. In the second option, the result is not cached, but is instead generated fresh every time</w:delText>
        </w:r>
        <w:r w:rsidR="009E22F4" w:rsidDel="00BC7DFA">
          <w:rPr>
            <w:lang w:bidi="ar-SA"/>
          </w:rPr>
          <w:delText xml:space="preserve">. Both options have advantages. </w:delText>
        </w:r>
      </w:del>
    </w:p>
    <w:p w:rsidR="00EC52A3" w:rsidRDefault="009E22F4" w:rsidP="00EC52A3">
      <w:pPr>
        <w:rPr>
          <w:lang w:bidi="ar-SA"/>
        </w:rPr>
      </w:pPr>
      <w:r>
        <w:rPr>
          <w:lang w:bidi="ar-SA"/>
        </w:rPr>
        <w:t xml:space="preserve">The standard advantage of </w:t>
      </w:r>
      <w:ins w:id="385" w:author="bruttenberg" w:date="2013-08-13T16:30:00Z">
        <w:r w:rsidR="00BC7DFA">
          <w:rPr>
            <w:lang w:bidi="ar-SA"/>
          </w:rPr>
          <w:t xml:space="preserve">a large cache capacity </w:t>
        </w:r>
      </w:ins>
      <w:del w:id="386" w:author="bruttenberg" w:date="2013-08-13T16:30:00Z">
        <w:r w:rsidDel="00BC7DFA">
          <w:rPr>
            <w:lang w:bidi="ar-SA"/>
          </w:rPr>
          <w:delText xml:space="preserve">caching </w:delText>
        </w:r>
      </w:del>
      <w:r>
        <w:rPr>
          <w:lang w:bidi="ar-SA"/>
        </w:rPr>
        <w:t>is that it can save significant time if the function is executed repeatedly</w:t>
      </w:r>
      <w:ins w:id="387" w:author="bruttenberg" w:date="2013-08-13T16:30:00Z">
        <w:r w:rsidR="00BC7DFA">
          <w:rPr>
            <w:lang w:bidi="ar-SA"/>
          </w:rPr>
          <w:t xml:space="preserve"> on a finite set of argument values</w:t>
        </w:r>
      </w:ins>
      <w:r>
        <w:rPr>
          <w:lang w:bidi="ar-SA"/>
        </w:rPr>
        <w:t xml:space="preserve">. In Metropolis-Hastings, there is an important additional advantage. After an element is created, it may go through a sequence of proposals and eventually reach a region of high probability. </w:t>
      </w:r>
      <w:ins w:id="388" w:author="bruttenberg" w:date="2013-08-13T16:31:00Z">
        <w:r w:rsidR="002902A1">
          <w:rPr>
            <w:lang w:bidi="ar-SA"/>
          </w:rPr>
          <w:t>Large capacity caches</w:t>
        </w:r>
      </w:ins>
      <w:del w:id="389" w:author="bruttenberg" w:date="2013-08-13T16:31:00Z">
        <w:r w:rsidDel="002902A1">
          <w:rPr>
            <w:lang w:bidi="ar-SA"/>
          </w:rPr>
          <w:delText xml:space="preserve">Caching </w:delText>
        </w:r>
      </w:del>
      <w:ins w:id="390" w:author="bruttenberg" w:date="2013-08-13T16:31:00Z">
        <w:r w:rsidR="002902A1">
          <w:rPr>
            <w:lang w:bidi="ar-SA"/>
          </w:rPr>
          <w:t xml:space="preserve"> increases the chance that </w:t>
        </w:r>
      </w:ins>
      <w:del w:id="391" w:author="bruttenberg" w:date="2013-08-13T16:31:00Z">
        <w:r w:rsidDel="002902A1">
          <w:rPr>
            <w:lang w:bidi="ar-SA"/>
          </w:rPr>
          <w:delText xml:space="preserve">allows </w:delText>
        </w:r>
      </w:del>
      <w:r>
        <w:rPr>
          <w:lang w:bidi="ar-SA"/>
        </w:rPr>
        <w:t xml:space="preserve">this work </w:t>
      </w:r>
      <w:del w:id="392" w:author="bruttenberg" w:date="2013-08-13T16:31:00Z">
        <w:r w:rsidDel="002902A1">
          <w:rPr>
            <w:lang w:bidi="ar-SA"/>
          </w:rPr>
          <w:delText>to be</w:delText>
        </w:r>
      </w:del>
      <w:r>
        <w:rPr>
          <w:lang w:bidi="ar-SA"/>
        </w:rPr>
        <w:t xml:space="preserve"> </w:t>
      </w:r>
      <w:ins w:id="393" w:author="bruttenberg" w:date="2013-08-13T16:31:00Z">
        <w:r w:rsidR="002902A1">
          <w:rPr>
            <w:lang w:bidi="ar-SA"/>
          </w:rPr>
          <w:t xml:space="preserve">is </w:t>
        </w:r>
      </w:ins>
      <w:r>
        <w:rPr>
          <w:lang w:bidi="ar-SA"/>
        </w:rPr>
        <w:t>saved and reused every time the parent of the chain returns to the same value. With</w:t>
      </w:r>
      <w:ins w:id="394" w:author="bruttenberg" w:date="2013-08-13T16:32:00Z">
        <w:r w:rsidR="002902A1">
          <w:rPr>
            <w:lang w:bidi="ar-SA"/>
          </w:rPr>
          <w:t xml:space="preserve"> a small capacity </w:t>
        </w:r>
      </w:ins>
      <w:del w:id="395" w:author="bruttenberg" w:date="2013-08-13T16:32:00Z">
        <w:r w:rsidDel="002902A1">
          <w:rPr>
            <w:lang w:bidi="ar-SA"/>
          </w:rPr>
          <w:delText>out</w:delText>
        </w:r>
      </w:del>
      <w:r>
        <w:rPr>
          <w:lang w:bidi="ar-SA"/>
        </w:rPr>
        <w:t xml:space="preserve"> cach</w:t>
      </w:r>
      <w:ins w:id="396" w:author="bruttenberg" w:date="2013-08-13T16:32:00Z">
        <w:r w:rsidR="002902A1">
          <w:rPr>
            <w:lang w:bidi="ar-SA"/>
          </w:rPr>
          <w:t>e</w:t>
        </w:r>
      </w:ins>
      <w:del w:id="397" w:author="bruttenberg" w:date="2013-08-13T16:32:00Z">
        <w:r w:rsidDel="002902A1">
          <w:rPr>
            <w:lang w:bidi="ar-SA"/>
          </w:rPr>
          <w:delText>ing</w:delText>
        </w:r>
      </w:del>
      <w:r>
        <w:rPr>
          <w:lang w:bidi="ar-SA"/>
        </w:rPr>
        <w:t xml:space="preserve">, </w:t>
      </w:r>
      <w:del w:id="398" w:author="bruttenberg" w:date="2013-08-13T16:32:00Z">
        <w:r w:rsidDel="002902A1">
          <w:rPr>
            <w:lang w:bidi="ar-SA"/>
          </w:rPr>
          <w:delText>when the parent changes from the original value, we free up the memory taken by the result element</w:delText>
        </w:r>
      </w:del>
      <w:ins w:id="399" w:author="bruttenberg" w:date="2013-08-13T16:32:00Z">
        <w:r w:rsidR="002902A1">
          <w:rPr>
            <w:lang w:bidi="ar-SA"/>
          </w:rPr>
          <w:t>elements can be evicted if there are many different parent values</w:t>
        </w:r>
      </w:ins>
      <w:r>
        <w:rPr>
          <w:lang w:bidi="ar-SA"/>
        </w:rPr>
        <w:t xml:space="preserve">. If at a later stage the parent returns to the same original value, </w:t>
      </w:r>
      <w:ins w:id="400" w:author="bruttenberg" w:date="2013-08-13T16:33:00Z">
        <w:r w:rsidR="002902A1">
          <w:rPr>
            <w:lang w:bidi="ar-SA"/>
          </w:rPr>
          <w:t xml:space="preserve">it may have been evicted from the cache and </w:t>
        </w:r>
      </w:ins>
      <w:r>
        <w:rPr>
          <w:lang w:bidi="ar-SA"/>
        </w:rPr>
        <w:t>we</w:t>
      </w:r>
      <w:ins w:id="401" w:author="bruttenberg" w:date="2013-08-13T16:33:00Z">
        <w:r w:rsidR="002902A1">
          <w:rPr>
            <w:lang w:bidi="ar-SA"/>
          </w:rPr>
          <w:t>’ll</w:t>
        </w:r>
      </w:ins>
      <w:r>
        <w:rPr>
          <w:lang w:bidi="ar-SA"/>
        </w:rPr>
        <w:t xml:space="preserve"> need to begin the search process from scratch. </w:t>
      </w:r>
    </w:p>
    <w:p w:rsidR="009E22F4" w:rsidRDefault="009E22F4" w:rsidP="009E22F4">
      <w:pPr>
        <w:rPr>
          <w:ins w:id="402" w:author="bruttenberg" w:date="2013-08-13T16:34:00Z"/>
          <w:lang w:bidi="ar-SA"/>
        </w:rPr>
      </w:pPr>
      <w:r>
        <w:rPr>
          <w:lang w:bidi="ar-SA"/>
        </w:rPr>
        <w:t xml:space="preserve">However, the standard disadvantage of </w:t>
      </w:r>
      <w:ins w:id="403" w:author="bruttenberg" w:date="2013-08-13T16:33:00Z">
        <w:r w:rsidR="002902A1">
          <w:rPr>
            <w:lang w:bidi="ar-SA"/>
          </w:rPr>
          <w:t xml:space="preserve">large </w:t>
        </w:r>
      </w:ins>
      <w:r>
        <w:rPr>
          <w:lang w:bidi="ar-SA"/>
        </w:rPr>
        <w:t>cach</w:t>
      </w:r>
      <w:del w:id="404" w:author="bruttenberg" w:date="2013-08-13T16:33:00Z">
        <w:r w:rsidDel="002902A1">
          <w:rPr>
            <w:lang w:bidi="ar-SA"/>
          </w:rPr>
          <w:delText>ing</w:delText>
        </w:r>
      </w:del>
      <w:ins w:id="405" w:author="bruttenberg" w:date="2013-08-13T16:33:00Z">
        <w:r w:rsidR="002902A1">
          <w:rPr>
            <w:lang w:bidi="ar-SA"/>
          </w:rPr>
          <w:t>es</w:t>
        </w:r>
      </w:ins>
      <w:del w:id="406" w:author="bruttenberg" w:date="2013-08-13T16:33:00Z">
        <w:r w:rsidDel="002902A1">
          <w:rPr>
            <w:lang w:bidi="ar-SA"/>
          </w:rPr>
          <w:delText xml:space="preserve"> </w:delText>
        </w:r>
      </w:del>
      <w:r>
        <w:rPr>
          <w:lang w:bidi="ar-SA"/>
        </w:rPr>
        <w:t xml:space="preserve">is that </w:t>
      </w:r>
      <w:ins w:id="407" w:author="bruttenberg" w:date="2013-08-23T16:00:00Z">
        <w:r w:rsidR="00C2674F">
          <w:rPr>
            <w:lang w:bidi="ar-SA"/>
          </w:rPr>
          <w:t>they</w:t>
        </w:r>
      </w:ins>
      <w:del w:id="408" w:author="bruttenberg" w:date="2013-08-23T16:00:00Z">
        <w:r w:rsidDel="00C2674F">
          <w:rPr>
            <w:lang w:bidi="ar-SA"/>
          </w:rPr>
          <w:delText>it</w:delText>
        </w:r>
      </w:del>
      <w:r>
        <w:rPr>
          <w:lang w:bidi="ar-SA"/>
        </w:rPr>
        <w:t xml:space="preserve"> use</w:t>
      </w:r>
      <w:del w:id="409" w:author="bruttenberg" w:date="2013-08-23T16:00:00Z">
        <w:r w:rsidDel="00C2674F">
          <w:rPr>
            <w:lang w:bidi="ar-SA"/>
          </w:rPr>
          <w:delText>s</w:delText>
        </w:r>
      </w:del>
      <w:r>
        <w:rPr>
          <w:lang w:bidi="ar-SA"/>
        </w:rPr>
        <w:t xml:space="preserve"> more memory. In particular, a different element is stored for every value of the parent that has been seen, and </w:t>
      </w:r>
      <w:ins w:id="410" w:author="bruttenberg" w:date="2013-08-13T16:34:00Z">
        <w:r w:rsidR="002902A1">
          <w:rPr>
            <w:lang w:bidi="ar-SA"/>
          </w:rPr>
          <w:t xml:space="preserve">may never be </w:t>
        </w:r>
      </w:ins>
      <w:del w:id="411" w:author="bruttenberg" w:date="2013-08-13T16:34:00Z">
        <w:r w:rsidDel="002902A1">
          <w:rPr>
            <w:lang w:bidi="ar-SA"/>
          </w:rPr>
          <w:delText xml:space="preserve">is never </w:delText>
        </w:r>
      </w:del>
      <w:r>
        <w:rPr>
          <w:lang w:bidi="ar-SA"/>
        </w:rPr>
        <w:t>released</w:t>
      </w:r>
      <w:ins w:id="412" w:author="bruttenberg" w:date="2013-08-13T16:34:00Z">
        <w:r w:rsidR="002902A1">
          <w:rPr>
            <w:lang w:bidi="ar-SA"/>
          </w:rPr>
          <w:t xml:space="preserve"> if the cache is large enough</w:t>
        </w:r>
      </w:ins>
      <w:r>
        <w:rPr>
          <w:lang w:bidi="ar-SA"/>
        </w:rPr>
        <w:t>. If the parent can have a large or infinite number of possible values, this can lead to exhausting the memory of the machine.</w:t>
      </w:r>
    </w:p>
    <w:p w:rsidR="00301037" w:rsidDel="00194C4D" w:rsidRDefault="00301037" w:rsidP="009E22F4">
      <w:pPr>
        <w:rPr>
          <w:del w:id="413" w:author="bruttenberg" w:date="2013-08-13T16:39:00Z"/>
          <w:lang w:bidi="ar-SA"/>
        </w:rPr>
      </w:pPr>
      <w:ins w:id="414" w:author="bruttenberg" w:date="2013-08-13T16:34:00Z">
        <w:r>
          <w:rPr>
            <w:lang w:bidi="ar-SA"/>
          </w:rPr>
          <w:t xml:space="preserve">Fortunately, most of the cache management is automatically handled internal to Figaro. There are two </w:t>
        </w:r>
      </w:ins>
      <w:ins w:id="415" w:author="bruttenberg" w:date="2013-08-13T16:36:00Z">
        <w:r>
          <w:rPr>
            <w:lang w:bidi="ar-SA"/>
          </w:rPr>
          <w:t xml:space="preserve">types of chains defined in Figaro: </w:t>
        </w:r>
        <w:r w:rsidR="005A09FB" w:rsidRPr="005A09FB">
          <w:rPr>
            <w:rFonts w:ascii="Courier New" w:hAnsi="Courier New" w:cs="Courier New"/>
            <w:lang w:bidi="ar-SA"/>
          </w:rPr>
          <w:t>CachingChain</w:t>
        </w:r>
        <w:r>
          <w:rPr>
            <w:lang w:bidi="ar-SA"/>
          </w:rPr>
          <w:t xml:space="preserve"> and </w:t>
        </w:r>
        <w:r w:rsidR="005A09FB" w:rsidRPr="005A09FB">
          <w:rPr>
            <w:rFonts w:ascii="Courier New" w:hAnsi="Courier New" w:cs="Courier New"/>
            <w:lang w:bidi="ar-SA"/>
          </w:rPr>
          <w:t>NonCachingChain</w:t>
        </w:r>
        <w:r>
          <w:rPr>
            <w:lang w:bidi="ar-SA"/>
          </w:rPr>
          <w:t xml:space="preserve">. </w:t>
        </w:r>
        <w:r w:rsidR="005A09FB" w:rsidRPr="005A09FB">
          <w:rPr>
            <w:rFonts w:ascii="Courier New" w:hAnsi="Courier New" w:cs="Courier New"/>
            <w:lang w:bidi="ar-SA"/>
          </w:rPr>
          <w:t>CachingChain</w:t>
        </w:r>
        <w:r>
          <w:rPr>
            <w:lang w:bidi="ar-SA"/>
          </w:rPr>
          <w:t xml:space="preserve"> by default instantiates a chain with a cache capacity of 1000, whereas a </w:t>
        </w:r>
        <w:r w:rsidR="005A09FB" w:rsidRPr="005A09FB">
          <w:rPr>
            <w:rFonts w:ascii="Courier New" w:hAnsi="Courier New" w:cs="Courier New"/>
            <w:lang w:bidi="ar-SA"/>
          </w:rPr>
          <w:t>NonCachingChain</w:t>
        </w:r>
        <w:r>
          <w:rPr>
            <w:lang w:bidi="ar-SA"/>
          </w:rPr>
          <w:t xml:space="preserve"> </w:t>
        </w:r>
      </w:ins>
      <w:ins w:id="416" w:author="bruttenberg" w:date="2013-08-13T16:37:00Z">
        <w:r>
          <w:rPr>
            <w:lang w:bidi="ar-SA"/>
          </w:rPr>
          <w:t>instantiates</w:t>
        </w:r>
      </w:ins>
      <w:ins w:id="417" w:author="bruttenberg" w:date="2013-08-13T16:36:00Z">
        <w:r>
          <w:rPr>
            <w:lang w:bidi="ar-SA"/>
          </w:rPr>
          <w:t xml:space="preserve"> a chain with a capacity of 1. </w:t>
        </w:r>
      </w:ins>
      <w:ins w:id="418" w:author="bruttenberg" w:date="2013-08-13T16:37:00Z">
        <w:r w:rsidR="00194C4D">
          <w:rPr>
            <w:lang w:bidi="ar-SA"/>
          </w:rPr>
          <w:t xml:space="preserve">In general, a </w:t>
        </w:r>
      </w:ins>
      <w:ins w:id="419" w:author="bruttenberg" w:date="2013-08-13T16:38:00Z">
        <w:r w:rsidR="005A09FB" w:rsidRPr="005A09FB">
          <w:rPr>
            <w:rFonts w:ascii="Courier New" w:hAnsi="Courier New" w:cs="Courier New"/>
            <w:lang w:bidi="ar-SA"/>
          </w:rPr>
          <w:t>CachingChain</w:t>
        </w:r>
        <w:r w:rsidR="00194C4D">
          <w:rPr>
            <w:lang w:bidi="ar-SA"/>
          </w:rPr>
          <w:t xml:space="preserve"> is usually better for elements with discrete parents with relatively few values, and a </w:t>
        </w:r>
        <w:proofErr w:type="gramStart"/>
        <w:r w:rsidR="005A09FB" w:rsidRPr="005A09FB">
          <w:rPr>
            <w:rFonts w:ascii="Courier New" w:hAnsi="Courier New" w:cs="Courier New"/>
            <w:lang w:bidi="ar-SA"/>
          </w:rPr>
          <w:t>NonCachingChain</w:t>
        </w:r>
        <w:r w:rsidR="00194C4D">
          <w:rPr>
            <w:lang w:bidi="ar-SA"/>
          </w:rPr>
          <w:t xml:space="preserve">  is</w:t>
        </w:r>
        <w:proofErr w:type="gramEnd"/>
        <w:r w:rsidR="00194C4D">
          <w:rPr>
            <w:lang w:bidi="ar-SA"/>
          </w:rPr>
          <w:t xml:space="preserve"> better for elements with continuous parents. </w:t>
        </w:r>
      </w:ins>
      <w:ins w:id="420" w:author="bruttenberg" w:date="2013-08-13T16:39:00Z">
        <w:r w:rsidR="00194C4D">
          <w:rPr>
            <w:lang w:bidi="ar-SA"/>
          </w:rPr>
          <w:t xml:space="preserve">When a user creates a new </w:t>
        </w:r>
        <w:r w:rsidR="005A09FB" w:rsidRPr="005A09FB">
          <w:rPr>
            <w:rFonts w:ascii="Courier New" w:hAnsi="Courier New" w:cs="Courier New"/>
            <w:lang w:bidi="ar-SA"/>
          </w:rPr>
          <w:t>Chain</w:t>
        </w:r>
        <w:r w:rsidR="00194C4D">
          <w:rPr>
            <w:lang w:bidi="ar-SA"/>
          </w:rPr>
          <w:t xml:space="preserve"> class, Figaro attempts to determine the best chain t</w:t>
        </w:r>
        <w:r w:rsidR="004A3E12">
          <w:rPr>
            <w:lang w:bidi="ar-SA"/>
          </w:rPr>
          <w:t xml:space="preserve">o use given the parents of the </w:t>
        </w:r>
      </w:ins>
      <w:ins w:id="421" w:author="bruttenberg" w:date="2013-08-13T16:45:00Z">
        <w:r w:rsidR="004A3E12">
          <w:rPr>
            <w:lang w:bidi="ar-SA"/>
          </w:rPr>
          <w:t>c</w:t>
        </w:r>
      </w:ins>
      <w:ins w:id="422" w:author="bruttenberg" w:date="2013-08-13T16:39:00Z">
        <w:r w:rsidR="00194C4D">
          <w:rPr>
            <w:lang w:bidi="ar-SA"/>
          </w:rPr>
          <w:t xml:space="preserve">hain. </w:t>
        </w:r>
      </w:ins>
      <w:ins w:id="423" w:author="bruttenberg" w:date="2013-08-13T16:41:00Z">
        <w:r w:rsidR="00194C4D">
          <w:rPr>
            <w:lang w:bidi="ar-SA"/>
          </w:rPr>
          <w:t xml:space="preserve">In most cases, the cache capacity selected by Figaro will be adequate to use the model efficiently in a Metropolis-Hastings algorithm. However, should you need to ensure the efficiency of the model in a Metropolis-Hastings </w:t>
        </w:r>
        <w:proofErr w:type="gramStart"/>
        <w:r w:rsidR="00194C4D">
          <w:rPr>
            <w:lang w:bidi="ar-SA"/>
          </w:rPr>
          <w:t>algorithm,</w:t>
        </w:r>
        <w:proofErr w:type="gramEnd"/>
        <w:r w:rsidR="00194C4D">
          <w:rPr>
            <w:lang w:bidi="ar-SA"/>
          </w:rPr>
          <w:t xml:space="preserve"> the user can still explicitly instantiate a </w:t>
        </w:r>
        <w:r w:rsidR="005A09FB" w:rsidRPr="005A09FB">
          <w:rPr>
            <w:rFonts w:ascii="Courier New" w:hAnsi="Courier New" w:cs="Courier New"/>
            <w:lang w:bidi="ar-SA"/>
          </w:rPr>
          <w:t>CachingChain</w:t>
        </w:r>
        <w:r w:rsidR="00194C4D">
          <w:rPr>
            <w:lang w:bidi="ar-SA"/>
          </w:rPr>
          <w:t xml:space="preserve"> and </w:t>
        </w:r>
        <w:r w:rsidR="005A09FB" w:rsidRPr="005A09FB">
          <w:rPr>
            <w:rFonts w:ascii="Courier New" w:hAnsi="Courier New" w:cs="Courier New"/>
            <w:lang w:bidi="ar-SA"/>
          </w:rPr>
          <w:t>NonCachingChain</w:t>
        </w:r>
        <w:r w:rsidR="00194C4D">
          <w:rPr>
            <w:lang w:bidi="ar-SA"/>
          </w:rPr>
          <w:t xml:space="preserve">, or in the extreme, can instantiate a </w:t>
        </w:r>
        <w:r w:rsidR="005A09FB" w:rsidRPr="005A09FB">
          <w:rPr>
            <w:rFonts w:ascii="Courier New" w:hAnsi="Courier New" w:cs="Courier New"/>
            <w:lang w:bidi="ar-SA"/>
          </w:rPr>
          <w:t>Chain</w:t>
        </w:r>
        <w:r w:rsidR="00194C4D">
          <w:rPr>
            <w:lang w:bidi="ar-SA"/>
          </w:rPr>
          <w:t xml:space="preserve"> with a specific cache capacity.</w:t>
        </w:r>
      </w:ins>
    </w:p>
    <w:p w:rsidR="009E22F4" w:rsidRPr="009E22F4" w:rsidDel="00194C4D" w:rsidRDefault="009E22F4" w:rsidP="009E22F4">
      <w:pPr>
        <w:rPr>
          <w:del w:id="424" w:author="bruttenberg" w:date="2013-08-13T16:41:00Z"/>
          <w:rFonts w:cstheme="minorHAnsi"/>
          <w:lang w:bidi="ar-SA"/>
        </w:rPr>
      </w:pPr>
      <w:del w:id="425" w:author="bruttenberg" w:date="2013-08-13T16:41:00Z">
        <w:r w:rsidDel="00194C4D">
          <w:rPr>
            <w:lang w:bidi="ar-SA"/>
          </w:rPr>
          <w:delText xml:space="preserve">A good rule of thumb is that caching is usually better for elements with discrete parents with relatively few values, and not caching is better for elements with continuous parents. Since the best option is different for different cases, Figaro allows you to specify which option explicitly you want. If you want </w:delText>
        </w:r>
        <w:r w:rsidDel="00194C4D">
          <w:rPr>
            <w:lang w:bidi="ar-SA"/>
          </w:rPr>
          <w:lastRenderedPageBreak/>
          <w:delText xml:space="preserve">a caching chain, use the </w:delText>
        </w:r>
        <w:r w:rsidDel="00194C4D">
          <w:rPr>
            <w:rFonts w:ascii="Courier New" w:hAnsi="Courier New" w:cs="Courier New"/>
            <w:lang w:bidi="ar-SA"/>
          </w:rPr>
          <w:delText xml:space="preserve">CachingChain </w:delText>
        </w:r>
        <w:r w:rsidDel="00194C4D">
          <w:rPr>
            <w:rFonts w:cstheme="minorHAnsi"/>
            <w:lang w:bidi="ar-SA"/>
          </w:rPr>
          <w:delText xml:space="preserve">class. For a non-caching chain, use the </w:delText>
        </w:r>
        <w:r w:rsidDel="00194C4D">
          <w:rPr>
            <w:rFonts w:ascii="Courier New" w:hAnsi="Courier New" w:cs="Courier New"/>
            <w:lang w:bidi="ar-SA"/>
          </w:rPr>
          <w:delText>NonCachingChain</w:delText>
        </w:r>
        <w:r w:rsidDel="00194C4D">
          <w:rPr>
            <w:rFonts w:cstheme="minorHAnsi"/>
            <w:lang w:bidi="ar-SA"/>
          </w:rPr>
          <w:delText xml:space="preserve"> class. The syntax for both is the same as for </w:delText>
        </w:r>
        <w:r w:rsidDel="00194C4D">
          <w:rPr>
            <w:rFonts w:ascii="Courier New" w:hAnsi="Courier New" w:cs="Courier New"/>
            <w:lang w:bidi="ar-SA"/>
          </w:rPr>
          <w:delText>Chain</w:delText>
        </w:r>
        <w:r w:rsidDel="00194C4D">
          <w:rPr>
            <w:rFonts w:cstheme="minorHAnsi"/>
            <w:lang w:bidi="ar-SA"/>
          </w:rPr>
          <w:delText xml:space="preserve">. </w:delText>
        </w:r>
        <w:r w:rsidDel="00194C4D">
          <w:rPr>
            <w:rFonts w:ascii="Courier New" w:hAnsi="Courier New" w:cs="Courier New"/>
            <w:lang w:bidi="ar-SA"/>
          </w:rPr>
          <w:delText>Chain</w:delText>
        </w:r>
        <w:r w:rsidDel="00194C4D">
          <w:rPr>
            <w:rFonts w:cstheme="minorHAnsi"/>
            <w:lang w:bidi="ar-SA"/>
          </w:rPr>
          <w:delText xml:space="preserve"> on its own defaults to non-caching, but if you are really sure you want a non-caching chain, we recommend using </w:delText>
        </w:r>
        <w:r w:rsidR="000738CF" w:rsidDel="00194C4D">
          <w:rPr>
            <w:rFonts w:ascii="Courier New" w:hAnsi="Courier New" w:cs="Courier New"/>
            <w:lang w:bidi="ar-SA"/>
          </w:rPr>
          <w:delText>NonCachingChain</w:delText>
        </w:r>
        <w:r w:rsidR="000738CF" w:rsidDel="00194C4D">
          <w:rPr>
            <w:rFonts w:cstheme="minorHAnsi"/>
            <w:lang w:bidi="ar-SA"/>
          </w:rPr>
          <w:delText xml:space="preserve"> explicitly. </w:delText>
        </w:r>
      </w:del>
    </w:p>
    <w:p w:rsidR="00EC52A3" w:rsidRDefault="00EC52A3" w:rsidP="00621D2C">
      <w:pPr>
        <w:pStyle w:val="Heading4"/>
        <w:rPr>
          <w:lang w:bidi="ar-SA"/>
        </w:rPr>
      </w:pPr>
      <w:r>
        <w:rPr>
          <w:lang w:bidi="ar-SA"/>
        </w:rPr>
        <w:t>Debugging Metropolis-Hastings</w:t>
      </w:r>
    </w:p>
    <w:p w:rsidR="00954816" w:rsidRDefault="00954816" w:rsidP="00D239D9">
      <w:pPr>
        <w:rPr>
          <w:rFonts w:cstheme="minorHAnsi"/>
          <w:lang w:bidi="ar-SA"/>
        </w:rPr>
      </w:pPr>
      <w:r>
        <w:rPr>
          <w:rFonts w:cstheme="minorHAnsi"/>
          <w:lang w:bidi="ar-SA"/>
        </w:rPr>
        <w:t xml:space="preserve">Designing good proposal schemes is more of an art than a science and can be quite challenging. </w:t>
      </w:r>
      <w:del w:id="426" w:author="bruttenberg" w:date="2013-08-13T16:45:00Z">
        <w:r w:rsidDel="0022057B">
          <w:rPr>
            <w:rFonts w:cstheme="minorHAnsi"/>
            <w:lang w:bidi="ar-SA"/>
          </w:rPr>
          <w:delText xml:space="preserve">It took me a fair amount of time before </w:delText>
        </w:r>
        <w:r w:rsidR="00181914" w:rsidDel="0022057B">
          <w:rPr>
            <w:rFonts w:cstheme="minorHAnsi"/>
            <w:lang w:bidi="ar-SA"/>
          </w:rPr>
          <w:delText>I</w:delText>
        </w:r>
        <w:r w:rsidR="00D971EE" w:rsidDel="0022057B">
          <w:rPr>
            <w:rFonts w:cstheme="minorHAnsi"/>
            <w:lang w:bidi="ar-SA"/>
          </w:rPr>
          <w:delText xml:space="preserve"> </w:delText>
        </w:r>
        <w:r w:rsidDel="0022057B">
          <w:rPr>
            <w:rFonts w:cstheme="minorHAnsi"/>
            <w:lang w:bidi="ar-SA"/>
          </w:rPr>
          <w:delText>found a good proposal scheme for the movies example</w:delText>
        </w:r>
      </w:del>
      <w:ins w:id="427" w:author="bruttenberg" w:date="2013-08-13T16:45:00Z">
        <w:r w:rsidR="0022057B">
          <w:rPr>
            <w:rFonts w:cstheme="minorHAnsi"/>
            <w:lang w:bidi="ar-SA"/>
          </w:rPr>
          <w:t>Finding a good proposal scheme for the movies example was quite time consuming</w:t>
        </w:r>
      </w:ins>
      <w:r>
        <w:rPr>
          <w:rFonts w:cstheme="minorHAnsi"/>
          <w:lang w:bidi="ar-SA"/>
        </w:rPr>
        <w:t xml:space="preserve">. It also required </w:t>
      </w:r>
      <w:del w:id="428" w:author="bruttenberg" w:date="2013-08-13T16:46:00Z">
        <w:r w:rsidDel="0022057B">
          <w:rPr>
            <w:rFonts w:cstheme="minorHAnsi"/>
            <w:lang w:bidi="ar-SA"/>
          </w:rPr>
          <w:delText xml:space="preserve">me </w:delText>
        </w:r>
      </w:del>
      <w:r>
        <w:rPr>
          <w:rFonts w:cstheme="minorHAnsi"/>
          <w:lang w:bidi="ar-SA"/>
        </w:rPr>
        <w:t xml:space="preserve">implementing the </w:t>
      </w:r>
      <w:r>
        <w:rPr>
          <w:rFonts w:ascii="Courier New" w:hAnsi="Courier New" w:cs="Courier New"/>
          <w:lang w:bidi="ar-SA"/>
        </w:rPr>
        <w:t>SwitchingFlip</w:t>
      </w:r>
      <w:r>
        <w:rPr>
          <w:rFonts w:cstheme="minorHAnsi"/>
          <w:lang w:bidi="ar-SA"/>
        </w:rPr>
        <w:t xml:space="preserve"> element class, which, as we will see below, is not difficult.</w:t>
      </w:r>
      <w:r w:rsidR="00DF1AF3">
        <w:rPr>
          <w:rFonts w:cstheme="minorHAnsi"/>
          <w:lang w:bidi="ar-SA"/>
        </w:rPr>
        <w:t xml:space="preserve"> Unfortunately, a problem with Metropolis-Hastings algorithms is that they can be quite difficult to debug. Developing</w:t>
      </w:r>
      <w:r w:rsidR="00181914">
        <w:rPr>
          <w:rFonts w:cstheme="minorHAnsi"/>
          <w:lang w:bidi="ar-SA"/>
        </w:rPr>
        <w:t xml:space="preserve"> good methodologies and tools for</w:t>
      </w:r>
      <w:r w:rsidR="00DF1AF3">
        <w:rPr>
          <w:rFonts w:cstheme="minorHAnsi"/>
          <w:lang w:bidi="ar-SA"/>
        </w:rPr>
        <w:t xml:space="preserve"> debugging Metropolis-Hastings </w:t>
      </w:r>
      <w:r w:rsidR="00181914">
        <w:rPr>
          <w:rFonts w:cstheme="minorHAnsi"/>
          <w:lang w:bidi="ar-SA"/>
        </w:rPr>
        <w:t>is an important</w:t>
      </w:r>
      <w:r w:rsidR="00DF1AF3">
        <w:rPr>
          <w:rFonts w:cstheme="minorHAnsi"/>
          <w:lang w:bidi="ar-SA"/>
        </w:rPr>
        <w:t xml:space="preserve"> research </w:t>
      </w:r>
      <w:r w:rsidR="00181914">
        <w:rPr>
          <w:rFonts w:cstheme="minorHAnsi"/>
          <w:lang w:bidi="ar-SA"/>
        </w:rPr>
        <w:t>problem</w:t>
      </w:r>
      <w:r w:rsidR="00DF1AF3">
        <w:rPr>
          <w:rFonts w:cstheme="minorHAnsi"/>
          <w:lang w:bidi="ar-SA"/>
        </w:rPr>
        <w:t xml:space="preserve">. For now, Figaro provides </w:t>
      </w:r>
      <w:r w:rsidR="00EA7D10">
        <w:rPr>
          <w:rFonts w:cstheme="minorHAnsi"/>
          <w:lang w:bidi="ar-SA"/>
        </w:rPr>
        <w:t>a couple of tools</w:t>
      </w:r>
      <w:r w:rsidR="00181914">
        <w:rPr>
          <w:rFonts w:cstheme="minorHAnsi"/>
          <w:lang w:bidi="ar-SA"/>
        </w:rPr>
        <w:t xml:space="preserve"> that </w:t>
      </w:r>
      <w:del w:id="429" w:author="bruttenberg" w:date="2013-08-13T16:46:00Z">
        <w:r w:rsidR="00181914" w:rsidDel="00855A79">
          <w:rPr>
            <w:rFonts w:cstheme="minorHAnsi"/>
            <w:lang w:bidi="ar-SA"/>
          </w:rPr>
          <w:delText>I have found to</w:delText>
        </w:r>
      </w:del>
      <w:ins w:id="430" w:author="bruttenberg" w:date="2013-08-13T16:46:00Z">
        <w:r w:rsidR="00855A79">
          <w:rPr>
            <w:rFonts w:cstheme="minorHAnsi"/>
            <w:lang w:bidi="ar-SA"/>
          </w:rPr>
          <w:t>may</w:t>
        </w:r>
      </w:ins>
      <w:r w:rsidR="00181914">
        <w:rPr>
          <w:rFonts w:cstheme="minorHAnsi"/>
          <w:lang w:bidi="ar-SA"/>
        </w:rPr>
        <w:t xml:space="preserve"> be useful</w:t>
      </w:r>
      <w:ins w:id="431" w:author="bruttenberg" w:date="2013-08-13T16:46:00Z">
        <w:r w:rsidR="00855A79">
          <w:rPr>
            <w:rFonts w:cstheme="minorHAnsi"/>
            <w:lang w:bidi="ar-SA"/>
          </w:rPr>
          <w:t xml:space="preserve"> to users.</w:t>
        </w:r>
      </w:ins>
      <w:del w:id="432" w:author="bruttenberg" w:date="2013-08-13T16:46:00Z">
        <w:r w:rsidR="00DF1AF3" w:rsidDel="00855A79">
          <w:rPr>
            <w:rFonts w:cstheme="minorHAnsi"/>
            <w:lang w:bidi="ar-SA"/>
          </w:rPr>
          <w:delText>.</w:delText>
        </w:r>
      </w:del>
    </w:p>
    <w:p w:rsidR="00EA7D10" w:rsidRPr="00EA7D10" w:rsidRDefault="00EA7D10" w:rsidP="00D239D9">
      <w:pPr>
        <w:rPr>
          <w:rFonts w:cstheme="minorHAnsi"/>
          <w:lang w:bidi="ar-SA"/>
        </w:rPr>
      </w:pPr>
      <w:r>
        <w:rPr>
          <w:rFonts w:cstheme="minorHAnsi"/>
          <w:lang w:bidi="ar-SA"/>
        </w:rPr>
        <w:t xml:space="preserve">The </w:t>
      </w:r>
      <w:r>
        <w:rPr>
          <w:rFonts w:ascii="Courier New" w:hAnsi="Courier New" w:cs="Courier New"/>
          <w:lang w:bidi="ar-SA"/>
        </w:rPr>
        <w:t>Metropolis-Hastings</w:t>
      </w:r>
      <w:r>
        <w:rPr>
          <w:rFonts w:cstheme="minorHAnsi"/>
          <w:lang w:bidi="ar-SA"/>
        </w:rPr>
        <w:t xml:space="preserve"> class has a </w:t>
      </w:r>
      <w:r>
        <w:rPr>
          <w:rFonts w:ascii="Courier New" w:hAnsi="Courier New" w:cs="Courier New"/>
          <w:lang w:bidi="ar-SA"/>
        </w:rPr>
        <w:t>debug</w:t>
      </w:r>
      <w:r>
        <w:rPr>
          <w:rFonts w:cstheme="minorHAnsi"/>
          <w:lang w:bidi="ar-SA"/>
        </w:rPr>
        <w:t xml:space="preserve"> variable, which by default is set to false. If you set it to true, you get debugging output when you run the algorithm. This includes every element that is proposed or updated and whether each proposal is accepted or rejected. The debugging output uses the names of elements, so to make use of it, you need to give the elements you are interested in a name.</w:t>
      </w:r>
    </w:p>
    <w:p w:rsidR="00DF1AF3" w:rsidRPr="00DF1AF3" w:rsidRDefault="00EA7D10" w:rsidP="00D239D9">
      <w:pPr>
        <w:rPr>
          <w:rFonts w:cstheme="minorHAnsi"/>
          <w:lang w:bidi="ar-SA"/>
        </w:rPr>
      </w:pPr>
      <w:r>
        <w:rPr>
          <w:rFonts w:cstheme="minorHAnsi"/>
          <w:lang w:bidi="ar-SA"/>
        </w:rPr>
        <w:t>In addition, i</w:t>
      </w:r>
      <w:r w:rsidR="00DF1AF3">
        <w:rPr>
          <w:rFonts w:cstheme="minorHAnsi"/>
          <w:lang w:bidi="ar-SA"/>
        </w:rPr>
        <w:t xml:space="preserve">f you have a </w:t>
      </w:r>
      <w:r w:rsidR="00DF1AF3">
        <w:rPr>
          <w:rFonts w:ascii="Courier New" w:hAnsi="Courier New" w:cs="Courier New"/>
          <w:lang w:bidi="ar-SA"/>
        </w:rPr>
        <w:t>Metropolis-Hastings</w:t>
      </w:r>
      <w:r w:rsidR="00DF1AF3">
        <w:rPr>
          <w:rFonts w:cstheme="minorHAnsi"/>
          <w:lang w:bidi="ar-SA"/>
        </w:rPr>
        <w:t xml:space="preserve"> object </w:t>
      </w:r>
      <w:r w:rsidR="00DF1AF3">
        <w:rPr>
          <w:rFonts w:ascii="Courier New" w:hAnsi="Courier New" w:cs="Courier New"/>
          <w:lang w:bidi="ar-SA"/>
        </w:rPr>
        <w:t>mh</w:t>
      </w:r>
      <w:r w:rsidR="00DF1AF3">
        <w:rPr>
          <w:rFonts w:cstheme="minorHAnsi"/>
          <w:lang w:bidi="ar-SA"/>
        </w:rPr>
        <w:t xml:space="preserve">, you can define an initial state by setting the values of elements. </w:t>
      </w:r>
      <w:r w:rsidR="00181914">
        <w:rPr>
          <w:rFonts w:cstheme="minorHAnsi"/>
          <w:lang w:bidi="ar-SA"/>
        </w:rPr>
        <w:t xml:space="preserve">Then </w:t>
      </w:r>
      <w:r w:rsidR="00DF1AF3">
        <w:rPr>
          <w:rFonts w:cstheme="minorHAnsi"/>
          <w:lang w:bidi="ar-SA"/>
        </w:rPr>
        <w:t xml:space="preserve">call </w:t>
      </w:r>
      <w:r w:rsidR="00DF1AF3">
        <w:rPr>
          <w:rFonts w:ascii="Courier New" w:hAnsi="Courier New" w:cs="Courier New"/>
          <w:lang w:bidi="ar-SA"/>
        </w:rPr>
        <w:t>mh.test</w:t>
      </w:r>
      <w:r w:rsidR="00DF1AF3">
        <w:rPr>
          <w:rFonts w:cstheme="minorHAnsi"/>
          <w:lang w:bidi="ar-SA"/>
        </w:rPr>
        <w:t xml:space="preserve"> and provide it a number of samples</w:t>
      </w:r>
      <w:r w:rsidR="00181914">
        <w:rPr>
          <w:rFonts w:cstheme="minorHAnsi"/>
          <w:lang w:bidi="ar-SA"/>
        </w:rPr>
        <w:t xml:space="preserve"> to generate. It will repeatedly propose a new state from the initial state and either accept or reject it, restoring to the original state each time. You can provide</w:t>
      </w:r>
      <w:r w:rsidR="00DF1AF3">
        <w:rPr>
          <w:rFonts w:cstheme="minorHAnsi"/>
          <w:lang w:bidi="ar-SA"/>
        </w:rPr>
        <w:t xml:space="preserve"> a sequence of predicates,</w:t>
      </w:r>
      <w:r w:rsidR="00181914">
        <w:rPr>
          <w:rFonts w:cstheme="minorHAnsi"/>
          <w:lang w:bidi="ar-SA"/>
        </w:rPr>
        <w:t xml:space="preserve"> and it will report how often each predicate was satisfied after one step of Metropolis-Hastings from the initial state. You can also provide</w:t>
      </w:r>
      <w:r>
        <w:rPr>
          <w:rFonts w:cstheme="minorHAnsi"/>
          <w:lang w:bidi="ar-SA"/>
        </w:rPr>
        <w:t xml:space="preserve"> a sequence of elements to track,</w:t>
      </w:r>
      <w:r w:rsidR="00DF1AF3">
        <w:rPr>
          <w:rFonts w:cstheme="minorHAnsi"/>
          <w:lang w:bidi="ar-SA"/>
        </w:rPr>
        <w:t xml:space="preserve"> </w:t>
      </w:r>
      <w:r w:rsidR="009D221F">
        <w:rPr>
          <w:rFonts w:cstheme="minorHAnsi"/>
          <w:lang w:bidi="ar-SA"/>
        </w:rPr>
        <w:t>and it will report how often</w:t>
      </w:r>
      <w:r>
        <w:rPr>
          <w:rFonts w:cstheme="minorHAnsi"/>
          <w:lang w:bidi="ar-SA"/>
        </w:rPr>
        <w:t xml:space="preserve"> each element is proposed</w:t>
      </w:r>
      <w:r w:rsidR="00DF1AF3">
        <w:rPr>
          <w:rFonts w:cstheme="minorHAnsi"/>
          <w:lang w:bidi="ar-SA"/>
        </w:rPr>
        <w:t xml:space="preserve">. </w:t>
      </w:r>
      <w:r w:rsidR="009D221F">
        <w:rPr>
          <w:rFonts w:cstheme="minorHAnsi"/>
          <w:lang w:bidi="ar-SA"/>
        </w:rPr>
        <w:t>For example, i</w:t>
      </w:r>
      <w:r w:rsidR="00DF1AF3">
        <w:rPr>
          <w:rFonts w:cstheme="minorHAnsi"/>
          <w:lang w:bidi="ar-SA"/>
        </w:rPr>
        <w:t>n the movie</w:t>
      </w:r>
      <w:r w:rsidR="009D221F">
        <w:rPr>
          <w:rFonts w:cstheme="minorHAnsi"/>
          <w:lang w:bidi="ar-SA"/>
        </w:rPr>
        <w:t>s</w:t>
      </w:r>
      <w:r w:rsidR="00DF1AF3">
        <w:rPr>
          <w:rFonts w:cstheme="minorHAnsi"/>
          <w:lang w:bidi="ar-SA"/>
        </w:rPr>
        <w:t xml:space="preserve"> example, </w:t>
      </w:r>
      <w:r w:rsidR="009D221F">
        <w:rPr>
          <w:rFonts w:cstheme="minorHAnsi"/>
          <w:lang w:bidi="ar-SA"/>
        </w:rPr>
        <w:t>you could set the initial state to be one in which exactly one appearance is awarded and test the fraction of times this condition holds after one step.</w:t>
      </w:r>
    </w:p>
    <w:p w:rsidR="007A4530" w:rsidRDefault="007A4530" w:rsidP="007A4530">
      <w:pPr>
        <w:pStyle w:val="Heading2"/>
      </w:pPr>
      <w:bookmarkStart w:id="433" w:name="_Toc364262201"/>
      <w:commentRangeStart w:id="434"/>
      <w:r>
        <w:t>Probability of evidence algorithm</w:t>
      </w:r>
      <w:commentRangeEnd w:id="434"/>
      <w:r w:rsidR="00855A79">
        <w:rPr>
          <w:rStyle w:val="CommentReference"/>
          <w:rFonts w:asciiTheme="minorHAnsi" w:eastAsiaTheme="minorEastAsia" w:hAnsiTheme="minorHAnsi" w:cstheme="minorBidi"/>
          <w:color w:val="auto"/>
        </w:rPr>
        <w:commentReference w:id="434"/>
      </w:r>
      <w:bookmarkEnd w:id="433"/>
    </w:p>
    <w:p w:rsidR="007A4530" w:rsidRDefault="00E8717E" w:rsidP="007A4530">
      <w:r>
        <w:t>The previous three algorithms all computed the conditional probability of query variables given evidence. Sometimes we just want to compute the probability of evidence</w:t>
      </w:r>
      <w:r w:rsidR="00D06AB5">
        <w:t>, which here means the probability of the conditions, taking into account the constraints</w:t>
      </w:r>
      <w:r>
        <w:t>. Figaro currently provides one algorithm for this, which is a simple sampling algorithm. At each step, it forward samples values for all elements and weights the sample by the value of the constraints. It computes the weighted fraction of samples for which the conditions are satisfied.</w:t>
      </w:r>
    </w:p>
    <w:p w:rsidR="00D06AB5" w:rsidRDefault="00D06AB5" w:rsidP="007A4530">
      <w:pPr>
        <w:rPr>
          <w:rFonts w:cstheme="minorHAnsi"/>
        </w:rPr>
      </w:pPr>
      <w:r>
        <w:t xml:space="preserve">Figaro provides anytime and </w:t>
      </w:r>
      <w:r w:rsidR="009E1E5A">
        <w:t>one-time</w:t>
      </w:r>
      <w:r>
        <w:t xml:space="preserve"> versions of this algorithm. To create an anytime version, simply use </w:t>
      </w:r>
      <w:proofErr w:type="gramStart"/>
      <w:r>
        <w:rPr>
          <w:rFonts w:ascii="Courier New" w:hAnsi="Courier New" w:cs="Courier New"/>
        </w:rPr>
        <w:t>ProbEvidenceSampler(</w:t>
      </w:r>
      <w:proofErr w:type="gramEnd"/>
      <w:r>
        <w:rPr>
          <w:rFonts w:ascii="Courier New" w:hAnsi="Courier New" w:cs="Courier New"/>
        </w:rPr>
        <w:t>)</w:t>
      </w:r>
      <w:r>
        <w:rPr>
          <w:rFonts w:cstheme="minorHAnsi"/>
        </w:rPr>
        <w:t xml:space="preserve">. For a </w:t>
      </w:r>
      <w:r w:rsidR="009E1E5A">
        <w:rPr>
          <w:rFonts w:cstheme="minorHAnsi"/>
        </w:rPr>
        <w:t>one-time</w:t>
      </w:r>
      <w:r>
        <w:rPr>
          <w:rFonts w:cstheme="minorHAnsi"/>
        </w:rPr>
        <w:t xml:space="preserve"> algorithm, pass the number of samples. The algorithms use the same </w:t>
      </w:r>
      <w:r>
        <w:rPr>
          <w:rFonts w:ascii="Courier New" w:hAnsi="Courier New" w:cs="Courier New"/>
        </w:rPr>
        <w:t>start</w:t>
      </w:r>
      <w:r>
        <w:rPr>
          <w:rFonts w:cstheme="minorHAnsi"/>
        </w:rPr>
        <w:t xml:space="preserve">, </w:t>
      </w:r>
      <w:r>
        <w:rPr>
          <w:rFonts w:ascii="Courier New" w:hAnsi="Courier New" w:cs="Courier New"/>
        </w:rPr>
        <w:t>stop</w:t>
      </w:r>
      <w:r>
        <w:rPr>
          <w:rFonts w:cstheme="minorHAnsi"/>
        </w:rPr>
        <w:t xml:space="preserve">, </w:t>
      </w:r>
      <w:r>
        <w:rPr>
          <w:rFonts w:ascii="Courier New" w:hAnsi="Courier New" w:cs="Courier New"/>
        </w:rPr>
        <w:t>resume</w:t>
      </w:r>
      <w:r>
        <w:rPr>
          <w:rFonts w:cstheme="minorHAnsi"/>
        </w:rPr>
        <w:t xml:space="preserve">, and </w:t>
      </w:r>
      <w:r>
        <w:rPr>
          <w:rFonts w:ascii="Courier New" w:hAnsi="Courier New" w:cs="Courier New"/>
        </w:rPr>
        <w:t>kill</w:t>
      </w:r>
      <w:r>
        <w:rPr>
          <w:rFonts w:cstheme="minorHAnsi"/>
        </w:rPr>
        <w:t xml:space="preserve"> interface as the previous algorithms. After starting the algorithm, call the </w:t>
      </w:r>
      <w:r>
        <w:rPr>
          <w:rFonts w:ascii="Courier New" w:hAnsi="Courier New" w:cs="Courier New"/>
        </w:rPr>
        <w:t>probabilityOfEvidence</w:t>
      </w:r>
      <w:r>
        <w:rPr>
          <w:rFonts w:cstheme="minorHAnsi"/>
        </w:rPr>
        <w:t xml:space="preserve"> to get the probability of evidence.</w:t>
      </w:r>
    </w:p>
    <w:p w:rsidR="000D4B72" w:rsidRDefault="000D4B72" w:rsidP="000D4B72">
      <w:pPr>
        <w:pStyle w:val="Heading2"/>
      </w:pPr>
      <w:bookmarkStart w:id="435" w:name="_Toc364262202"/>
      <w:r>
        <w:t>Computing the most likely values of elements</w:t>
      </w:r>
      <w:bookmarkEnd w:id="435"/>
    </w:p>
    <w:p w:rsidR="000D4B72" w:rsidRDefault="000D4B72" w:rsidP="000D4B72">
      <w:r>
        <w:t xml:space="preserve">Rather than computing a probability distribution over the values of elements given evidence, a natural question to ask is “What are the most likely values of all the elements given the available evidence?” This is known as computing the most probable explanation (MPE) of the evidence. </w:t>
      </w:r>
      <w:ins w:id="436" w:author="bruttenberg" w:date="2013-08-13T17:07:00Z">
        <w:r w:rsidR="00C153EC">
          <w:t xml:space="preserve">There are two ways to compute MPE: Variable </w:t>
        </w:r>
      </w:ins>
      <w:ins w:id="437" w:author="bruttenberg" w:date="2013-08-13T17:08:00Z">
        <w:r w:rsidR="00FE1D97">
          <w:t>Elimination</w:t>
        </w:r>
      </w:ins>
      <w:ins w:id="438" w:author="bruttenberg" w:date="2013-08-13T17:07:00Z">
        <w:r w:rsidR="00C153EC">
          <w:t xml:space="preserve"> and Simulated Annealing. </w:t>
        </w:r>
      </w:ins>
      <w:r>
        <w:t xml:space="preserve">An example </w:t>
      </w:r>
      <w:r w:rsidR="006A5EB2">
        <w:t xml:space="preserve">that shows how to compute the MPE </w:t>
      </w:r>
      <w:ins w:id="439" w:author="bruttenberg" w:date="2013-08-13T17:08:00Z">
        <w:r w:rsidR="00C153EC">
          <w:t>using Variable</w:t>
        </w:r>
        <w:r w:rsidR="00FE1D97">
          <w:t xml:space="preserve"> Elimination</w:t>
        </w:r>
        <w:r w:rsidR="00C153EC">
          <w:t xml:space="preserve"> </w:t>
        </w:r>
      </w:ins>
      <w:r w:rsidR="006A5EB2">
        <w:t>is:</w:t>
      </w:r>
    </w:p>
    <w:p w:rsidR="006A5EB2" w:rsidRDefault="006A5EB2" w:rsidP="000D4B72"/>
    <w:p w:rsidR="00FE1D97" w:rsidRDefault="000D4B72" w:rsidP="000D4B72">
      <w:pPr>
        <w:autoSpaceDE w:val="0"/>
        <w:autoSpaceDN w:val="0"/>
        <w:adjustRightInd w:val="0"/>
        <w:ind w:firstLine="0"/>
        <w:rPr>
          <w:ins w:id="440" w:author="bruttenberg" w:date="2013-08-13T17:10:00Z"/>
          <w:rFonts w:ascii="Courier New" w:hAnsi="Courier New" w:cs="Courier New"/>
          <w:szCs w:val="20"/>
          <w:lang w:bidi="ar-SA"/>
        </w:rPr>
      </w:pPr>
      <w:r>
        <w:rPr>
          <w:rFonts w:ascii="Courier New" w:hAnsi="Courier New" w:cs="Courier New"/>
          <w:color w:val="000000"/>
          <w:szCs w:val="20"/>
          <w:lang w:bidi="ar-SA"/>
        </w:rPr>
        <w:t xml:space="preserve">  </w:t>
      </w:r>
      <w:del w:id="441" w:author="bruttenberg" w:date="2013-08-13T17:09:00Z">
        <w:r w:rsidRPr="000D4B72" w:rsidDel="00FE1D97">
          <w:rPr>
            <w:rFonts w:ascii="Courier New" w:hAnsi="Courier New" w:cs="Courier New"/>
            <w:szCs w:val="20"/>
            <w:lang w:bidi="ar-SA"/>
          </w:rPr>
          <w:delText>createNew()</w:delText>
        </w:r>
      </w:del>
    </w:p>
    <w:p w:rsidR="00FE1D97" w:rsidRPr="002957F2" w:rsidRDefault="00FE1D97" w:rsidP="00FE1D97">
      <w:pPr>
        <w:autoSpaceDE w:val="0"/>
        <w:autoSpaceDN w:val="0"/>
        <w:adjustRightInd w:val="0"/>
        <w:ind w:left="360" w:firstLine="0"/>
        <w:rPr>
          <w:ins w:id="442" w:author="bruttenberg" w:date="2013-08-13T17:11:00Z"/>
          <w:rFonts w:ascii="Courier New" w:hAnsi="Courier New" w:cs="Courier New"/>
          <w:szCs w:val="20"/>
          <w:lang w:bidi="ar-SA"/>
        </w:rPr>
      </w:pPr>
      <w:proofErr w:type="gramStart"/>
      <w:ins w:id="443" w:author="bruttenberg" w:date="2013-08-13T17:11:00Z">
        <w:r w:rsidRPr="005E366E">
          <w:rPr>
            <w:rFonts w:ascii="Courier New" w:hAnsi="Courier New" w:cs="Courier New"/>
            <w:szCs w:val="20"/>
            <w:lang w:bidi="ar-SA"/>
          </w:rPr>
          <w:t>import</w:t>
        </w:r>
        <w:proofErr w:type="gramEnd"/>
        <w:r w:rsidRPr="005E366E">
          <w:rPr>
            <w:rFonts w:ascii="Courier New" w:hAnsi="Courier New" w:cs="Courier New"/>
            <w:szCs w:val="20"/>
            <w:lang w:bidi="ar-SA"/>
          </w:rPr>
          <w:t xml:space="preserve"> com.cra.figaro.language._</w:t>
        </w:r>
      </w:ins>
    </w:p>
    <w:p w:rsidR="00FE1D97" w:rsidRPr="002957F2" w:rsidRDefault="00FE1D97" w:rsidP="00FE1D97">
      <w:pPr>
        <w:rPr>
          <w:ins w:id="444" w:author="bruttenberg" w:date="2013-08-13T17:11:00Z"/>
          <w:rFonts w:ascii="Courier New" w:hAnsi="Courier New" w:cs="Courier New"/>
        </w:rPr>
      </w:pPr>
      <w:proofErr w:type="gramStart"/>
      <w:ins w:id="445" w:author="bruttenberg" w:date="2013-08-13T17:11:00Z">
        <w:r w:rsidRPr="002957F2">
          <w:rPr>
            <w:rFonts w:ascii="Courier New" w:hAnsi="Courier New" w:cs="Courier New"/>
          </w:rPr>
          <w:t>import</w:t>
        </w:r>
        <w:proofErr w:type="gramEnd"/>
        <w:r w:rsidRPr="002957F2">
          <w:rPr>
            <w:rFonts w:ascii="Courier New" w:hAnsi="Courier New" w:cs="Courier New"/>
          </w:rPr>
          <w:t xml:space="preserve"> com.cra.figaro.algorithm.</w:t>
        </w:r>
        <w:r>
          <w:rPr>
            <w:rFonts w:ascii="Courier New" w:hAnsi="Courier New" w:cs="Courier New"/>
          </w:rPr>
          <w:t>factored</w:t>
        </w:r>
        <w:r w:rsidRPr="002957F2">
          <w:rPr>
            <w:rFonts w:ascii="Courier New" w:hAnsi="Courier New" w:cs="Courier New"/>
          </w:rPr>
          <w:t>._</w:t>
        </w:r>
      </w:ins>
    </w:p>
    <w:p w:rsidR="00FE1D97" w:rsidRPr="000D4B72" w:rsidDel="00FE1D97" w:rsidRDefault="00FE1D97" w:rsidP="000D4B72">
      <w:pPr>
        <w:autoSpaceDE w:val="0"/>
        <w:autoSpaceDN w:val="0"/>
        <w:adjustRightInd w:val="0"/>
        <w:ind w:firstLine="0"/>
        <w:rPr>
          <w:del w:id="446" w:author="bruttenberg" w:date="2013-08-13T17:11:00Z"/>
          <w:rFonts w:ascii="Courier New" w:hAnsi="Courier New" w:cs="Courier New"/>
          <w:szCs w:val="20"/>
          <w:lang w:bidi="ar-SA"/>
        </w:rPr>
      </w:pP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bCs/>
          <w:szCs w:val="20"/>
          <w:lang w:bidi="ar-SA"/>
        </w:rPr>
        <w:t>val</w:t>
      </w:r>
      <w:proofErr w:type="gramEnd"/>
      <w:r w:rsidRPr="000D4B72">
        <w:rPr>
          <w:rFonts w:ascii="Courier New" w:hAnsi="Courier New" w:cs="Courier New"/>
          <w:szCs w:val="20"/>
          <w:lang w:bidi="ar-SA"/>
        </w:rPr>
        <w:t xml:space="preserve"> e1 = Flip(0.5)</w:t>
      </w: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szCs w:val="20"/>
          <w:lang w:bidi="ar-SA"/>
        </w:rPr>
        <w:lastRenderedPageBreak/>
        <w:t>e1.</w:t>
      </w:r>
      <w:r w:rsidR="00AF640E">
        <w:rPr>
          <w:rFonts w:ascii="Courier New" w:hAnsi="Courier New" w:cs="Courier New"/>
          <w:szCs w:val="20"/>
          <w:lang w:bidi="ar-SA"/>
        </w:rPr>
        <w:t>setC</w:t>
      </w:r>
      <w:r w:rsidRPr="000D4B72">
        <w:rPr>
          <w:rFonts w:ascii="Courier New" w:hAnsi="Courier New" w:cs="Courier New"/>
          <w:szCs w:val="20"/>
          <w:lang w:bidi="ar-SA"/>
        </w:rPr>
        <w:t>onstraint</w:t>
      </w:r>
      <w:r w:rsidR="00AF640E">
        <w:rPr>
          <w:rFonts w:ascii="Courier New" w:hAnsi="Courier New" w:cs="Courier New"/>
          <w:szCs w:val="20"/>
          <w:lang w:bidi="ar-SA"/>
        </w:rPr>
        <w:t>(</w:t>
      </w:r>
      <w:proofErr w:type="gramEnd"/>
      <w:r w:rsidRPr="000D4B72">
        <w:rPr>
          <w:rFonts w:ascii="Courier New" w:hAnsi="Courier New" w:cs="Courier New"/>
          <w:szCs w:val="20"/>
          <w:lang w:bidi="ar-SA"/>
        </w:rPr>
        <w:t xml:space="preserve">(b: Boolean) =&gt; </w:t>
      </w:r>
      <w:r w:rsidRPr="000D4B72">
        <w:rPr>
          <w:rFonts w:ascii="Courier New" w:hAnsi="Courier New" w:cs="Courier New"/>
          <w:bCs/>
          <w:szCs w:val="20"/>
          <w:lang w:bidi="ar-SA"/>
        </w:rPr>
        <w:t>if</w:t>
      </w:r>
      <w:r w:rsidRPr="000D4B72">
        <w:rPr>
          <w:rFonts w:ascii="Courier New" w:hAnsi="Courier New" w:cs="Courier New"/>
          <w:szCs w:val="20"/>
          <w:lang w:bidi="ar-SA"/>
        </w:rPr>
        <w:t xml:space="preserve"> (b) 3.0; </w:t>
      </w:r>
      <w:r w:rsidRPr="000D4B72">
        <w:rPr>
          <w:rFonts w:ascii="Courier New" w:hAnsi="Courier New" w:cs="Courier New"/>
          <w:bCs/>
          <w:szCs w:val="20"/>
          <w:lang w:bidi="ar-SA"/>
        </w:rPr>
        <w:t>else</w:t>
      </w:r>
      <w:r w:rsidRPr="000D4B72">
        <w:rPr>
          <w:rFonts w:ascii="Courier New" w:hAnsi="Courier New" w:cs="Courier New"/>
          <w:szCs w:val="20"/>
          <w:lang w:bidi="ar-SA"/>
        </w:rPr>
        <w:t xml:space="preserve"> 1.0</w:t>
      </w:r>
      <w:r w:rsidR="00AF640E">
        <w:rPr>
          <w:rFonts w:ascii="Courier New" w:hAnsi="Courier New" w:cs="Courier New"/>
          <w:szCs w:val="20"/>
          <w:lang w:bidi="ar-SA"/>
        </w:rPr>
        <w:t>)</w:t>
      </w: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bCs/>
          <w:szCs w:val="20"/>
          <w:lang w:bidi="ar-SA"/>
        </w:rPr>
        <w:t>val</w:t>
      </w:r>
      <w:proofErr w:type="gramEnd"/>
      <w:r w:rsidRPr="000D4B72">
        <w:rPr>
          <w:rFonts w:ascii="Courier New" w:hAnsi="Courier New" w:cs="Courier New"/>
          <w:szCs w:val="20"/>
          <w:lang w:bidi="ar-SA"/>
        </w:rPr>
        <w:t xml:space="preserve"> e2 = If(e1, Flip(0.4), Flip(0.9))</w:t>
      </w: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bCs/>
          <w:szCs w:val="20"/>
          <w:lang w:bidi="ar-SA"/>
        </w:rPr>
        <w:t>val</w:t>
      </w:r>
      <w:proofErr w:type="gramEnd"/>
      <w:r w:rsidRPr="000D4B72">
        <w:rPr>
          <w:rFonts w:ascii="Courier New" w:hAnsi="Courier New" w:cs="Courier New"/>
          <w:szCs w:val="20"/>
          <w:lang w:bidi="ar-SA"/>
        </w:rPr>
        <w:t xml:space="preserve"> e3 = If(e1, Flip(0.52), Flip(0.4))</w:t>
      </w: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bCs/>
          <w:szCs w:val="20"/>
          <w:lang w:bidi="ar-SA"/>
        </w:rPr>
        <w:t>val</w:t>
      </w:r>
      <w:proofErr w:type="gramEnd"/>
      <w:r w:rsidRPr="000D4B72">
        <w:rPr>
          <w:rFonts w:ascii="Courier New" w:hAnsi="Courier New" w:cs="Courier New"/>
          <w:szCs w:val="20"/>
          <w:lang w:bidi="ar-SA"/>
        </w:rPr>
        <w:t xml:space="preserve"> e4 = e2 === e3</w:t>
      </w: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szCs w:val="20"/>
          <w:lang w:bidi="ar-SA"/>
        </w:rPr>
        <w:t>e4.observe(</w:t>
      </w:r>
      <w:proofErr w:type="gramEnd"/>
      <w:r w:rsidRPr="000D4B72">
        <w:rPr>
          <w:rFonts w:ascii="Courier New" w:hAnsi="Courier New" w:cs="Courier New"/>
          <w:bCs/>
          <w:szCs w:val="20"/>
          <w:lang w:bidi="ar-SA"/>
        </w:rPr>
        <w:t>true</w:t>
      </w:r>
      <w:r w:rsidRPr="000D4B72">
        <w:rPr>
          <w:rFonts w:ascii="Courier New" w:hAnsi="Courier New" w:cs="Courier New"/>
          <w:szCs w:val="20"/>
          <w:lang w:bidi="ar-SA"/>
        </w:rPr>
        <w:t>)</w:t>
      </w: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bCs/>
          <w:szCs w:val="20"/>
          <w:lang w:bidi="ar-SA"/>
        </w:rPr>
        <w:t>val</w:t>
      </w:r>
      <w:proofErr w:type="gramEnd"/>
      <w:r w:rsidRPr="000D4B72">
        <w:rPr>
          <w:rFonts w:ascii="Courier New" w:hAnsi="Courier New" w:cs="Courier New"/>
          <w:szCs w:val="20"/>
          <w:lang w:bidi="ar-SA"/>
        </w:rPr>
        <w:t xml:space="preserve"> alg = MPEVariableElimination()</w:t>
      </w:r>
    </w:p>
    <w:p w:rsidR="00081D94" w:rsidRDefault="000D4B7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szCs w:val="20"/>
          <w:lang w:bidi="ar-SA"/>
        </w:rPr>
        <w:t>alg.start()</w:t>
      </w:r>
      <w:proofErr w:type="gramEnd"/>
    </w:p>
    <w:p w:rsidR="00081D94" w:rsidRDefault="006A5EB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szCs w:val="20"/>
          <w:lang w:bidi="ar-SA"/>
        </w:rPr>
        <w:t>println(</w:t>
      </w:r>
      <w:proofErr w:type="gramEnd"/>
      <w:r w:rsidRPr="000D4B72">
        <w:rPr>
          <w:rFonts w:ascii="Courier New" w:hAnsi="Courier New" w:cs="Courier New"/>
          <w:szCs w:val="20"/>
          <w:lang w:bidi="ar-SA"/>
        </w:rPr>
        <w:t xml:space="preserve">alg.mostLikelyValue(e1)) // should print </w:t>
      </w:r>
      <w:r w:rsidRPr="000D4B72">
        <w:rPr>
          <w:rFonts w:ascii="Courier New" w:hAnsi="Courier New" w:cs="Courier New"/>
          <w:bCs/>
          <w:szCs w:val="20"/>
          <w:lang w:bidi="ar-SA"/>
        </w:rPr>
        <w:t>true</w:t>
      </w:r>
    </w:p>
    <w:p w:rsidR="00081D94" w:rsidRDefault="006A5EB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szCs w:val="20"/>
          <w:lang w:bidi="ar-SA"/>
        </w:rPr>
        <w:t>println(</w:t>
      </w:r>
      <w:proofErr w:type="gramEnd"/>
      <w:r w:rsidRPr="000D4B72">
        <w:rPr>
          <w:rFonts w:ascii="Courier New" w:hAnsi="Courier New" w:cs="Courier New"/>
          <w:szCs w:val="20"/>
          <w:lang w:bidi="ar-SA"/>
        </w:rPr>
        <w:t>alg.mostLikelyValue(e</w:t>
      </w:r>
      <w:r>
        <w:rPr>
          <w:rFonts w:ascii="Courier New" w:hAnsi="Courier New" w:cs="Courier New"/>
          <w:szCs w:val="20"/>
          <w:lang w:bidi="ar-SA"/>
        </w:rPr>
        <w:t>2</w:t>
      </w:r>
      <w:r w:rsidRPr="000D4B72">
        <w:rPr>
          <w:rFonts w:ascii="Courier New" w:hAnsi="Courier New" w:cs="Courier New"/>
          <w:szCs w:val="20"/>
          <w:lang w:bidi="ar-SA"/>
        </w:rPr>
        <w:t xml:space="preserve">)) // should print </w:t>
      </w:r>
      <w:r>
        <w:rPr>
          <w:rFonts w:ascii="Courier New" w:hAnsi="Courier New" w:cs="Courier New"/>
          <w:szCs w:val="20"/>
          <w:lang w:bidi="ar-SA"/>
        </w:rPr>
        <w:t>fals</w:t>
      </w:r>
      <w:r w:rsidRPr="000D4B72">
        <w:rPr>
          <w:rFonts w:ascii="Courier New" w:hAnsi="Courier New" w:cs="Courier New"/>
          <w:bCs/>
          <w:szCs w:val="20"/>
          <w:lang w:bidi="ar-SA"/>
        </w:rPr>
        <w:t>e</w:t>
      </w:r>
    </w:p>
    <w:p w:rsidR="00081D94" w:rsidRDefault="006A5EB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szCs w:val="20"/>
          <w:lang w:bidi="ar-SA"/>
        </w:rPr>
        <w:t>println(</w:t>
      </w:r>
      <w:proofErr w:type="gramEnd"/>
      <w:r w:rsidRPr="000D4B72">
        <w:rPr>
          <w:rFonts w:ascii="Courier New" w:hAnsi="Courier New" w:cs="Courier New"/>
          <w:szCs w:val="20"/>
          <w:lang w:bidi="ar-SA"/>
        </w:rPr>
        <w:t>alg.mostLikely</w:t>
      </w:r>
      <w:r>
        <w:rPr>
          <w:rFonts w:ascii="Courier New" w:hAnsi="Courier New" w:cs="Courier New"/>
          <w:szCs w:val="20"/>
          <w:lang w:bidi="ar-SA"/>
        </w:rPr>
        <w:t>Value(e3</w:t>
      </w:r>
      <w:r w:rsidRPr="000D4B72">
        <w:rPr>
          <w:rFonts w:ascii="Courier New" w:hAnsi="Courier New" w:cs="Courier New"/>
          <w:szCs w:val="20"/>
          <w:lang w:bidi="ar-SA"/>
        </w:rPr>
        <w:t xml:space="preserve">)) // should print </w:t>
      </w:r>
      <w:r>
        <w:rPr>
          <w:rFonts w:ascii="Courier New" w:hAnsi="Courier New" w:cs="Courier New"/>
          <w:bCs/>
          <w:szCs w:val="20"/>
          <w:lang w:bidi="ar-SA"/>
        </w:rPr>
        <w:t>fals</w:t>
      </w:r>
      <w:r w:rsidRPr="000D4B72">
        <w:rPr>
          <w:rFonts w:ascii="Courier New" w:hAnsi="Courier New" w:cs="Courier New"/>
          <w:bCs/>
          <w:szCs w:val="20"/>
          <w:lang w:bidi="ar-SA"/>
        </w:rPr>
        <w:t>e</w:t>
      </w:r>
    </w:p>
    <w:p w:rsidR="00081D94" w:rsidRDefault="006A5EB2">
      <w:pPr>
        <w:autoSpaceDE w:val="0"/>
        <w:autoSpaceDN w:val="0"/>
        <w:adjustRightInd w:val="0"/>
        <w:ind w:left="360" w:firstLine="0"/>
        <w:rPr>
          <w:rFonts w:ascii="Courier New" w:hAnsi="Courier New" w:cs="Courier New"/>
          <w:szCs w:val="20"/>
          <w:lang w:bidi="ar-SA"/>
        </w:rPr>
      </w:pPr>
      <w:proofErr w:type="gramStart"/>
      <w:r w:rsidRPr="000D4B72">
        <w:rPr>
          <w:rFonts w:ascii="Courier New" w:hAnsi="Courier New" w:cs="Courier New"/>
          <w:szCs w:val="20"/>
          <w:lang w:bidi="ar-SA"/>
        </w:rPr>
        <w:t>println(</w:t>
      </w:r>
      <w:proofErr w:type="gramEnd"/>
      <w:r w:rsidRPr="000D4B72">
        <w:rPr>
          <w:rFonts w:ascii="Courier New" w:hAnsi="Courier New" w:cs="Courier New"/>
          <w:szCs w:val="20"/>
          <w:lang w:bidi="ar-SA"/>
        </w:rPr>
        <w:t>alg.mostLikely</w:t>
      </w:r>
      <w:r>
        <w:rPr>
          <w:rFonts w:ascii="Courier New" w:hAnsi="Courier New" w:cs="Courier New"/>
          <w:szCs w:val="20"/>
          <w:lang w:bidi="ar-SA"/>
        </w:rPr>
        <w:t>Value(e4</w:t>
      </w:r>
      <w:r w:rsidRPr="000D4B72">
        <w:rPr>
          <w:rFonts w:ascii="Courier New" w:hAnsi="Courier New" w:cs="Courier New"/>
          <w:szCs w:val="20"/>
          <w:lang w:bidi="ar-SA"/>
        </w:rPr>
        <w:t xml:space="preserve">)) // should print </w:t>
      </w:r>
      <w:r w:rsidRPr="000D4B72">
        <w:rPr>
          <w:rFonts w:ascii="Courier New" w:hAnsi="Courier New" w:cs="Courier New"/>
          <w:bCs/>
          <w:szCs w:val="20"/>
          <w:lang w:bidi="ar-SA"/>
        </w:rPr>
        <w:t>true</w:t>
      </w:r>
    </w:p>
    <w:p w:rsidR="000D4B72" w:rsidRDefault="000D4B72" w:rsidP="000D4B72">
      <w:pPr>
        <w:rPr>
          <w:rFonts w:ascii="Courier New" w:hAnsi="Courier New" w:cs="Courier New"/>
        </w:rPr>
      </w:pPr>
    </w:p>
    <w:p w:rsidR="00154456" w:rsidRDefault="00154456" w:rsidP="00154456">
      <w:pPr>
        <w:ind w:firstLine="0"/>
        <w:rPr>
          <w:lang w:bidi="ar-SA"/>
        </w:rPr>
      </w:pPr>
    </w:p>
    <w:p w:rsidR="0010088A" w:rsidRDefault="0010088A" w:rsidP="00154456">
      <w:pPr>
        <w:rPr>
          <w:lang w:bidi="ar-SA"/>
        </w:rPr>
      </w:pPr>
      <w:r>
        <w:rPr>
          <w:lang w:bidi="ar-SA"/>
        </w:rPr>
        <w:t xml:space="preserve">Computing the most likely value of an element can also be accomplished using simulated annealing, which is based on the Metropolis-Hastings algorithm. </w:t>
      </w:r>
      <w:r w:rsidR="00154456">
        <w:rPr>
          <w:lang w:bidi="ar-SA"/>
        </w:rPr>
        <w:t xml:space="preserve">The main idea </w:t>
      </w:r>
      <w:r>
        <w:rPr>
          <w:lang w:bidi="ar-SA"/>
        </w:rPr>
        <w:t xml:space="preserve">behind simulated annealing is to sample the space of the model and make transitions to higher probability states of the model. Over </w:t>
      </w:r>
      <w:proofErr w:type="gramStart"/>
      <w:r>
        <w:rPr>
          <w:lang w:bidi="ar-SA"/>
        </w:rPr>
        <w:t>many iterations</w:t>
      </w:r>
      <w:proofErr w:type="gramEnd"/>
      <w:r>
        <w:rPr>
          <w:lang w:bidi="ar-SA"/>
        </w:rPr>
        <w:t>, the algorithm slowly makes it less likely that the sampler will transition to a lower probability state than the one it is already in, with the intent of slowly moving the model towards the global maximum probability state.</w:t>
      </w:r>
    </w:p>
    <w:p w:rsidR="00154456" w:rsidRDefault="00154456" w:rsidP="00154456">
      <w:pPr>
        <w:rPr>
          <w:lang w:bidi="ar-SA"/>
        </w:rPr>
      </w:pPr>
      <w:r>
        <w:rPr>
          <w:lang w:bidi="ar-SA"/>
        </w:rPr>
        <w:t xml:space="preserve">Central to this idea is the cooling schedule of the </w:t>
      </w:r>
      <w:r w:rsidR="0010088A">
        <w:rPr>
          <w:lang w:bidi="ar-SA"/>
        </w:rPr>
        <w:t>algorithm</w:t>
      </w:r>
      <w:r>
        <w:rPr>
          <w:lang w:bidi="ar-SA"/>
        </w:rPr>
        <w:t xml:space="preserve">; this determines how fast the model converges toward the most likely state. A faster schedule means the </w:t>
      </w:r>
      <w:r w:rsidR="0010088A">
        <w:rPr>
          <w:lang w:bidi="ar-SA"/>
        </w:rPr>
        <w:t>algorithm</w:t>
      </w:r>
      <w:r w:rsidR="0010088A" w:rsidDel="0010088A">
        <w:rPr>
          <w:lang w:bidi="ar-SA"/>
        </w:rPr>
        <w:t xml:space="preserve"> </w:t>
      </w:r>
      <w:r>
        <w:rPr>
          <w:lang w:bidi="ar-SA"/>
        </w:rPr>
        <w:t xml:space="preserve">will quickly converge upon </w:t>
      </w:r>
      <w:r w:rsidR="0010088A">
        <w:rPr>
          <w:lang w:bidi="ar-SA"/>
        </w:rPr>
        <w:t>a high probability state</w:t>
      </w:r>
      <w:r>
        <w:rPr>
          <w:lang w:bidi="ar-SA"/>
        </w:rPr>
        <w:t xml:space="preserve">, but since it allows for little exploration of the model space the risk that </w:t>
      </w:r>
      <w:r w:rsidR="0010088A">
        <w:rPr>
          <w:lang w:bidi="ar-SA"/>
        </w:rPr>
        <w:t>algorithm</w:t>
      </w:r>
      <w:r w:rsidR="0010088A" w:rsidDel="0010088A">
        <w:rPr>
          <w:lang w:bidi="ar-SA"/>
        </w:rPr>
        <w:t xml:space="preserve"> </w:t>
      </w:r>
      <w:r>
        <w:rPr>
          <w:lang w:bidi="ar-SA"/>
        </w:rPr>
        <w:t>gets stuck in a local maxima is high.</w:t>
      </w:r>
      <w:r w:rsidR="00BF3E69">
        <w:rPr>
          <w:lang w:bidi="ar-SA"/>
        </w:rPr>
        <w:t xml:space="preserve"> </w:t>
      </w:r>
      <w:r w:rsidR="0010088A">
        <w:rPr>
          <w:lang w:bidi="ar-SA"/>
        </w:rPr>
        <w:t>Conversely, a slow schedule allows for a more thorough exploration of the model space but can take long to converge.</w:t>
      </w:r>
    </w:p>
    <w:p w:rsidR="00154456" w:rsidRDefault="00154456" w:rsidP="00154456">
      <w:pPr>
        <w:rPr>
          <w:lang w:bidi="ar-SA"/>
        </w:rPr>
      </w:pPr>
      <w:r>
        <w:rPr>
          <w:lang w:bidi="ar-SA"/>
        </w:rPr>
        <w:t xml:space="preserve">In Figaro, the Metropolis-Hastings </w:t>
      </w:r>
      <w:r w:rsidR="00FD0F4A">
        <w:rPr>
          <w:lang w:bidi="ar-SA"/>
        </w:rPr>
        <w:t>based simulated a</w:t>
      </w:r>
      <w:r>
        <w:rPr>
          <w:lang w:bidi="ar-SA"/>
        </w:rPr>
        <w:t>nneal</w:t>
      </w:r>
      <w:r w:rsidR="00FD0F4A">
        <w:rPr>
          <w:lang w:bidi="ar-SA"/>
        </w:rPr>
        <w:t>ing</w:t>
      </w:r>
      <w:r>
        <w:rPr>
          <w:lang w:bidi="ar-SA"/>
        </w:rPr>
        <w:t xml:space="preserve"> is instantiated very similarly to the normal MH algorithm. </w:t>
      </w:r>
      <w:r w:rsidR="0010088A">
        <w:rPr>
          <w:lang w:bidi="ar-SA"/>
        </w:rPr>
        <w:t>Consider an example of using simulated annealing on the smokers model presented earlier:</w:t>
      </w:r>
    </w:p>
    <w:p w:rsidR="00154456" w:rsidRDefault="00154456" w:rsidP="00154456">
      <w:pPr>
        <w:ind w:firstLine="0"/>
        <w:rPr>
          <w:lang w:bidi="ar-SA"/>
        </w:rPr>
      </w:pPr>
    </w:p>
    <w:p w:rsidR="0010088A" w:rsidRPr="00B803D7" w:rsidRDefault="0010088A" w:rsidP="00BF3E69">
      <w:pPr>
        <w:ind w:left="360" w:firstLine="0"/>
        <w:rPr>
          <w:rFonts w:ascii="Courier New" w:hAnsi="Courier New" w:cs="Courier New"/>
          <w:lang w:bidi="ar-SA"/>
        </w:rPr>
      </w:pPr>
      <w:proofErr w:type="gramStart"/>
      <w:r w:rsidRPr="00B803D7">
        <w:rPr>
          <w:rFonts w:ascii="Courier New" w:hAnsi="Courier New" w:cs="Courier New"/>
          <w:lang w:bidi="ar-SA"/>
        </w:rPr>
        <w:t>import</w:t>
      </w:r>
      <w:proofErr w:type="gramEnd"/>
      <w:r w:rsidRPr="00B803D7">
        <w:rPr>
          <w:rFonts w:ascii="Courier New" w:hAnsi="Courier New" w:cs="Courier New"/>
          <w:lang w:bidi="ar-SA"/>
        </w:rPr>
        <w:t xml:space="preserve"> com.cra.figaro.language.</w:t>
      </w:r>
      <w:ins w:id="447" w:author="bruttenberg" w:date="2013-08-14T10:23:00Z">
        <w:r w:rsidR="006F4CCD" w:rsidRPr="00B803D7">
          <w:rPr>
            <w:rFonts w:ascii="Courier New" w:hAnsi="Courier New" w:cs="Courier New"/>
            <w:lang w:bidi="ar-SA"/>
          </w:rPr>
          <w:t>_</w:t>
        </w:r>
      </w:ins>
      <w:del w:id="448" w:author="bruttenberg" w:date="2013-08-14T10:23:00Z">
        <w:r w:rsidRPr="00B803D7" w:rsidDel="006F4CCD">
          <w:rPr>
            <w:rFonts w:ascii="Courier New" w:hAnsi="Courier New" w:cs="Courier New"/>
            <w:lang w:bidi="ar-SA"/>
          </w:rPr>
          <w:delText>Flip</w:delText>
        </w:r>
      </w:del>
    </w:p>
    <w:p w:rsidR="0010088A" w:rsidRPr="00B803D7" w:rsidRDefault="00B803D7" w:rsidP="00BF3E69">
      <w:pPr>
        <w:ind w:left="360" w:firstLine="0"/>
        <w:rPr>
          <w:rFonts w:ascii="Courier New" w:hAnsi="Courier New" w:cs="Courier New"/>
          <w:lang w:bidi="ar-SA"/>
        </w:rPr>
      </w:pPr>
      <w:ins w:id="449" w:author="bruttenberg" w:date="2013-08-29T09:09:00Z">
        <w:r>
          <w:rPr>
            <w:rFonts w:ascii="Courier New" w:hAnsi="Courier New" w:cs="Courier New"/>
            <w:noProof/>
            <w:lang w:bidi="ar-SA"/>
          </w:rPr>
          <w:pict>
            <v:shape id="_x0000_s1070" type="#_x0000_t180" style="position:absolute;left:0;text-align:left;margin-left:471.4pt;margin-top:.95pt;width:143.6pt;height:48.7pt;z-index:251687936" adj="-27511,-2661,20246,-2661,1158,710,2158,3659" strokeweight="1pt">
              <v:stroke startarrow="block"/>
              <v:textbox>
                <w:txbxContent>
                  <w:p w:rsidR="00B803D7" w:rsidRPr="001B54EA" w:rsidRDefault="00B803D7" w:rsidP="00B803D7">
                    <w:pPr>
                      <w:ind w:firstLine="0"/>
                    </w:pPr>
                    <w:ins w:id="450" w:author="bruttenberg" w:date="2013-08-29T09:09:00Z">
                      <w:r>
                        <w:t>This example is found in AnnealingSmokers.scala</w:t>
                      </w:r>
                    </w:ins>
                  </w:p>
                </w:txbxContent>
              </v:textbox>
            </v:shape>
          </w:pict>
        </w:r>
      </w:ins>
      <w:proofErr w:type="gramStart"/>
      <w:r w:rsidR="0010088A" w:rsidRPr="00B803D7">
        <w:rPr>
          <w:rFonts w:ascii="Courier New" w:hAnsi="Courier New" w:cs="Courier New"/>
          <w:lang w:bidi="ar-SA"/>
        </w:rPr>
        <w:t>import</w:t>
      </w:r>
      <w:proofErr w:type="gramEnd"/>
      <w:r w:rsidR="0010088A" w:rsidRPr="00B803D7">
        <w:rPr>
          <w:rFonts w:ascii="Courier New" w:hAnsi="Courier New" w:cs="Courier New"/>
          <w:lang w:bidi="ar-SA"/>
        </w:rPr>
        <w:t xml:space="preserve"> com.cra.figaro.library.compound.^^</w:t>
      </w:r>
    </w:p>
    <w:p w:rsidR="0010088A" w:rsidRPr="00B803D7" w:rsidRDefault="0010088A" w:rsidP="00BF3E69">
      <w:pPr>
        <w:ind w:left="360" w:firstLine="0"/>
        <w:rPr>
          <w:rFonts w:ascii="Courier New" w:hAnsi="Courier New" w:cs="Courier New"/>
          <w:lang w:bidi="ar-SA"/>
        </w:rPr>
      </w:pPr>
      <w:proofErr w:type="gramStart"/>
      <w:r w:rsidRPr="00B803D7">
        <w:rPr>
          <w:rFonts w:ascii="Courier New" w:hAnsi="Courier New" w:cs="Courier New"/>
          <w:lang w:bidi="ar-SA"/>
        </w:rPr>
        <w:t>import</w:t>
      </w:r>
      <w:proofErr w:type="gramEnd"/>
      <w:r w:rsidRPr="00B803D7">
        <w:rPr>
          <w:rFonts w:ascii="Courier New" w:hAnsi="Courier New" w:cs="Courier New"/>
          <w:lang w:bidi="ar-SA"/>
        </w:rPr>
        <w:t xml:space="preserve"> com.cra.figaro.algorithm.sampling.{ProposalScheme, MetropolisHastings}</w:t>
      </w:r>
    </w:p>
    <w:p w:rsidR="0010088A" w:rsidRPr="00B803D7" w:rsidRDefault="0010088A" w:rsidP="00BF3E69">
      <w:pPr>
        <w:ind w:left="360" w:firstLine="0"/>
        <w:rPr>
          <w:rFonts w:ascii="Courier New" w:hAnsi="Courier New" w:cs="Courier New"/>
          <w:lang w:bidi="ar-SA"/>
        </w:rPr>
      </w:pPr>
      <w:proofErr w:type="gramStart"/>
      <w:r w:rsidRPr="00B803D7">
        <w:rPr>
          <w:rFonts w:ascii="Courier New" w:hAnsi="Courier New" w:cs="Courier New"/>
          <w:lang w:bidi="ar-SA"/>
        </w:rPr>
        <w:t>import</w:t>
      </w:r>
      <w:proofErr w:type="gramEnd"/>
      <w:r w:rsidRPr="00B803D7">
        <w:rPr>
          <w:rFonts w:ascii="Courier New" w:hAnsi="Courier New" w:cs="Courier New"/>
          <w:lang w:bidi="ar-SA"/>
        </w:rPr>
        <w:t xml:space="preserve"> com.cra.figaro.algorithm.sampling.MetropolisHastingsAnnealer</w:t>
      </w:r>
    </w:p>
    <w:p w:rsidR="0010088A" w:rsidRPr="00B803D7" w:rsidRDefault="0010088A" w:rsidP="00BF3E69">
      <w:pPr>
        <w:ind w:left="360" w:firstLine="0"/>
        <w:rPr>
          <w:rFonts w:ascii="Courier New" w:hAnsi="Courier New" w:cs="Courier New"/>
          <w:lang w:bidi="ar-SA"/>
        </w:rPr>
      </w:pPr>
      <w:proofErr w:type="gramStart"/>
      <w:r w:rsidRPr="00B803D7">
        <w:rPr>
          <w:rFonts w:ascii="Courier New" w:hAnsi="Courier New" w:cs="Courier New"/>
          <w:lang w:bidi="ar-SA"/>
        </w:rPr>
        <w:t>import</w:t>
      </w:r>
      <w:proofErr w:type="gramEnd"/>
      <w:r w:rsidRPr="00B803D7">
        <w:rPr>
          <w:rFonts w:ascii="Courier New" w:hAnsi="Courier New" w:cs="Courier New"/>
          <w:lang w:bidi="ar-SA"/>
        </w:rPr>
        <w:t xml:space="preserve"> com.cra.figaro.algorithm.sampling.Schedule</w:t>
      </w:r>
    </w:p>
    <w:p w:rsidR="00BF3E69" w:rsidRDefault="00BF3E69" w:rsidP="00BF3E69">
      <w:pPr>
        <w:ind w:left="360" w:firstLine="0"/>
        <w:rPr>
          <w:lang w:bidi="ar-SA"/>
        </w:rPr>
      </w:pPr>
    </w:p>
    <w:p w:rsidR="00BF3E69" w:rsidRPr="00D177A5" w:rsidRDefault="00BF3E69" w:rsidP="00BF3E69">
      <w:pPr>
        <w:ind w:left="360" w:firstLine="0"/>
        <w:rPr>
          <w:rFonts w:ascii="Courier New" w:hAnsi="Courier New" w:cs="Courier New"/>
        </w:rPr>
      </w:pPr>
      <w:proofErr w:type="gramStart"/>
      <w:r w:rsidRPr="00D177A5">
        <w:rPr>
          <w:rFonts w:ascii="Courier New" w:hAnsi="Courier New" w:cs="Courier New"/>
        </w:rPr>
        <w:t>class</w:t>
      </w:r>
      <w:proofErr w:type="gramEnd"/>
      <w:r w:rsidRPr="00D177A5">
        <w:rPr>
          <w:rFonts w:ascii="Courier New" w:hAnsi="Courier New" w:cs="Courier New"/>
        </w:rPr>
        <w:t xml:space="preserve"> Person {</w:t>
      </w:r>
    </w:p>
    <w:p w:rsidR="00BF3E69" w:rsidRPr="00D177A5" w:rsidRDefault="00BF3E69" w:rsidP="00BF3E69">
      <w:pPr>
        <w:ind w:left="360" w:firstLine="0"/>
        <w:rPr>
          <w:rFonts w:ascii="Courier New" w:hAnsi="Courier New" w:cs="Courier New"/>
        </w:rPr>
      </w:pPr>
      <w:r w:rsidRPr="00D177A5">
        <w:rPr>
          <w:rFonts w:ascii="Courier New" w:hAnsi="Courier New" w:cs="Courier New"/>
        </w:rPr>
        <w:t xml:space="preserve">  </w:t>
      </w:r>
      <w:proofErr w:type="gramStart"/>
      <w:r w:rsidRPr="00D177A5">
        <w:rPr>
          <w:rFonts w:ascii="Courier New" w:hAnsi="Courier New" w:cs="Courier New"/>
        </w:rPr>
        <w:t>val</w:t>
      </w:r>
      <w:proofErr w:type="gramEnd"/>
      <w:r w:rsidRPr="00D177A5">
        <w:rPr>
          <w:rFonts w:ascii="Courier New" w:hAnsi="Courier New" w:cs="Courier New"/>
        </w:rPr>
        <w:t xml:space="preserve"> smokes = Flip(0.6)</w:t>
      </w:r>
    </w:p>
    <w:p w:rsidR="00BF3E69" w:rsidRPr="00D177A5" w:rsidRDefault="00BF3E69" w:rsidP="00BF3E69">
      <w:pPr>
        <w:ind w:left="360" w:firstLine="0"/>
        <w:rPr>
          <w:rFonts w:ascii="Courier New" w:hAnsi="Courier New" w:cs="Courier New"/>
        </w:rPr>
      </w:pPr>
      <w:r w:rsidRPr="00D177A5">
        <w:rPr>
          <w:rFonts w:ascii="Courier New" w:hAnsi="Courier New" w:cs="Courier New"/>
        </w:rPr>
        <w:t>}</w:t>
      </w:r>
    </w:p>
    <w:p w:rsidR="00BF3E69" w:rsidRDefault="00BF3E69" w:rsidP="00BF3E69">
      <w:pPr>
        <w:ind w:left="360" w:firstLine="0"/>
        <w:rPr>
          <w:rFonts w:ascii="Courier New" w:hAnsi="Courier New" w:cs="Courier New"/>
        </w:rPr>
      </w:pPr>
    </w:p>
    <w:p w:rsidR="00BF3E69" w:rsidRPr="00D177A5" w:rsidRDefault="00BF3E69" w:rsidP="00BF3E69">
      <w:pPr>
        <w:ind w:left="360" w:firstLine="0"/>
        <w:rPr>
          <w:rFonts w:ascii="Courier New" w:hAnsi="Courier New" w:cs="Courier New"/>
        </w:rPr>
      </w:pPr>
      <w:proofErr w:type="gramStart"/>
      <w:r w:rsidRPr="00D177A5">
        <w:rPr>
          <w:rFonts w:ascii="Courier New" w:hAnsi="Courier New" w:cs="Courier New"/>
        </w:rPr>
        <w:t>val</w:t>
      </w:r>
      <w:proofErr w:type="gramEnd"/>
      <w:r w:rsidRPr="00D177A5">
        <w:rPr>
          <w:rFonts w:ascii="Courier New" w:hAnsi="Courier New" w:cs="Courier New"/>
        </w:rPr>
        <w:t xml:space="preserve"> alice, bob, clara = new Person</w:t>
      </w:r>
    </w:p>
    <w:p w:rsidR="00BF3E69" w:rsidRPr="00D177A5" w:rsidRDefault="00BF3E69" w:rsidP="00BF3E69">
      <w:pPr>
        <w:ind w:left="360" w:firstLine="0"/>
        <w:rPr>
          <w:rFonts w:ascii="Courier New" w:hAnsi="Courier New" w:cs="Courier New"/>
        </w:rPr>
      </w:pPr>
      <w:proofErr w:type="gramStart"/>
      <w:r w:rsidRPr="00D177A5">
        <w:rPr>
          <w:rFonts w:ascii="Courier New" w:hAnsi="Courier New" w:cs="Courier New"/>
        </w:rPr>
        <w:t>val</w:t>
      </w:r>
      <w:proofErr w:type="gramEnd"/>
      <w:r w:rsidRPr="00D177A5">
        <w:rPr>
          <w:rFonts w:ascii="Courier New" w:hAnsi="Courier New" w:cs="Courier New"/>
        </w:rPr>
        <w:t xml:space="preserve"> friends = List((alice, bob), (bob, clara))</w:t>
      </w:r>
    </w:p>
    <w:p w:rsidR="00BF3E69" w:rsidRPr="00D177A5" w:rsidRDefault="00BF3E69" w:rsidP="00BF3E69">
      <w:pPr>
        <w:ind w:left="360" w:firstLine="0"/>
        <w:rPr>
          <w:rFonts w:ascii="Courier New" w:hAnsi="Courier New" w:cs="Courier New"/>
        </w:rPr>
      </w:pPr>
      <w:proofErr w:type="gramStart"/>
      <w:r w:rsidRPr="00D177A5">
        <w:rPr>
          <w:rFonts w:ascii="Courier New" w:hAnsi="Courier New" w:cs="Courier New"/>
        </w:rPr>
        <w:t>clara.smokes.observe(</w:t>
      </w:r>
      <w:proofErr w:type="gramEnd"/>
      <w:r w:rsidRPr="00D177A5">
        <w:rPr>
          <w:rFonts w:ascii="Courier New" w:hAnsi="Courier New" w:cs="Courier New"/>
        </w:rPr>
        <w:t>true)</w:t>
      </w:r>
    </w:p>
    <w:p w:rsidR="00BF3E69" w:rsidRDefault="00BF3E69" w:rsidP="00BF3E69">
      <w:pPr>
        <w:ind w:left="360" w:firstLine="0"/>
        <w:rPr>
          <w:rFonts w:ascii="Courier New" w:hAnsi="Courier New" w:cs="Courier New"/>
        </w:rPr>
      </w:pPr>
    </w:p>
    <w:p w:rsidR="00BF3E69" w:rsidRPr="00D177A5" w:rsidRDefault="00BF3E69" w:rsidP="00BF3E69">
      <w:pPr>
        <w:ind w:left="360" w:firstLine="0"/>
        <w:rPr>
          <w:rFonts w:ascii="Courier New" w:hAnsi="Courier New" w:cs="Courier New"/>
        </w:rPr>
      </w:pPr>
      <w:proofErr w:type="gramStart"/>
      <w:r w:rsidRPr="00D177A5">
        <w:rPr>
          <w:rFonts w:ascii="Courier New" w:hAnsi="Courier New" w:cs="Courier New"/>
        </w:rPr>
        <w:t>def</w:t>
      </w:r>
      <w:proofErr w:type="gramEnd"/>
      <w:r w:rsidRPr="00D177A5">
        <w:rPr>
          <w:rFonts w:ascii="Courier New" w:hAnsi="Courier New" w:cs="Courier New"/>
        </w:rPr>
        <w:t xml:space="preserve"> smokingInfluence(pair: (Boolean, Boolean)) =</w:t>
      </w:r>
    </w:p>
    <w:p w:rsidR="00BF3E69" w:rsidRPr="00D177A5" w:rsidRDefault="00BF3E69" w:rsidP="00BF3E69">
      <w:pPr>
        <w:ind w:left="360" w:firstLine="0"/>
        <w:rPr>
          <w:rFonts w:ascii="Courier New" w:hAnsi="Courier New" w:cs="Courier New"/>
        </w:rPr>
      </w:pPr>
      <w:r w:rsidRPr="00D177A5">
        <w:rPr>
          <w:rFonts w:ascii="Courier New" w:hAnsi="Courier New" w:cs="Courier New"/>
        </w:rPr>
        <w:t xml:space="preserve">  </w:t>
      </w:r>
      <w:proofErr w:type="gramStart"/>
      <w:r w:rsidRPr="00D177A5">
        <w:rPr>
          <w:rFonts w:ascii="Courier New" w:hAnsi="Courier New" w:cs="Courier New"/>
        </w:rPr>
        <w:t>if</w:t>
      </w:r>
      <w:proofErr w:type="gramEnd"/>
      <w:r w:rsidRPr="00D177A5">
        <w:rPr>
          <w:rFonts w:ascii="Courier New" w:hAnsi="Courier New" w:cs="Courier New"/>
        </w:rPr>
        <w:t xml:space="preserve"> (pair._1 == pair._2) 3.0; else 1.0</w:t>
      </w:r>
    </w:p>
    <w:p w:rsidR="00BF3E69" w:rsidRDefault="00BF3E69" w:rsidP="00BF3E69">
      <w:pPr>
        <w:ind w:left="360" w:firstLine="0"/>
        <w:rPr>
          <w:rFonts w:cstheme="minorHAnsi"/>
        </w:rPr>
      </w:pPr>
    </w:p>
    <w:p w:rsidR="00BF3E69" w:rsidRPr="00D177A5" w:rsidRDefault="00BF3E69" w:rsidP="00BF3E69">
      <w:pPr>
        <w:ind w:left="360" w:firstLine="0"/>
        <w:rPr>
          <w:rFonts w:ascii="Courier New" w:hAnsi="Courier New" w:cs="Courier New"/>
        </w:rPr>
      </w:pPr>
      <w:proofErr w:type="gramStart"/>
      <w:r w:rsidRPr="00D177A5">
        <w:rPr>
          <w:rFonts w:ascii="Courier New" w:hAnsi="Courier New" w:cs="Courier New"/>
        </w:rPr>
        <w:t>for</w:t>
      </w:r>
      <w:proofErr w:type="gramEnd"/>
      <w:r w:rsidRPr="00D177A5">
        <w:rPr>
          <w:rFonts w:ascii="Courier New" w:hAnsi="Courier New" w:cs="Courier New"/>
        </w:rPr>
        <w:t xml:space="preserve"> { (p1, p2) &lt;- friends } {</w:t>
      </w:r>
    </w:p>
    <w:p w:rsidR="00BF3E69" w:rsidRPr="00D177A5" w:rsidRDefault="00BF3E69" w:rsidP="00BF3E69">
      <w:pPr>
        <w:ind w:left="360" w:firstLine="0"/>
        <w:rPr>
          <w:rFonts w:ascii="Courier New" w:hAnsi="Courier New" w:cs="Courier New"/>
        </w:rPr>
      </w:pPr>
      <w:r w:rsidRPr="00D177A5">
        <w:rPr>
          <w:rFonts w:ascii="Courier New" w:hAnsi="Courier New" w:cs="Courier New"/>
        </w:rPr>
        <w:t xml:space="preserve">  ^</w:t>
      </w:r>
      <w:proofErr w:type="gramStart"/>
      <w:r w:rsidRPr="00D177A5">
        <w:rPr>
          <w:rFonts w:ascii="Courier New" w:hAnsi="Courier New" w:cs="Courier New"/>
        </w:rPr>
        <w:t>^(</w:t>
      </w:r>
      <w:proofErr w:type="gramEnd"/>
      <w:r w:rsidRPr="00D177A5">
        <w:rPr>
          <w:rFonts w:ascii="Courier New" w:hAnsi="Courier New" w:cs="Courier New"/>
        </w:rPr>
        <w:t>p1.smokes, p2.smokes).</w:t>
      </w:r>
      <w:r>
        <w:rPr>
          <w:rFonts w:ascii="Courier New" w:hAnsi="Courier New" w:cs="Courier New"/>
        </w:rPr>
        <w:t>setC</w:t>
      </w:r>
      <w:r w:rsidRPr="00D177A5">
        <w:rPr>
          <w:rFonts w:ascii="Courier New" w:hAnsi="Courier New" w:cs="Courier New"/>
        </w:rPr>
        <w:t>onstraint</w:t>
      </w:r>
      <w:r>
        <w:rPr>
          <w:rFonts w:ascii="Courier New" w:hAnsi="Courier New" w:cs="Courier New"/>
        </w:rPr>
        <w:t>(</w:t>
      </w:r>
      <w:r w:rsidRPr="00D177A5">
        <w:rPr>
          <w:rFonts w:ascii="Courier New" w:hAnsi="Courier New" w:cs="Courier New"/>
        </w:rPr>
        <w:t>smokingInfluence</w:t>
      </w:r>
      <w:r>
        <w:rPr>
          <w:rFonts w:ascii="Courier New" w:hAnsi="Courier New" w:cs="Courier New"/>
        </w:rPr>
        <w:t>)</w:t>
      </w:r>
    </w:p>
    <w:p w:rsidR="00BF3E69" w:rsidRPr="00D177A5" w:rsidRDefault="00BF3E69" w:rsidP="00BF3E69">
      <w:pPr>
        <w:ind w:left="360" w:firstLine="0"/>
        <w:rPr>
          <w:rFonts w:ascii="Courier New" w:hAnsi="Courier New" w:cs="Courier New"/>
        </w:rPr>
      </w:pPr>
      <w:r w:rsidRPr="00D177A5">
        <w:rPr>
          <w:rFonts w:ascii="Courier New" w:hAnsi="Courier New" w:cs="Courier New"/>
        </w:rPr>
        <w:t>}</w:t>
      </w:r>
    </w:p>
    <w:p w:rsidR="00BF3E69" w:rsidRDefault="00BF3E69" w:rsidP="00154456">
      <w:pPr>
        <w:ind w:firstLine="0"/>
        <w:rPr>
          <w:lang w:bidi="ar-SA"/>
        </w:rPr>
      </w:pPr>
    </w:p>
    <w:p w:rsidR="00087EE1" w:rsidRDefault="00154456" w:rsidP="00087EE1">
      <w:pPr>
        <w:tabs>
          <w:tab w:val="left" w:pos="360"/>
          <w:tab w:val="left" w:pos="810"/>
        </w:tabs>
        <w:autoSpaceDE w:val="0"/>
        <w:autoSpaceDN w:val="0"/>
        <w:adjustRightInd w:val="0"/>
        <w:ind w:left="360" w:firstLine="0"/>
        <w:rPr>
          <w:rFonts w:ascii="Courier New" w:hAnsi="Courier New" w:cs="Courier New"/>
          <w:szCs w:val="20"/>
          <w:lang w:bidi="ar-SA"/>
        </w:rPr>
      </w:pPr>
      <w:proofErr w:type="gramStart"/>
      <w:r>
        <w:rPr>
          <w:rFonts w:ascii="Courier New" w:hAnsi="Courier New" w:cs="Courier New"/>
          <w:szCs w:val="20"/>
          <w:lang w:bidi="ar-SA"/>
        </w:rPr>
        <w:t>val</w:t>
      </w:r>
      <w:proofErr w:type="gramEnd"/>
      <w:r>
        <w:rPr>
          <w:rFonts w:ascii="Courier New" w:hAnsi="Courier New" w:cs="Courier New"/>
          <w:szCs w:val="20"/>
          <w:lang w:bidi="ar-SA"/>
        </w:rPr>
        <w:t xml:space="preserve"> mhAnnealer = MetropolisHastingsAnnealer(ProposalScheme.default,</w:t>
      </w:r>
    </w:p>
    <w:p w:rsidR="00154456" w:rsidRDefault="00087EE1" w:rsidP="00087EE1">
      <w:pPr>
        <w:tabs>
          <w:tab w:val="left" w:pos="360"/>
          <w:tab w:val="left" w:pos="810"/>
        </w:tabs>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lastRenderedPageBreak/>
        <w:t xml:space="preserve">  </w:t>
      </w:r>
      <w:proofErr w:type="gramStart"/>
      <w:r>
        <w:rPr>
          <w:rFonts w:ascii="Courier New" w:hAnsi="Courier New" w:cs="Courier New"/>
          <w:szCs w:val="20"/>
          <w:lang w:bidi="ar-SA"/>
        </w:rPr>
        <w:t>S</w:t>
      </w:r>
      <w:r w:rsidR="00BF3E69">
        <w:rPr>
          <w:rFonts w:ascii="Courier New" w:hAnsi="Courier New" w:cs="Courier New"/>
          <w:szCs w:val="20"/>
          <w:lang w:bidi="ar-SA"/>
        </w:rPr>
        <w:t>chedule.default(</w:t>
      </w:r>
      <w:proofErr w:type="gramEnd"/>
      <w:r w:rsidR="00BF3E69">
        <w:rPr>
          <w:rFonts w:ascii="Courier New" w:hAnsi="Courier New" w:cs="Courier New"/>
          <w:szCs w:val="20"/>
          <w:lang w:bidi="ar-SA"/>
        </w:rPr>
        <w:t>2.0</w:t>
      </w:r>
      <w:r w:rsidR="00154456">
        <w:rPr>
          <w:rFonts w:ascii="Courier New" w:hAnsi="Courier New" w:cs="Courier New"/>
          <w:szCs w:val="20"/>
          <w:lang w:bidi="ar-SA"/>
        </w:rPr>
        <w:t>)</w:t>
      </w:r>
      <w:r>
        <w:rPr>
          <w:rFonts w:ascii="Courier New" w:hAnsi="Courier New" w:cs="Courier New"/>
          <w:szCs w:val="20"/>
          <w:lang w:bidi="ar-SA"/>
        </w:rPr>
        <w:t>)</w:t>
      </w:r>
    </w:p>
    <w:p w:rsidR="00154456" w:rsidRDefault="00154456" w:rsidP="00BF3E69">
      <w:pPr>
        <w:tabs>
          <w:tab w:val="left" w:pos="360"/>
        </w:tabs>
        <w:autoSpaceDE w:val="0"/>
        <w:autoSpaceDN w:val="0"/>
        <w:adjustRightInd w:val="0"/>
        <w:ind w:left="360" w:hanging="360"/>
        <w:rPr>
          <w:rFonts w:ascii="Courier New" w:hAnsi="Courier New" w:cs="Courier New"/>
          <w:szCs w:val="20"/>
          <w:lang w:bidi="ar-SA"/>
        </w:rPr>
      </w:pPr>
    </w:p>
    <w:p w:rsidR="00154456" w:rsidRDefault="00154456" w:rsidP="00154456">
      <w:pPr>
        <w:rPr>
          <w:lang w:bidi="ar-SA"/>
        </w:rPr>
      </w:pPr>
      <w:r>
        <w:rPr>
          <w:lang w:bidi="ar-SA"/>
        </w:rPr>
        <w:t xml:space="preserve">The </w:t>
      </w:r>
      <w:r w:rsidR="00FD0F4A">
        <w:rPr>
          <w:lang w:bidi="ar-SA"/>
        </w:rPr>
        <w:t>second argument is an instance of a Schedule class (similar to a ProposalScheme), and</w:t>
      </w:r>
      <w:r>
        <w:rPr>
          <w:lang w:bidi="ar-SA"/>
        </w:rPr>
        <w:t xml:space="preserve"> contains the method that slowly moves the </w:t>
      </w:r>
      <w:r w:rsidR="00FD0F4A">
        <w:rPr>
          <w:lang w:bidi="ar-SA"/>
        </w:rPr>
        <w:t xml:space="preserve">sampler </w:t>
      </w:r>
      <w:r>
        <w:rPr>
          <w:lang w:bidi="ar-SA"/>
        </w:rPr>
        <w:t>towards a more likely state. It is defined as:</w:t>
      </w:r>
    </w:p>
    <w:p w:rsidR="00154456" w:rsidRDefault="00154456" w:rsidP="00154456">
      <w:pPr>
        <w:ind w:firstLine="0"/>
        <w:rPr>
          <w:lang w:bidi="ar-SA"/>
        </w:rPr>
      </w:pPr>
    </w:p>
    <w:p w:rsidR="00154456" w:rsidRPr="001016F6" w:rsidRDefault="00154456" w:rsidP="00154456">
      <w:pPr>
        <w:ind w:firstLine="450"/>
        <w:rPr>
          <w:rFonts w:ascii="Courier New" w:hAnsi="Courier New" w:cs="Courier New"/>
          <w:lang w:bidi="ar-SA"/>
        </w:rPr>
      </w:pPr>
      <w:proofErr w:type="gramStart"/>
      <w:r w:rsidRPr="001016F6">
        <w:rPr>
          <w:rFonts w:ascii="Courier New" w:hAnsi="Courier New" w:cs="Courier New"/>
          <w:lang w:bidi="ar-SA"/>
        </w:rPr>
        <w:t>class</w:t>
      </w:r>
      <w:proofErr w:type="gramEnd"/>
      <w:r w:rsidRPr="001016F6">
        <w:rPr>
          <w:rFonts w:ascii="Courier New" w:hAnsi="Courier New" w:cs="Courier New"/>
          <w:lang w:bidi="ar-SA"/>
        </w:rPr>
        <w:t xml:space="preserve"> Schedule(sch: (Double, Int) =&gt; Double) {</w:t>
      </w:r>
    </w:p>
    <w:p w:rsidR="00154456" w:rsidRPr="001016F6" w:rsidRDefault="00154456" w:rsidP="00154456">
      <w:pPr>
        <w:ind w:firstLine="450"/>
        <w:rPr>
          <w:rFonts w:ascii="Courier New" w:hAnsi="Courier New" w:cs="Courier New"/>
          <w:lang w:bidi="ar-SA"/>
        </w:rPr>
      </w:pPr>
      <w:r w:rsidRPr="001016F6">
        <w:rPr>
          <w:rFonts w:ascii="Courier New" w:hAnsi="Courier New" w:cs="Courier New"/>
          <w:lang w:bidi="ar-SA"/>
        </w:rPr>
        <w:tab/>
      </w:r>
      <w:proofErr w:type="gramStart"/>
      <w:r w:rsidRPr="001016F6">
        <w:rPr>
          <w:rFonts w:ascii="Courier New" w:hAnsi="Courier New" w:cs="Courier New"/>
          <w:lang w:bidi="ar-SA"/>
        </w:rPr>
        <w:t>def</w:t>
      </w:r>
      <w:proofErr w:type="gramEnd"/>
      <w:r w:rsidRPr="001016F6">
        <w:rPr>
          <w:rFonts w:ascii="Courier New" w:hAnsi="Courier New" w:cs="Courier New"/>
          <w:lang w:bidi="ar-SA"/>
        </w:rPr>
        <w:t xml:space="preserve"> temperature(current: Double, iter: Int) = sch(current, iter)</w:t>
      </w:r>
    </w:p>
    <w:p w:rsidR="00154456" w:rsidRPr="001016F6" w:rsidRDefault="00154456" w:rsidP="00154456">
      <w:pPr>
        <w:ind w:firstLine="450"/>
        <w:rPr>
          <w:rFonts w:ascii="Courier New" w:hAnsi="Courier New" w:cs="Courier New"/>
          <w:lang w:bidi="ar-SA"/>
        </w:rPr>
      </w:pPr>
      <w:r w:rsidRPr="001016F6">
        <w:rPr>
          <w:rFonts w:ascii="Courier New" w:hAnsi="Courier New" w:cs="Courier New"/>
          <w:lang w:bidi="ar-SA"/>
        </w:rPr>
        <w:t>}</w:t>
      </w:r>
    </w:p>
    <w:p w:rsidR="00154456" w:rsidRDefault="00154456" w:rsidP="00154456">
      <w:pPr>
        <w:rPr>
          <w:lang w:bidi="ar-SA"/>
        </w:rPr>
      </w:pPr>
    </w:p>
    <w:p w:rsidR="00154456" w:rsidRDefault="00154456" w:rsidP="00154456">
      <w:pPr>
        <w:rPr>
          <w:rFonts w:cstheme="minorHAnsi"/>
          <w:szCs w:val="20"/>
          <w:lang w:bidi="ar-SA"/>
        </w:rPr>
      </w:pPr>
      <w:r>
        <w:rPr>
          <w:lang w:bidi="ar-SA"/>
        </w:rPr>
        <w:t xml:space="preserve">This class takes in a function from a tuple </w:t>
      </w:r>
      <w:proofErr w:type="gramStart"/>
      <w:r>
        <w:rPr>
          <w:lang w:bidi="ar-SA"/>
        </w:rPr>
        <w:t xml:space="preserve">of  </w:t>
      </w:r>
      <w:r w:rsidRPr="001016F6">
        <w:rPr>
          <w:rFonts w:ascii="Courier New" w:hAnsi="Courier New" w:cs="Courier New"/>
          <w:lang w:bidi="ar-SA"/>
        </w:rPr>
        <w:t>(</w:t>
      </w:r>
      <w:proofErr w:type="gramEnd"/>
      <w:r w:rsidRPr="001016F6">
        <w:rPr>
          <w:rFonts w:ascii="Courier New" w:hAnsi="Courier New" w:cs="Courier New"/>
          <w:lang w:bidi="ar-SA"/>
        </w:rPr>
        <w:t>Double, Int)</w:t>
      </w:r>
      <w:r>
        <w:rPr>
          <w:lang w:bidi="ar-SA"/>
        </w:rPr>
        <w:t xml:space="preserve"> to a </w:t>
      </w:r>
      <w:r w:rsidRPr="001016F6">
        <w:rPr>
          <w:rFonts w:ascii="Courier New" w:hAnsi="Courier New" w:cs="Courier New"/>
          <w:lang w:bidi="ar-SA"/>
        </w:rPr>
        <w:t>Double</w:t>
      </w:r>
      <w:r w:rsidRPr="001016F6">
        <w:rPr>
          <w:rFonts w:cstheme="minorHAnsi"/>
          <w:lang w:bidi="ar-SA"/>
        </w:rPr>
        <w:t>. A</w:t>
      </w:r>
      <w:r>
        <w:rPr>
          <w:rFonts w:cstheme="minorHAnsi"/>
          <w:lang w:bidi="ar-SA"/>
        </w:rPr>
        <w:t xml:space="preserve">t each iteration (after any burn-in), the </w:t>
      </w:r>
      <w:r w:rsidR="00E23082">
        <w:rPr>
          <w:rFonts w:cstheme="minorHAnsi"/>
          <w:lang w:bidi="ar-SA"/>
        </w:rPr>
        <w:t>simulated annealing</w:t>
      </w:r>
      <w:r>
        <w:rPr>
          <w:rFonts w:cstheme="minorHAnsi"/>
          <w:lang w:bidi="ar-SA"/>
        </w:rPr>
        <w:t xml:space="preserve"> will call </w:t>
      </w:r>
      <w:r>
        <w:rPr>
          <w:rFonts w:ascii="Courier New" w:hAnsi="Courier New" w:cs="Courier New"/>
          <w:szCs w:val="20"/>
          <w:lang w:bidi="ar-SA"/>
        </w:rPr>
        <w:t>schedule.temperature</w:t>
      </w:r>
      <w:r>
        <w:rPr>
          <w:rFonts w:cstheme="minorHAnsi"/>
          <w:szCs w:val="20"/>
          <w:lang w:bidi="ar-SA"/>
        </w:rPr>
        <w:t xml:space="preserve"> with the current transition probability and iteration count. The schedule will then return a new transition probability that will be used to accept or reject the new sampler state. The default schedule is defined as:</w:t>
      </w:r>
    </w:p>
    <w:p w:rsidR="00154456" w:rsidRDefault="00154456" w:rsidP="00154456">
      <w:pPr>
        <w:rPr>
          <w:rFonts w:cstheme="minorHAnsi"/>
          <w:lang w:bidi="ar-SA"/>
        </w:rPr>
      </w:pPr>
    </w:p>
    <w:p w:rsidR="00DF10EF" w:rsidRDefault="00154456" w:rsidP="00DF10EF">
      <w:pPr>
        <w:ind w:left="360" w:firstLine="0"/>
        <w:rPr>
          <w:rFonts w:ascii="Courier New" w:hAnsi="Courier New" w:cs="Courier New"/>
          <w:lang w:bidi="ar-SA"/>
        </w:rPr>
      </w:pPr>
      <w:proofErr w:type="gramStart"/>
      <w:r w:rsidRPr="007D2346">
        <w:rPr>
          <w:rFonts w:ascii="Courier New" w:hAnsi="Courier New" w:cs="Courier New"/>
          <w:lang w:bidi="ar-SA"/>
        </w:rPr>
        <w:t>def</w:t>
      </w:r>
      <w:proofErr w:type="gramEnd"/>
      <w:r w:rsidRPr="007D2346">
        <w:rPr>
          <w:rFonts w:ascii="Courier New" w:hAnsi="Courier New" w:cs="Courier New"/>
          <w:lang w:bidi="ar-SA"/>
        </w:rPr>
        <w:t xml:space="preserve"> default(k: Double = 1.0) = new Schedule((c: Double, i: Int) =</w:t>
      </w:r>
      <w:r w:rsidR="00DF10EF">
        <w:rPr>
          <w:rFonts w:ascii="Courier New" w:hAnsi="Courier New" w:cs="Courier New"/>
          <w:lang w:bidi="ar-SA"/>
        </w:rPr>
        <w:t>&gt;</w:t>
      </w:r>
    </w:p>
    <w:p w:rsidR="00154456" w:rsidRPr="007D2346" w:rsidRDefault="00DF10EF" w:rsidP="00DF10EF">
      <w:pPr>
        <w:ind w:left="360" w:firstLine="0"/>
        <w:rPr>
          <w:rFonts w:ascii="Courier New" w:hAnsi="Courier New" w:cs="Courier New"/>
          <w:lang w:bidi="ar-SA"/>
        </w:rPr>
      </w:pPr>
      <w:r>
        <w:rPr>
          <w:rFonts w:ascii="Courier New" w:hAnsi="Courier New" w:cs="Courier New"/>
          <w:lang w:bidi="ar-SA"/>
        </w:rPr>
        <w:t xml:space="preserve">  </w:t>
      </w:r>
      <w:proofErr w:type="gramStart"/>
      <w:r w:rsidR="00154456" w:rsidRPr="007D2346">
        <w:rPr>
          <w:rFonts w:ascii="Courier New" w:hAnsi="Courier New" w:cs="Courier New"/>
          <w:lang w:bidi="ar-SA"/>
        </w:rPr>
        <w:t>math.log(</w:t>
      </w:r>
      <w:proofErr w:type="gramEnd"/>
      <w:r w:rsidR="00154456" w:rsidRPr="007D2346">
        <w:rPr>
          <w:rFonts w:ascii="Courier New" w:hAnsi="Courier New" w:cs="Courier New"/>
          <w:lang w:bidi="ar-SA"/>
        </w:rPr>
        <w:t>i.toDouble+1.0)/k)</w:t>
      </w:r>
    </w:p>
    <w:p w:rsidR="00154456" w:rsidRDefault="00154456" w:rsidP="00154456">
      <w:pPr>
        <w:rPr>
          <w:lang w:bidi="ar-SA"/>
        </w:rPr>
      </w:pPr>
    </w:p>
    <w:p w:rsidR="00154456" w:rsidRPr="004539E3" w:rsidRDefault="00154456" w:rsidP="00154456">
      <w:pPr>
        <w:rPr>
          <w:lang w:bidi="ar-SA"/>
        </w:rPr>
      </w:pPr>
      <w:r>
        <w:rPr>
          <w:lang w:bidi="ar-SA"/>
        </w:rPr>
        <w:t xml:space="preserve">To run </w:t>
      </w:r>
      <w:r w:rsidR="00E23082">
        <w:rPr>
          <w:lang w:bidi="ar-SA"/>
        </w:rPr>
        <w:t>simulated annealing</w:t>
      </w:r>
      <w:r>
        <w:rPr>
          <w:lang w:bidi="ar-SA"/>
        </w:rPr>
        <w:t xml:space="preserve">, one simply calls </w:t>
      </w:r>
      <w:proofErr w:type="gramStart"/>
      <w:r w:rsidRPr="007D2346">
        <w:rPr>
          <w:rFonts w:ascii="Courier New" w:hAnsi="Courier New" w:cs="Courier New"/>
          <w:lang w:bidi="ar-SA"/>
        </w:rPr>
        <w:t>run(</w:t>
      </w:r>
      <w:proofErr w:type="gramEnd"/>
      <w:r w:rsidRPr="007D2346">
        <w:rPr>
          <w:rFonts w:ascii="Courier New" w:hAnsi="Courier New" w:cs="Courier New"/>
          <w:lang w:bidi="ar-SA"/>
        </w:rPr>
        <w:t>)</w:t>
      </w:r>
      <w:r>
        <w:rPr>
          <w:lang w:bidi="ar-SA"/>
        </w:rPr>
        <w:t xml:space="preserve">as in a normal Metropolis-Hastings algorithm. Once the algorithm has completed, one can retrieve the most likely value of an element by calling </w:t>
      </w:r>
      <w:proofErr w:type="gramStart"/>
      <w:r>
        <w:rPr>
          <w:rFonts w:ascii="Courier New" w:hAnsi="Courier New" w:cs="Courier New"/>
          <w:szCs w:val="20"/>
          <w:lang w:bidi="ar-SA"/>
        </w:rPr>
        <w:t>mhAnnealer</w:t>
      </w:r>
      <w:r w:rsidRPr="007D2346">
        <w:rPr>
          <w:lang w:bidi="ar-SA"/>
        </w:rPr>
        <w:t>.</w:t>
      </w:r>
      <w:r w:rsidRPr="007D2346">
        <w:rPr>
          <w:rFonts w:ascii="Courier New" w:hAnsi="Courier New" w:cs="Courier New"/>
          <w:lang w:bidi="ar-SA"/>
        </w:rPr>
        <w:t>mostLikelyValue(</w:t>
      </w:r>
      <w:proofErr w:type="gramEnd"/>
      <w:r w:rsidRPr="007D2346">
        <w:rPr>
          <w:rFonts w:ascii="Courier New" w:hAnsi="Courier New" w:cs="Courier New"/>
          <w:lang w:bidi="ar-SA"/>
        </w:rPr>
        <w:t>e</w:t>
      </w:r>
      <w:r>
        <w:rPr>
          <w:rFonts w:ascii="Courier New" w:hAnsi="Courier New" w:cs="Courier New"/>
          <w:lang w:bidi="ar-SA"/>
        </w:rPr>
        <w:t>lement)</w:t>
      </w:r>
      <w:r>
        <w:rPr>
          <w:rFonts w:cstheme="minorHAnsi"/>
          <w:lang w:bidi="ar-SA"/>
        </w:rPr>
        <w:t xml:space="preserve">. Note that when the </w:t>
      </w:r>
      <w:r w:rsidR="00E23082">
        <w:rPr>
          <w:lang w:bidi="ar-SA"/>
        </w:rPr>
        <w:t xml:space="preserve">algorithm </w:t>
      </w:r>
      <w:r>
        <w:rPr>
          <w:lang w:bidi="ar-SA"/>
        </w:rPr>
        <w:t xml:space="preserve">finds the </w:t>
      </w:r>
      <w:r w:rsidR="00E23082">
        <w:rPr>
          <w:lang w:bidi="ar-SA"/>
        </w:rPr>
        <w:t xml:space="preserve">most probable </w:t>
      </w:r>
      <w:r>
        <w:rPr>
          <w:lang w:bidi="ar-SA"/>
        </w:rPr>
        <w:t xml:space="preserve">state of the model, it records the values for each active element. Therefore, queries on the most likely values of temporary elements that are </w:t>
      </w:r>
      <w:r>
        <w:rPr>
          <w:i/>
          <w:lang w:bidi="ar-SA"/>
        </w:rPr>
        <w:t>not</w:t>
      </w:r>
      <w:r>
        <w:rPr>
          <w:lang w:bidi="ar-SA"/>
        </w:rPr>
        <w:t xml:space="preserve"> part of the optimal state of the model may fail.</w:t>
      </w:r>
    </w:p>
    <w:p w:rsidR="00154456" w:rsidRPr="000D4B72" w:rsidRDefault="00154456" w:rsidP="000D4B72">
      <w:pPr>
        <w:rPr>
          <w:rFonts w:ascii="Courier New" w:hAnsi="Courier New" w:cs="Courier New"/>
        </w:rPr>
      </w:pPr>
    </w:p>
    <w:p w:rsidR="0009670E" w:rsidRDefault="007A4530" w:rsidP="0009670E">
      <w:pPr>
        <w:pStyle w:val="Heading2"/>
      </w:pPr>
      <w:bookmarkStart w:id="451" w:name="_Toc364262203"/>
      <w:r>
        <w:t>Reasoning with dependent universes</w:t>
      </w:r>
      <w:bookmarkEnd w:id="451"/>
    </w:p>
    <w:p w:rsidR="0009670E" w:rsidRDefault="00F6348B" w:rsidP="00F6348B">
      <w:pPr>
        <w:rPr>
          <w:rFonts w:eastAsiaTheme="majorEastAsia"/>
        </w:rPr>
      </w:pPr>
      <w:r>
        <w:rPr>
          <w:rFonts w:eastAsiaTheme="majorEastAsia"/>
        </w:rPr>
        <w:t>Earlier we saw that variable elimination does not work for all models. One way to get around this in some cases is to use dependent universes.</w:t>
      </w:r>
      <w:r w:rsidR="008C53DE">
        <w:rPr>
          <w:rFonts w:eastAsiaTheme="majorEastAsia"/>
        </w:rPr>
        <w:t xml:space="preserve"> As an example, consider a problem in which we have a number of sources and a number of sample points, and we want to associate each point with its source. The distance between a point and a source depends on whether it is its correct source or not. We can capture this situation with the following model:</w:t>
      </w:r>
      <w:r w:rsidR="008C53DE">
        <w:rPr>
          <w:rFonts w:eastAsiaTheme="majorEastAsia"/>
        </w:rPr>
        <w:tab/>
      </w:r>
    </w:p>
    <w:p w:rsidR="008C53DE" w:rsidRDefault="008C53DE" w:rsidP="00F6348B">
      <w:pPr>
        <w:rPr>
          <w:ins w:id="452" w:author="bruttenberg" w:date="2013-08-14T10:33:00Z"/>
          <w:rFonts w:eastAsiaTheme="majorEastAsia"/>
        </w:rPr>
      </w:pPr>
    </w:p>
    <w:p w:rsidR="000B7DD9" w:rsidRPr="00B803D7" w:rsidRDefault="000B7DD9" w:rsidP="00F6348B">
      <w:pPr>
        <w:rPr>
          <w:ins w:id="453" w:author="bruttenberg" w:date="2013-08-14T10:23:00Z"/>
          <w:rFonts w:ascii="Courier New" w:eastAsiaTheme="majorEastAsia" w:hAnsi="Courier New" w:cs="Courier New"/>
        </w:rPr>
      </w:pPr>
      <w:proofErr w:type="gramStart"/>
      <w:ins w:id="454" w:author="bruttenberg" w:date="2013-08-14T10:33:00Z">
        <w:r w:rsidRPr="00B803D7">
          <w:rPr>
            <w:rFonts w:ascii="Courier New" w:eastAsiaTheme="majorEastAsia" w:hAnsi="Courier New" w:cs="Courier New"/>
          </w:rPr>
          <w:t>import</w:t>
        </w:r>
        <w:proofErr w:type="gramEnd"/>
        <w:r w:rsidRPr="00B803D7">
          <w:rPr>
            <w:rFonts w:ascii="Courier New" w:eastAsiaTheme="majorEastAsia" w:hAnsi="Courier New" w:cs="Courier New"/>
          </w:rPr>
          <w:t xml:space="preserve"> com.cra.figaro._</w:t>
        </w:r>
      </w:ins>
    </w:p>
    <w:p w:rsidR="00E8120B" w:rsidRPr="00B803D7" w:rsidRDefault="00B803D7" w:rsidP="00E8120B">
      <w:pPr>
        <w:ind w:left="360" w:firstLine="0"/>
        <w:rPr>
          <w:ins w:id="455" w:author="bruttenberg" w:date="2013-08-14T10:35:00Z"/>
          <w:rFonts w:ascii="Courier New" w:hAnsi="Courier New" w:cs="Courier New"/>
          <w:lang w:bidi="ar-SA"/>
        </w:rPr>
      </w:pPr>
      <w:ins w:id="456" w:author="bruttenberg" w:date="2013-08-29T09:10:00Z">
        <w:r>
          <w:rPr>
            <w:rFonts w:ascii="Courier New" w:hAnsi="Courier New" w:cs="Courier New"/>
            <w:noProof/>
            <w:szCs w:val="20"/>
            <w:lang w:bidi="ar-SA"/>
          </w:rPr>
          <w:pict>
            <v:shape id="_x0000_s1071" type="#_x0000_t180" style="position:absolute;left:0;text-align:left;margin-left:461.65pt;margin-top:.6pt;width:143.6pt;height:48.7pt;z-index:251688960" adj="-27511,-2661,20246,-2661,1158,710,2158,3659" strokeweight="1pt">
              <v:stroke startarrow="block"/>
              <v:textbox>
                <w:txbxContent>
                  <w:p w:rsidR="00B803D7" w:rsidRPr="001B54EA" w:rsidRDefault="00B803D7" w:rsidP="00B803D7">
                    <w:pPr>
                      <w:ind w:firstLine="0"/>
                    </w:pPr>
                    <w:ins w:id="457" w:author="bruttenberg" w:date="2013-08-29T09:09:00Z">
                      <w:r>
                        <w:t xml:space="preserve">This example is found in </w:t>
                      </w:r>
                    </w:ins>
                    <w:ins w:id="458" w:author="bruttenberg" w:date="2013-08-29T09:10:00Z">
                      <w:r>
                        <w:t>Sources</w:t>
                      </w:r>
                    </w:ins>
                    <w:ins w:id="459" w:author="bruttenberg" w:date="2013-08-29T09:09:00Z">
                      <w:r>
                        <w:t>.scala</w:t>
                      </w:r>
                    </w:ins>
                  </w:p>
                </w:txbxContent>
              </v:textbox>
            </v:shape>
          </w:pict>
        </w:r>
      </w:ins>
      <w:proofErr w:type="gramStart"/>
      <w:ins w:id="460" w:author="bruttenberg" w:date="2013-08-14T10:23:00Z">
        <w:r w:rsidR="00E8120B" w:rsidRPr="00B803D7">
          <w:rPr>
            <w:rFonts w:ascii="Courier New" w:hAnsi="Courier New" w:cs="Courier New"/>
            <w:lang w:bidi="ar-SA"/>
          </w:rPr>
          <w:t>import</w:t>
        </w:r>
        <w:proofErr w:type="gramEnd"/>
        <w:r w:rsidR="00E8120B" w:rsidRPr="00B803D7">
          <w:rPr>
            <w:rFonts w:ascii="Courier New" w:hAnsi="Courier New" w:cs="Courier New"/>
            <w:lang w:bidi="ar-SA"/>
          </w:rPr>
          <w:t xml:space="preserve"> com.cra.figaro.language._</w:t>
        </w:r>
      </w:ins>
    </w:p>
    <w:p w:rsidR="00255D07" w:rsidRPr="00B803D7" w:rsidRDefault="00255D07" w:rsidP="00E8120B">
      <w:pPr>
        <w:ind w:left="360" w:firstLine="0"/>
        <w:rPr>
          <w:ins w:id="461" w:author="bruttenberg" w:date="2013-08-14T10:23:00Z"/>
          <w:rFonts w:ascii="Courier New" w:hAnsi="Courier New" w:cs="Courier New"/>
          <w:lang w:bidi="ar-SA"/>
        </w:rPr>
      </w:pPr>
      <w:proofErr w:type="gramStart"/>
      <w:ins w:id="462" w:author="bruttenberg" w:date="2013-08-14T10:35:00Z">
        <w:r w:rsidRPr="00B803D7">
          <w:rPr>
            <w:rFonts w:ascii="Courier New" w:hAnsi="Courier New" w:cs="Courier New"/>
            <w:lang w:bidi="ar-SA"/>
          </w:rPr>
          <w:t>import</w:t>
        </w:r>
        <w:proofErr w:type="gramEnd"/>
        <w:r w:rsidRPr="00B803D7">
          <w:rPr>
            <w:rFonts w:ascii="Courier New" w:hAnsi="Courier New" w:cs="Courier New"/>
            <w:lang w:bidi="ar-SA"/>
          </w:rPr>
          <w:t xml:space="preserve"> com.cra.figaro.algorithm.factored._</w:t>
        </w:r>
      </w:ins>
    </w:p>
    <w:p w:rsidR="00E8120B" w:rsidRDefault="00E8120B" w:rsidP="00F6348B">
      <w:pPr>
        <w:rPr>
          <w:rFonts w:eastAsiaTheme="majorEastAsia"/>
        </w:rPr>
      </w:pPr>
    </w:p>
    <w:p w:rsidR="000F4DE4" w:rsidRDefault="008C53DE">
      <w:pPr>
        <w:autoSpaceDE w:val="0"/>
        <w:autoSpaceDN w:val="0"/>
        <w:adjustRightInd w:val="0"/>
        <w:ind w:left="360" w:firstLine="0"/>
        <w:rPr>
          <w:rFonts w:ascii="Courier New" w:hAnsi="Courier New" w:cs="Courier New"/>
          <w:szCs w:val="20"/>
          <w:lang w:bidi="ar-SA"/>
        </w:rPr>
      </w:pPr>
      <w:proofErr w:type="gramStart"/>
      <w:r w:rsidRPr="008C53DE">
        <w:rPr>
          <w:rFonts w:ascii="Courier New" w:hAnsi="Courier New" w:cs="Courier New"/>
          <w:bCs/>
          <w:szCs w:val="20"/>
          <w:lang w:bidi="ar-SA"/>
        </w:rPr>
        <w:t>class</w:t>
      </w:r>
      <w:proofErr w:type="gramEnd"/>
      <w:r w:rsidRPr="008C53DE">
        <w:rPr>
          <w:rFonts w:ascii="Courier New" w:hAnsi="Courier New" w:cs="Courier New"/>
          <w:szCs w:val="20"/>
          <w:lang w:bidi="ar-SA"/>
        </w:rPr>
        <w:t xml:space="preserve"> Source</w:t>
      </w:r>
      <w:r w:rsidR="00283426">
        <w:rPr>
          <w:rFonts w:ascii="Courier New" w:hAnsi="Courier New" w:cs="Courier New"/>
          <w:szCs w:val="20"/>
          <w:lang w:bidi="ar-SA"/>
        </w:rPr>
        <w:t>(val name: Name)</w:t>
      </w:r>
    </w:p>
    <w:p w:rsidR="000F4DE4" w:rsidRDefault="000F4DE4">
      <w:pPr>
        <w:autoSpaceDE w:val="0"/>
        <w:autoSpaceDN w:val="0"/>
        <w:adjustRightInd w:val="0"/>
        <w:ind w:left="360" w:firstLine="0"/>
        <w:rPr>
          <w:rFonts w:ascii="Courier New" w:hAnsi="Courier New" w:cs="Courier New"/>
          <w:szCs w:val="20"/>
          <w:lang w:bidi="ar-SA"/>
        </w:rPr>
      </w:pPr>
    </w:p>
    <w:p w:rsidR="000F4DE4" w:rsidRDefault="008C53DE">
      <w:pPr>
        <w:autoSpaceDE w:val="0"/>
        <w:autoSpaceDN w:val="0"/>
        <w:adjustRightInd w:val="0"/>
        <w:ind w:left="360" w:firstLine="0"/>
        <w:rPr>
          <w:rFonts w:ascii="Courier New" w:hAnsi="Courier New" w:cs="Courier New"/>
          <w:szCs w:val="20"/>
          <w:lang w:bidi="ar-SA"/>
        </w:rPr>
      </w:pPr>
      <w:proofErr w:type="gramStart"/>
      <w:r w:rsidRPr="008C53DE">
        <w:rPr>
          <w:rFonts w:ascii="Courier New" w:hAnsi="Courier New" w:cs="Courier New"/>
          <w:bCs/>
          <w:szCs w:val="20"/>
          <w:lang w:bidi="ar-SA"/>
        </w:rPr>
        <w:t>abstract</w:t>
      </w:r>
      <w:proofErr w:type="gramEnd"/>
      <w:r w:rsidRPr="008C53DE">
        <w:rPr>
          <w:rFonts w:ascii="Courier New" w:hAnsi="Courier New" w:cs="Courier New"/>
          <w:szCs w:val="20"/>
          <w:lang w:bidi="ar-SA"/>
        </w:rPr>
        <w:t xml:space="preserve"> </w:t>
      </w:r>
      <w:r w:rsidRPr="008C53DE">
        <w:rPr>
          <w:rFonts w:ascii="Courier New" w:hAnsi="Courier New" w:cs="Courier New"/>
          <w:bCs/>
          <w:szCs w:val="20"/>
          <w:lang w:bidi="ar-SA"/>
        </w:rPr>
        <w:t>class</w:t>
      </w:r>
      <w:r w:rsidRPr="008C53DE">
        <w:rPr>
          <w:rFonts w:ascii="Courier New" w:hAnsi="Courier New" w:cs="Courier New"/>
          <w:szCs w:val="20"/>
          <w:lang w:bidi="ar-SA"/>
        </w:rPr>
        <w:t xml:space="preserve"> Sample</w:t>
      </w:r>
      <w:r w:rsidR="00283426">
        <w:rPr>
          <w:rFonts w:ascii="Courier New" w:hAnsi="Courier New" w:cs="Courier New"/>
          <w:szCs w:val="20"/>
          <w:lang w:bidi="ar-SA"/>
        </w:rPr>
        <w:t>(val name: Name)</w:t>
      </w:r>
      <w:r w:rsidRPr="008C53DE">
        <w:rPr>
          <w:rFonts w:ascii="Courier New" w:hAnsi="Courier New" w:cs="Courier New"/>
          <w:szCs w:val="20"/>
          <w:lang w:bidi="ar-SA"/>
        </w:rPr>
        <w:t xml:space="preserve"> {</w:t>
      </w:r>
    </w:p>
    <w:p w:rsidR="000F4DE4" w:rsidRDefault="008C53DE">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fromSource : Element[Source]</w:t>
      </w:r>
    </w:p>
    <w:p w:rsidR="000F4DE4" w:rsidRDefault="008C53DE">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w:t>
      </w:r>
    </w:p>
    <w:p w:rsidR="000F4DE4" w:rsidRDefault="000F4DE4">
      <w:pPr>
        <w:autoSpaceDE w:val="0"/>
        <w:autoSpaceDN w:val="0"/>
        <w:adjustRightInd w:val="0"/>
        <w:ind w:left="360" w:firstLine="0"/>
        <w:rPr>
          <w:rFonts w:ascii="Courier New" w:hAnsi="Courier New" w:cs="Courier New"/>
          <w:szCs w:val="20"/>
          <w:lang w:bidi="ar-SA"/>
        </w:rPr>
      </w:pPr>
    </w:p>
    <w:p w:rsidR="000F4DE4" w:rsidRDefault="008C53DE">
      <w:pPr>
        <w:autoSpaceDE w:val="0"/>
        <w:autoSpaceDN w:val="0"/>
        <w:adjustRightInd w:val="0"/>
        <w:ind w:left="360" w:firstLine="0"/>
        <w:rPr>
          <w:rFonts w:ascii="Courier New" w:hAnsi="Courier New" w:cs="Courier New"/>
          <w:szCs w:val="20"/>
          <w:lang w:bidi="ar-SA"/>
        </w:rPr>
      </w:pPr>
      <w:proofErr w:type="gramStart"/>
      <w:r w:rsidRPr="008C53DE">
        <w:rPr>
          <w:rFonts w:ascii="Courier New" w:hAnsi="Courier New" w:cs="Courier New"/>
          <w:bCs/>
          <w:szCs w:val="20"/>
          <w:lang w:bidi="ar-SA"/>
        </w:rPr>
        <w:t>class</w:t>
      </w:r>
      <w:proofErr w:type="gramEnd"/>
      <w:r w:rsidRPr="008C53DE">
        <w:rPr>
          <w:rFonts w:ascii="Courier New" w:hAnsi="Courier New" w:cs="Courier New"/>
          <w:szCs w:val="20"/>
          <w:lang w:bidi="ar-SA"/>
        </w:rPr>
        <w:t xml:space="preserve"> Pair(</w:t>
      </w:r>
      <w:r w:rsidRPr="008C53DE">
        <w:rPr>
          <w:rFonts w:ascii="Courier New" w:hAnsi="Courier New" w:cs="Courier New"/>
          <w:bCs/>
          <w:szCs w:val="20"/>
          <w:lang w:bidi="ar-SA"/>
        </w:rPr>
        <w:t>val</w:t>
      </w:r>
      <w:r w:rsidRPr="008C53DE">
        <w:rPr>
          <w:rFonts w:ascii="Courier New" w:hAnsi="Courier New" w:cs="Courier New"/>
          <w:szCs w:val="20"/>
          <w:lang w:bidi="ar-SA"/>
        </w:rPr>
        <w:t xml:space="preserve"> source: Source, </w:t>
      </w:r>
      <w:r w:rsidRPr="008C53DE">
        <w:rPr>
          <w:rFonts w:ascii="Courier New" w:hAnsi="Courier New" w:cs="Courier New"/>
          <w:bCs/>
          <w:szCs w:val="20"/>
          <w:lang w:bidi="ar-SA"/>
        </w:rPr>
        <w:t>val</w:t>
      </w:r>
      <w:r w:rsidRPr="008C53DE">
        <w:rPr>
          <w:rFonts w:ascii="Courier New" w:hAnsi="Courier New" w:cs="Courier New"/>
          <w:szCs w:val="20"/>
          <w:lang w:bidi="ar-SA"/>
        </w:rPr>
        <w:t xml:space="preserve"> sample: Sample) {</w:t>
      </w:r>
    </w:p>
    <w:p w:rsidR="000F4DE4" w:rsidRDefault="008C53DE">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
    <w:p w:rsidR="000F4DE4" w:rsidRDefault="00A1102C">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008C53DE" w:rsidRPr="008C53DE">
        <w:rPr>
          <w:rFonts w:ascii="Courier New" w:hAnsi="Courier New" w:cs="Courier New"/>
          <w:bCs/>
          <w:szCs w:val="20"/>
          <w:lang w:bidi="ar-SA"/>
        </w:rPr>
        <w:t>val</w:t>
      </w:r>
      <w:proofErr w:type="gramEnd"/>
      <w:r w:rsidR="008C53DE" w:rsidRPr="008C53DE">
        <w:rPr>
          <w:rFonts w:ascii="Courier New" w:hAnsi="Courier New" w:cs="Courier New"/>
          <w:szCs w:val="20"/>
          <w:lang w:bidi="ar-SA"/>
        </w:rPr>
        <w:t xml:space="preserve"> isTheRightSource = </w:t>
      </w:r>
    </w:p>
    <w:p w:rsidR="000F4DE4" w:rsidRDefault="008C53DE">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Apply(</w:t>
      </w:r>
      <w:proofErr w:type="gramEnd"/>
      <w:r w:rsidRPr="008C53DE">
        <w:rPr>
          <w:rFonts w:ascii="Courier New" w:hAnsi="Courier New" w:cs="Courier New"/>
          <w:szCs w:val="20"/>
          <w:lang w:bidi="ar-SA"/>
        </w:rPr>
        <w:t>sample.fromSource, (s: Source) =&gt; s == source)</w:t>
      </w:r>
    </w:p>
    <w:p w:rsidR="000F4DE4" w:rsidRDefault="008C53DE">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rightSourceDistance = Normal(0.0, 1.0)</w:t>
      </w:r>
    </w:p>
    <w:p w:rsidR="000F4DE4" w:rsidRDefault="008C53DE">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wrongSour</w:t>
      </w:r>
      <w:r w:rsidR="00A1102C">
        <w:rPr>
          <w:rFonts w:ascii="Courier New" w:hAnsi="Courier New" w:cs="Courier New"/>
          <w:szCs w:val="20"/>
          <w:lang w:bidi="ar-SA"/>
        </w:rPr>
        <w:t>ceDistance = Uniform(0.0, 10.0)</w:t>
      </w:r>
    </w:p>
    <w:p w:rsidR="000F4DE4" w:rsidRDefault="008C53DE">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distance = </w:t>
      </w:r>
    </w:p>
    <w:p w:rsidR="000F4DE4" w:rsidRDefault="008C53DE">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If(</w:t>
      </w:r>
      <w:proofErr w:type="gramEnd"/>
      <w:r w:rsidRPr="008C53DE">
        <w:rPr>
          <w:rFonts w:ascii="Courier New" w:hAnsi="Courier New" w:cs="Courier New"/>
          <w:szCs w:val="20"/>
          <w:lang w:bidi="ar-SA"/>
        </w:rPr>
        <w:t>isTheRightSource, rightSourceDistance,</w:t>
      </w:r>
      <w:r w:rsidR="00A1102C">
        <w:rPr>
          <w:rFonts w:ascii="Courier New" w:hAnsi="Courier New" w:cs="Courier New"/>
          <w:szCs w:val="20"/>
          <w:lang w:bidi="ar-SA"/>
        </w:rPr>
        <w:t xml:space="preserve"> wrongSourceDistance)</w:t>
      </w:r>
    </w:p>
    <w:p w:rsidR="000F4DE4" w:rsidRDefault="008C53DE">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w:t>
      </w:r>
    </w:p>
    <w:p w:rsidR="008C53DE" w:rsidRDefault="008C53DE" w:rsidP="00F6348B">
      <w:pPr>
        <w:rPr>
          <w:rFonts w:ascii="Courier New" w:eastAsiaTheme="majorEastAsia" w:hAnsi="Courier New" w:cs="Courier New"/>
          <w:sz w:val="24"/>
        </w:rPr>
      </w:pPr>
    </w:p>
    <w:p w:rsidR="00283426" w:rsidRDefault="00A1102C" w:rsidP="00A1102C">
      <w:pPr>
        <w:rPr>
          <w:rFonts w:eastAsiaTheme="majorEastAsia"/>
        </w:rPr>
      </w:pPr>
      <w:r>
        <w:rPr>
          <w:rFonts w:eastAsiaTheme="majorEastAsia"/>
        </w:rPr>
        <w:t xml:space="preserve">Now, suppose that each sample has a set of potential sources, and at most one sample can come from each source. This creates a constraint over the samples that could come from each source. </w:t>
      </w:r>
      <w:r w:rsidR="00283426">
        <w:rPr>
          <w:rFonts w:eastAsiaTheme="majorEastAsia"/>
        </w:rPr>
        <w:t xml:space="preserve"> First, we create some sources, samples, and pair them up.</w:t>
      </w:r>
    </w:p>
    <w:p w:rsidR="00283426" w:rsidRDefault="00283426" w:rsidP="00A1102C">
      <w:pPr>
        <w:rPr>
          <w:rFonts w:eastAsiaTheme="majorEastAsia"/>
        </w:rPr>
      </w:pPr>
    </w:p>
    <w:p w:rsidR="00283426" w:rsidRDefault="00283426" w:rsidP="00A1102C">
      <w:pPr>
        <w:rPr>
          <w:rFonts w:eastAsiaTheme="majorEastAsia"/>
        </w:rPr>
      </w:pP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source1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Source("Source 1")</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source2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Source("Source 2")</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source3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Source("Source 3")</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sample1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Sample("Sample 1") { </w:t>
      </w:r>
    </w:p>
    <w:p w:rsidR="000F4DE4" w:rsidRDefault="0028342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fromSource = Select(0.5 -&gt; source1, 0.5 -&gt; source2) </w:t>
      </w:r>
    </w:p>
    <w:p w:rsidR="000F4DE4" w:rsidRDefault="00283426">
      <w:pPr>
        <w:autoSpaceDE w:val="0"/>
        <w:autoSpaceDN w:val="0"/>
        <w:adjustRightInd w:val="0"/>
        <w:ind w:left="360" w:firstLine="0"/>
        <w:rPr>
          <w:rFonts w:ascii="Courier New" w:hAnsi="Courier New" w:cs="Courier New"/>
          <w:szCs w:val="20"/>
          <w:lang w:bidi="ar-SA"/>
        </w:rPr>
      </w:pPr>
      <w:r w:rsidRPr="00283426">
        <w:rPr>
          <w:rFonts w:ascii="Courier New" w:hAnsi="Courier New" w:cs="Courier New"/>
          <w:szCs w:val="20"/>
          <w:lang w:bidi="ar-SA"/>
        </w:rPr>
        <w:t>}</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sample2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Sample("Sample 2") { </w:t>
      </w:r>
    </w:p>
    <w:p w:rsidR="000F4DE4" w:rsidRDefault="00283426">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fromSource = Select(0.3 -&gt; source1, 0.7 -&gt; source3) </w:t>
      </w:r>
    </w:p>
    <w:p w:rsidR="000F4DE4" w:rsidRDefault="00283426">
      <w:pPr>
        <w:autoSpaceDE w:val="0"/>
        <w:autoSpaceDN w:val="0"/>
        <w:adjustRightInd w:val="0"/>
        <w:ind w:left="360" w:firstLine="0"/>
        <w:rPr>
          <w:rFonts w:ascii="Courier New" w:hAnsi="Courier New" w:cs="Courier New"/>
          <w:szCs w:val="20"/>
          <w:lang w:bidi="ar-SA"/>
        </w:rPr>
      </w:pPr>
      <w:r w:rsidRPr="00283426">
        <w:rPr>
          <w:rFonts w:ascii="Courier New" w:hAnsi="Courier New" w:cs="Courier New"/>
          <w:szCs w:val="20"/>
          <w:lang w:bidi="ar-SA"/>
        </w:rPr>
        <w:t>}</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pair1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Pair(source1, sample1)</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pair2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Pair(source2, sample1)</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pair3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Pair(source1, sample2)</w:t>
      </w:r>
    </w:p>
    <w:p w:rsidR="000F4DE4" w:rsidRDefault="00283426">
      <w:pPr>
        <w:autoSpaceDE w:val="0"/>
        <w:autoSpaceDN w:val="0"/>
        <w:adjustRightInd w:val="0"/>
        <w:ind w:left="360" w:firstLine="0"/>
        <w:rPr>
          <w:rFonts w:ascii="Courier New" w:hAnsi="Courier New" w:cs="Courier New"/>
          <w:szCs w:val="20"/>
          <w:lang w:bidi="ar-SA"/>
        </w:rPr>
      </w:pPr>
      <w:proofErr w:type="gramStart"/>
      <w:r w:rsidRPr="00283426">
        <w:rPr>
          <w:rFonts w:ascii="Courier New" w:hAnsi="Courier New" w:cs="Courier New"/>
          <w:bCs/>
          <w:szCs w:val="20"/>
          <w:lang w:bidi="ar-SA"/>
        </w:rPr>
        <w:t>val</w:t>
      </w:r>
      <w:proofErr w:type="gramEnd"/>
      <w:r w:rsidRPr="00283426">
        <w:rPr>
          <w:rFonts w:ascii="Courier New" w:hAnsi="Courier New" w:cs="Courier New"/>
          <w:szCs w:val="20"/>
          <w:lang w:bidi="ar-SA"/>
        </w:rPr>
        <w:t xml:space="preserve"> pair4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Pair(source3, sample2)</w:t>
      </w:r>
    </w:p>
    <w:p w:rsidR="00283426" w:rsidRDefault="00283426" w:rsidP="00A1102C">
      <w:pPr>
        <w:rPr>
          <w:rFonts w:eastAsiaTheme="majorEastAsia"/>
        </w:rPr>
      </w:pPr>
    </w:p>
    <w:p w:rsidR="00283426" w:rsidRDefault="00283426" w:rsidP="00283426">
      <w:pPr>
        <w:rPr>
          <w:rFonts w:eastAsiaTheme="majorEastAsia" w:cstheme="minorHAnsi"/>
        </w:rPr>
      </w:pPr>
      <w:r>
        <w:rPr>
          <w:rFonts w:eastAsiaTheme="majorEastAsia"/>
        </w:rPr>
        <w:t xml:space="preserve">Note that </w:t>
      </w:r>
      <w:r>
        <w:rPr>
          <w:rFonts w:ascii="Courier New" w:eastAsiaTheme="majorEastAsia" w:hAnsi="Courier New" w:cs="Courier New"/>
        </w:rPr>
        <w:t>Sample</w:t>
      </w:r>
      <w:r>
        <w:rPr>
          <w:rFonts w:eastAsiaTheme="majorEastAsia" w:cstheme="minorHAnsi"/>
        </w:rPr>
        <w:t xml:space="preserve"> is an abstract class, so when we create particular samples we must provide a value for </w:t>
      </w:r>
      <w:r>
        <w:rPr>
          <w:rFonts w:ascii="Courier New" w:eastAsiaTheme="majorEastAsia" w:hAnsi="Courier New" w:cs="Courier New"/>
        </w:rPr>
        <w:t>fromSource</w:t>
      </w:r>
      <w:r>
        <w:rPr>
          <w:rFonts w:eastAsiaTheme="majorEastAsia" w:cstheme="minorHAnsi"/>
        </w:rPr>
        <w:t>. Now we can enforce the constraint as follows:</w:t>
      </w:r>
    </w:p>
    <w:p w:rsidR="00283426" w:rsidRPr="00283426" w:rsidRDefault="00283426" w:rsidP="00283426">
      <w:pPr>
        <w:rPr>
          <w:rFonts w:ascii="Courier New" w:eastAsiaTheme="majorEastAsia" w:hAnsi="Courier New" w:cs="Courier New"/>
          <w:sz w:val="24"/>
        </w:rPr>
      </w:pP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bCs/>
          <w:szCs w:val="20"/>
          <w:lang w:bidi="ar-SA"/>
        </w:rPr>
        <w:t>val</w:t>
      </w:r>
      <w:proofErr w:type="gramEnd"/>
      <w:r w:rsidRPr="002C5817">
        <w:rPr>
          <w:rFonts w:ascii="Courier New" w:hAnsi="Courier New" w:cs="Courier New"/>
          <w:szCs w:val="20"/>
          <w:lang w:bidi="ar-SA"/>
        </w:rPr>
        <w:t xml:space="preserve"> values = Values()</w:t>
      </w: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bCs/>
          <w:szCs w:val="20"/>
          <w:lang w:bidi="ar-SA"/>
        </w:rPr>
        <w:t>val</w:t>
      </w:r>
      <w:proofErr w:type="gramEnd"/>
      <w:r w:rsidRPr="002C5817">
        <w:rPr>
          <w:rFonts w:ascii="Courier New" w:hAnsi="Courier New" w:cs="Courier New"/>
          <w:szCs w:val="20"/>
          <w:lang w:bidi="ar-SA"/>
        </w:rPr>
        <w:t xml:space="preserve"> samples = List(sample1, sample2)</w:t>
      </w: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bCs/>
          <w:szCs w:val="20"/>
          <w:lang w:bidi="ar-SA"/>
        </w:rPr>
        <w:t>for</w:t>
      </w:r>
      <w:proofErr w:type="gramEnd"/>
      <w:r w:rsidRPr="002C5817">
        <w:rPr>
          <w:rFonts w:ascii="Courier New" w:hAnsi="Courier New" w:cs="Courier New"/>
          <w:szCs w:val="20"/>
          <w:lang w:bidi="ar-SA"/>
        </w:rPr>
        <w:t xml:space="preserve"> {</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szCs w:val="20"/>
          <w:lang w:bidi="ar-SA"/>
        </w:rPr>
        <w:t>firstSample</w:t>
      </w:r>
      <w:proofErr w:type="gramEnd"/>
      <w:r w:rsidRPr="002C5817">
        <w:rPr>
          <w:rFonts w:ascii="Courier New" w:hAnsi="Courier New" w:cs="Courier New"/>
          <w:szCs w:val="20"/>
          <w:lang w:bidi="ar-SA"/>
        </w:rPr>
        <w:t xml:space="preserve">, secondSample) &lt;- </w:t>
      </w:r>
      <w:proofErr w:type="gramStart"/>
      <w:r w:rsidRPr="002C5817">
        <w:rPr>
          <w:rFonts w:ascii="Courier New" w:hAnsi="Courier New" w:cs="Courier New"/>
          <w:szCs w:val="20"/>
          <w:lang w:bidi="ar-SA"/>
        </w:rPr>
        <w:t>upperTriangle(</w:t>
      </w:r>
      <w:proofErr w:type="gramEnd"/>
      <w:r w:rsidRPr="002C5817">
        <w:rPr>
          <w:rFonts w:ascii="Courier New" w:hAnsi="Courier New" w:cs="Courier New"/>
          <w:szCs w:val="20"/>
          <w:lang w:bidi="ar-SA"/>
        </w:rPr>
        <w:t>samples)</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 xml:space="preserve">  sources1 = </w:t>
      </w:r>
      <w:proofErr w:type="gramStart"/>
      <w:r w:rsidRPr="002C5817">
        <w:rPr>
          <w:rFonts w:ascii="Courier New" w:hAnsi="Courier New" w:cs="Courier New"/>
          <w:szCs w:val="20"/>
          <w:lang w:bidi="ar-SA"/>
        </w:rPr>
        <w:t>values(</w:t>
      </w:r>
      <w:proofErr w:type="gramEnd"/>
      <w:r w:rsidRPr="002C5817">
        <w:rPr>
          <w:rFonts w:ascii="Courier New" w:hAnsi="Courier New" w:cs="Courier New"/>
          <w:szCs w:val="20"/>
          <w:lang w:bidi="ar-SA"/>
        </w:rPr>
        <w:t>firstSample.fromSource)</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 xml:space="preserve">  sources2 = </w:t>
      </w:r>
      <w:proofErr w:type="gramStart"/>
      <w:r w:rsidRPr="002C5817">
        <w:rPr>
          <w:rFonts w:ascii="Courier New" w:hAnsi="Courier New" w:cs="Courier New"/>
          <w:szCs w:val="20"/>
          <w:lang w:bidi="ar-SA"/>
        </w:rPr>
        <w:t>values(</w:t>
      </w:r>
      <w:proofErr w:type="gramEnd"/>
      <w:r w:rsidRPr="002C5817">
        <w:rPr>
          <w:rFonts w:ascii="Courier New" w:hAnsi="Courier New" w:cs="Courier New"/>
          <w:szCs w:val="20"/>
          <w:lang w:bidi="ar-SA"/>
        </w:rPr>
        <w:t>secondSample.fromSource)</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bCs/>
          <w:szCs w:val="20"/>
          <w:lang w:bidi="ar-SA"/>
        </w:rPr>
        <w:t>if</w:t>
      </w:r>
      <w:proofErr w:type="gramEnd"/>
      <w:r w:rsidRPr="002C5817">
        <w:rPr>
          <w:rFonts w:ascii="Courier New" w:hAnsi="Courier New" w:cs="Courier New"/>
          <w:szCs w:val="20"/>
          <w:lang w:bidi="ar-SA"/>
        </w:rPr>
        <w:t xml:space="preserve"> sources1.intersect(sources2).nonEmpty</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 {</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szCs w:val="20"/>
          <w:lang w:bidi="ar-SA"/>
        </w:rPr>
        <w:t>^(</w:t>
      </w:r>
      <w:proofErr w:type="gramEnd"/>
      <w:r w:rsidRPr="002C5817">
        <w:rPr>
          <w:rFonts w:ascii="Courier New" w:hAnsi="Courier New" w:cs="Courier New"/>
          <w:szCs w:val="20"/>
          <w:lang w:bidi="ar-SA"/>
        </w:rPr>
        <w:t>firstSample.fromSource, secondSample.fromSource).addCondition(</w:t>
      </w:r>
    </w:p>
    <w:p w:rsidR="000F4DE4" w:rsidRDefault="002C581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w:t>
      </w:r>
      <w:proofErr w:type="gramStart"/>
      <w:r w:rsidRPr="002C5817">
        <w:rPr>
          <w:rFonts w:ascii="Courier New" w:hAnsi="Courier New" w:cs="Courier New"/>
          <w:szCs w:val="20"/>
          <w:lang w:bidi="ar-SA"/>
        </w:rPr>
        <w:t>p</w:t>
      </w:r>
      <w:proofErr w:type="gramEnd"/>
      <w:r w:rsidRPr="002C5817">
        <w:rPr>
          <w:rFonts w:ascii="Courier New" w:hAnsi="Courier New" w:cs="Courier New"/>
          <w:szCs w:val="20"/>
          <w:lang w:bidi="ar-SA"/>
        </w:rPr>
        <w:t>: (Source, Source)) =&gt; p._</w:t>
      </w:r>
      <w:proofErr w:type="gramStart"/>
      <w:r w:rsidRPr="002C5817">
        <w:rPr>
          <w:rFonts w:ascii="Courier New" w:hAnsi="Courier New" w:cs="Courier New"/>
          <w:szCs w:val="20"/>
          <w:lang w:bidi="ar-SA"/>
        </w:rPr>
        <w:t>1 !</w:t>
      </w:r>
      <w:proofErr w:type="gramEnd"/>
      <w:r w:rsidRPr="002C5817">
        <w:rPr>
          <w:rFonts w:ascii="Courier New" w:hAnsi="Courier New" w:cs="Courier New"/>
          <w:szCs w:val="20"/>
          <w:lang w:bidi="ar-SA"/>
        </w:rPr>
        <w:t>= p._2)</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w:t>
      </w:r>
    </w:p>
    <w:p w:rsidR="00283426" w:rsidRDefault="00283426" w:rsidP="00283426">
      <w:pPr>
        <w:rPr>
          <w:rFonts w:ascii="Courier New" w:eastAsiaTheme="majorEastAsia" w:hAnsi="Courier New" w:cs="Courier New"/>
          <w:sz w:val="28"/>
        </w:rPr>
      </w:pPr>
    </w:p>
    <w:p w:rsidR="002C5817" w:rsidRPr="002C5817" w:rsidRDefault="002C5817" w:rsidP="002C5817">
      <w:pPr>
        <w:rPr>
          <w:rFonts w:eastAsiaTheme="majorEastAsia" w:cstheme="minorHAnsi"/>
        </w:rPr>
      </w:pPr>
      <w:r>
        <w:rPr>
          <w:rFonts w:eastAsiaTheme="majorEastAsia"/>
        </w:rPr>
        <w:t xml:space="preserve">The first thing we do is create a </w:t>
      </w:r>
      <w:r>
        <w:rPr>
          <w:rFonts w:ascii="Courier New" w:eastAsiaTheme="majorEastAsia" w:hAnsi="Courier New" w:cs="Courier New"/>
        </w:rPr>
        <w:t>Values</w:t>
      </w:r>
      <w:r>
        <w:rPr>
          <w:rFonts w:eastAsiaTheme="majorEastAsia" w:cstheme="minorHAnsi"/>
        </w:rPr>
        <w:t xml:space="preserve"> object, because we will need to repeatedly get the possible sources of each sample. The for comprehension first generates all pairs of elements in the </w:t>
      </w:r>
      <w:r>
        <w:rPr>
          <w:rFonts w:ascii="Courier New" w:eastAsiaTheme="majorEastAsia" w:hAnsi="Courier New" w:cs="Courier New"/>
        </w:rPr>
        <w:t>samples</w:t>
      </w:r>
      <w:r>
        <w:rPr>
          <w:rFonts w:eastAsiaTheme="majorEastAsia" w:cstheme="minorHAnsi"/>
        </w:rPr>
        <w:t xml:space="preserve"> list in which the first element precedes the second in the list</w:t>
      </w:r>
      <w:ins w:id="463" w:author="bruttenberg" w:date="2013-08-14T10:32:00Z">
        <w:r w:rsidR="000B7DD9">
          <w:rPr>
            <w:rFonts w:eastAsiaTheme="majorEastAsia" w:cstheme="minorHAnsi"/>
          </w:rPr>
          <w:t xml:space="preserve"> (</w:t>
        </w:r>
        <w:r w:rsidR="005A09FB" w:rsidRPr="005A09FB">
          <w:rPr>
            <w:rFonts w:ascii="Courier New" w:eastAsiaTheme="majorEastAsia" w:hAnsi="Courier New" w:cs="Courier New"/>
          </w:rPr>
          <w:t>upperTriangle</w:t>
        </w:r>
        <w:r w:rsidR="000B7DD9">
          <w:rPr>
            <w:rFonts w:eastAsiaTheme="majorEastAsia" w:cstheme="minorHAnsi"/>
          </w:rPr>
          <w:t xml:space="preserve"> is in</w:t>
        </w:r>
      </w:ins>
      <w:ins w:id="464" w:author="bruttenberg" w:date="2013-08-14T10:33:00Z">
        <w:r w:rsidR="000B7DD9">
          <w:rPr>
            <w:rFonts w:eastAsiaTheme="majorEastAsia" w:cstheme="minorHAnsi"/>
          </w:rPr>
          <w:t xml:space="preserve"> the Figaro package</w:t>
        </w:r>
        <w:proofErr w:type="gramStart"/>
        <w:r w:rsidR="000B7DD9">
          <w:rPr>
            <w:rFonts w:eastAsiaTheme="majorEastAsia" w:cstheme="minorHAnsi"/>
          </w:rPr>
          <w:t>)</w:t>
        </w:r>
      </w:ins>
      <w:ins w:id="465" w:author="bruttenberg" w:date="2013-08-14T10:32:00Z">
        <w:r w:rsidR="000B7DD9">
          <w:rPr>
            <w:rFonts w:eastAsiaTheme="majorEastAsia" w:cstheme="minorHAnsi"/>
          </w:rPr>
          <w:t xml:space="preserve"> </w:t>
        </w:r>
      </w:ins>
      <w:r>
        <w:rPr>
          <w:rFonts w:eastAsiaTheme="majorEastAsia" w:cstheme="minorHAnsi"/>
        </w:rPr>
        <w:t>.</w:t>
      </w:r>
      <w:proofErr w:type="gramEnd"/>
      <w:r>
        <w:rPr>
          <w:rFonts w:eastAsiaTheme="majorEastAsia" w:cstheme="minorHAnsi"/>
        </w:rPr>
        <w:t xml:space="preserve"> It then sees if the two samples have a possible source in common. If they do, it imposes a </w:t>
      </w:r>
      <w:del w:id="466" w:author="bruttenberg" w:date="2013-08-14T10:33:00Z">
        <w:r w:rsidDel="000B7DD9">
          <w:rPr>
            <w:rFonts w:eastAsiaTheme="majorEastAsia" w:cstheme="minorHAnsi"/>
          </w:rPr>
          <w:delText xml:space="preserve">constraint </w:delText>
        </w:r>
      </w:del>
      <w:ins w:id="467" w:author="bruttenberg" w:date="2013-08-14T10:33:00Z">
        <w:r w:rsidR="000B7DD9">
          <w:rPr>
            <w:rFonts w:eastAsiaTheme="majorEastAsia" w:cstheme="minorHAnsi"/>
          </w:rPr>
          <w:t xml:space="preserve">condition </w:t>
        </w:r>
      </w:ins>
      <w:r>
        <w:rPr>
          <w:rFonts w:eastAsiaTheme="majorEastAsia" w:cstheme="minorHAnsi"/>
        </w:rPr>
        <w:t xml:space="preserve">on the pair of sources of the two samples saying that they must be different. We go through this process to avoid setting a constraint on the source variables of all pairs of samples, </w:t>
      </w:r>
      <w:r w:rsidR="003D67D0">
        <w:rPr>
          <w:rFonts w:eastAsiaTheme="majorEastAsia" w:cstheme="minorHAnsi"/>
        </w:rPr>
        <w:t xml:space="preserve">which would </w:t>
      </w:r>
      <w:r>
        <w:rPr>
          <w:rFonts w:eastAsiaTheme="majorEastAsia" w:cstheme="minorHAnsi"/>
        </w:rPr>
        <w:t>lead them to be one large clique.</w:t>
      </w:r>
    </w:p>
    <w:p w:rsidR="001E2A3F" w:rsidRDefault="00A1102C" w:rsidP="00A1102C">
      <w:pPr>
        <w:rPr>
          <w:rFonts w:eastAsiaTheme="majorEastAsia" w:cstheme="minorHAnsi"/>
        </w:rPr>
      </w:pPr>
      <w:r>
        <w:rPr>
          <w:rFonts w:eastAsiaTheme="majorEastAsia"/>
        </w:rPr>
        <w:t xml:space="preserve">Depending on the structure of which samples can come from which sources, we might want to solve this problem using variable elimination. Unfortunately, the distances are defined by atomic continuous elements that cannot be used in variable elimination. The solution is to use dependent universes. We create a universe for each </w:t>
      </w:r>
      <w:r>
        <w:rPr>
          <w:rFonts w:ascii="Courier New" w:eastAsiaTheme="majorEastAsia" w:hAnsi="Courier New" w:cs="Courier New"/>
        </w:rPr>
        <w:t>Pair</w:t>
      </w:r>
      <w:r>
        <w:rPr>
          <w:rFonts w:eastAsiaTheme="majorEastAsia" w:cstheme="minorHAnsi"/>
        </w:rPr>
        <w:t xml:space="preserve"> as follows:</w:t>
      </w:r>
    </w:p>
    <w:p w:rsidR="00A1102C" w:rsidRPr="00A1102C" w:rsidRDefault="00A1102C" w:rsidP="00A1102C">
      <w:pPr>
        <w:rPr>
          <w:rFonts w:eastAsiaTheme="majorEastAsia" w:cstheme="minorHAnsi"/>
        </w:rPr>
      </w:pPr>
    </w:p>
    <w:p w:rsidR="000F4DE4" w:rsidRDefault="00A1102C">
      <w:pPr>
        <w:autoSpaceDE w:val="0"/>
        <w:autoSpaceDN w:val="0"/>
        <w:adjustRightInd w:val="0"/>
        <w:ind w:left="360" w:firstLine="0"/>
        <w:rPr>
          <w:rFonts w:ascii="Courier New" w:hAnsi="Courier New" w:cs="Courier New"/>
          <w:szCs w:val="20"/>
          <w:lang w:bidi="ar-SA"/>
        </w:rPr>
      </w:pPr>
      <w:proofErr w:type="gramStart"/>
      <w:r w:rsidRPr="008C53DE">
        <w:rPr>
          <w:rFonts w:ascii="Courier New" w:hAnsi="Courier New" w:cs="Courier New"/>
          <w:bCs/>
          <w:szCs w:val="20"/>
          <w:lang w:bidi="ar-SA"/>
        </w:rPr>
        <w:t>class</w:t>
      </w:r>
      <w:proofErr w:type="gramEnd"/>
      <w:r w:rsidRPr="008C53DE">
        <w:rPr>
          <w:rFonts w:ascii="Courier New" w:hAnsi="Courier New" w:cs="Courier New"/>
          <w:szCs w:val="20"/>
          <w:lang w:bidi="ar-SA"/>
        </w:rPr>
        <w:t xml:space="preserve"> Pair(</w:t>
      </w:r>
      <w:r w:rsidRPr="008C53DE">
        <w:rPr>
          <w:rFonts w:ascii="Courier New" w:hAnsi="Courier New" w:cs="Courier New"/>
          <w:bCs/>
          <w:szCs w:val="20"/>
          <w:lang w:bidi="ar-SA"/>
        </w:rPr>
        <w:t>val</w:t>
      </w:r>
      <w:r w:rsidRPr="008C53DE">
        <w:rPr>
          <w:rFonts w:ascii="Courier New" w:hAnsi="Courier New" w:cs="Courier New"/>
          <w:szCs w:val="20"/>
          <w:lang w:bidi="ar-SA"/>
        </w:rPr>
        <w:t xml:space="preserve"> source: Source, </w:t>
      </w:r>
      <w:r w:rsidRPr="008C53DE">
        <w:rPr>
          <w:rFonts w:ascii="Courier New" w:hAnsi="Courier New" w:cs="Courier New"/>
          <w:bCs/>
          <w:szCs w:val="20"/>
          <w:lang w:bidi="ar-SA"/>
        </w:rPr>
        <w:t>val</w:t>
      </w:r>
      <w:r w:rsidRPr="008C53DE">
        <w:rPr>
          <w:rFonts w:ascii="Courier New" w:hAnsi="Courier New" w:cs="Courier New"/>
          <w:szCs w:val="20"/>
          <w:lang w:bidi="ar-SA"/>
        </w:rPr>
        <w:t xml:space="preserve"> sample: Sample) {</w:t>
      </w:r>
    </w:p>
    <w:p w:rsidR="000F4DE4" w:rsidRDefault="00A1102C">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universe = </w:t>
      </w:r>
      <w:r w:rsidRPr="008C53DE">
        <w:rPr>
          <w:rFonts w:ascii="Courier New" w:hAnsi="Courier New" w:cs="Courier New"/>
          <w:bCs/>
          <w:szCs w:val="20"/>
          <w:lang w:bidi="ar-SA"/>
        </w:rPr>
        <w:t>new</w:t>
      </w:r>
      <w:r w:rsidRPr="008C53DE">
        <w:rPr>
          <w:rFonts w:ascii="Courier New" w:hAnsi="Courier New" w:cs="Courier New"/>
          <w:szCs w:val="20"/>
          <w:lang w:bidi="ar-SA"/>
        </w:rPr>
        <w:t xml:space="preserve"> Universe(List(sample.fromSource))</w:t>
      </w:r>
    </w:p>
    <w:p w:rsidR="000F4DE4" w:rsidRDefault="00A1102C">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isTheRightSource = </w:t>
      </w:r>
    </w:p>
    <w:p w:rsidR="000F4DE4" w:rsidRDefault="00A1102C">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lastRenderedPageBreak/>
        <w:t xml:space="preserve">    </w:t>
      </w:r>
      <w:proofErr w:type="gramStart"/>
      <w:r w:rsidRPr="008C53DE">
        <w:rPr>
          <w:rFonts w:ascii="Courier New" w:hAnsi="Courier New" w:cs="Courier New"/>
          <w:szCs w:val="20"/>
          <w:lang w:bidi="ar-SA"/>
        </w:rPr>
        <w:t>Apply(</w:t>
      </w:r>
      <w:proofErr w:type="gramEnd"/>
      <w:r w:rsidRPr="008C53DE">
        <w:rPr>
          <w:rFonts w:ascii="Courier New" w:hAnsi="Courier New" w:cs="Courier New"/>
          <w:szCs w:val="20"/>
          <w:lang w:bidi="ar-SA"/>
        </w:rPr>
        <w:t>sample.fromSource, (s: Source) =&gt; s == source)(</w:t>
      </w:r>
    </w:p>
    <w:p w:rsidR="000F4DE4" w:rsidRDefault="00A1102C">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8C53DE">
        <w:rPr>
          <w:rFonts w:ascii="Courier New" w:hAnsi="Courier New" w:cs="Courier New"/>
          <w:szCs w:val="20"/>
          <w:lang w:bidi="ar-SA"/>
        </w:rPr>
        <w:t>"", universe)</w:t>
      </w:r>
    </w:p>
    <w:p w:rsidR="000F4DE4" w:rsidRDefault="00A1102C">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rightSourceDistance = Normal(0.0, 1.0)("", universe)</w:t>
      </w:r>
    </w:p>
    <w:p w:rsidR="000F4DE4" w:rsidRDefault="00A1102C">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wrongSourceDistance = Uniform(0.0, 10.0)("", universe)</w:t>
      </w:r>
    </w:p>
    <w:p w:rsidR="000F4DE4" w:rsidRDefault="00A1102C">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val</w:t>
      </w:r>
      <w:proofErr w:type="gramEnd"/>
      <w:r w:rsidRPr="008C53DE">
        <w:rPr>
          <w:rFonts w:ascii="Courier New" w:hAnsi="Courier New" w:cs="Courier New"/>
          <w:szCs w:val="20"/>
          <w:lang w:bidi="ar-SA"/>
        </w:rPr>
        <w:t xml:space="preserve"> distance = </w:t>
      </w:r>
    </w:p>
    <w:p w:rsidR="000F4DE4" w:rsidRDefault="00A1102C">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If(</w:t>
      </w:r>
      <w:proofErr w:type="gramEnd"/>
      <w:r w:rsidRPr="008C53DE">
        <w:rPr>
          <w:rFonts w:ascii="Courier New" w:hAnsi="Courier New" w:cs="Courier New"/>
          <w:szCs w:val="20"/>
          <w:lang w:bidi="ar-SA"/>
        </w:rPr>
        <w:t>isTheRightSource, rightSourceDistance,</w:t>
      </w:r>
    </w:p>
    <w:p w:rsidR="000F4DE4" w:rsidRDefault="00A1102C">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wrongSourceDistance</w:t>
      </w:r>
      <w:proofErr w:type="gramEnd"/>
      <w:r w:rsidRPr="008C53DE">
        <w:rPr>
          <w:rFonts w:ascii="Courier New" w:hAnsi="Courier New" w:cs="Courier New"/>
          <w:szCs w:val="20"/>
          <w:lang w:bidi="ar-SA"/>
        </w:rPr>
        <w:t>)("", universe)</w:t>
      </w:r>
    </w:p>
    <w:p w:rsidR="000F4DE4" w:rsidRDefault="00A1102C">
      <w:pPr>
        <w:autoSpaceDE w:val="0"/>
        <w:autoSpaceDN w:val="0"/>
        <w:adjustRightInd w:val="0"/>
        <w:ind w:left="360" w:firstLine="0"/>
        <w:rPr>
          <w:rFonts w:ascii="Courier New" w:hAnsi="Courier New" w:cs="Courier New"/>
          <w:szCs w:val="20"/>
          <w:lang w:bidi="ar-SA"/>
        </w:rPr>
      </w:pPr>
      <w:r w:rsidRPr="008C53DE">
        <w:rPr>
          <w:rFonts w:ascii="Courier New" w:hAnsi="Courier New" w:cs="Courier New"/>
          <w:szCs w:val="20"/>
          <w:lang w:bidi="ar-SA"/>
        </w:rPr>
        <w:t>}</w:t>
      </w:r>
    </w:p>
    <w:p w:rsidR="00A1102C" w:rsidRDefault="00A1102C" w:rsidP="00A1102C">
      <w:pPr>
        <w:rPr>
          <w:rFonts w:ascii="Courier New" w:eastAsiaTheme="majorEastAsia" w:hAnsi="Courier New" w:cs="Courier New"/>
          <w:sz w:val="24"/>
        </w:rPr>
      </w:pPr>
    </w:p>
    <w:p w:rsidR="00A1102C" w:rsidRDefault="00B57CC7" w:rsidP="00A1102C">
      <w:pPr>
        <w:rPr>
          <w:rFonts w:eastAsiaTheme="majorEastAsia"/>
        </w:rPr>
      </w:pPr>
      <w:ins w:id="468" w:author="bruttenberg" w:date="2013-08-14T10:38:00Z">
        <w:r>
          <w:rPr>
            <w:rFonts w:eastAsiaTheme="majorEastAsia"/>
          </w:rPr>
          <w:t xml:space="preserve">Observe that each element created in the </w:t>
        </w:r>
        <w:r w:rsidR="005A09FB" w:rsidRPr="005A09FB">
          <w:rPr>
            <w:rFonts w:ascii="Courier New" w:eastAsiaTheme="majorEastAsia" w:hAnsi="Courier New" w:cs="Courier New"/>
          </w:rPr>
          <w:t>Pair</w:t>
        </w:r>
        <w:r>
          <w:rPr>
            <w:rFonts w:eastAsiaTheme="majorEastAsia"/>
          </w:rPr>
          <w:t xml:space="preserve"> class is added to the universe of the </w:t>
        </w:r>
        <w:r w:rsidR="005A09FB" w:rsidRPr="005A09FB">
          <w:rPr>
            <w:rFonts w:ascii="Courier New" w:eastAsiaTheme="majorEastAsia" w:hAnsi="Courier New" w:cs="Courier New"/>
          </w:rPr>
          <w:t>Pair</w:t>
        </w:r>
        <w:r>
          <w:rPr>
            <w:rFonts w:eastAsiaTheme="majorEastAsia"/>
          </w:rPr>
          <w:t xml:space="preserve">, not the universe that contains </w:t>
        </w:r>
        <w:r w:rsidR="005A09FB" w:rsidRPr="005A09FB">
          <w:rPr>
            <w:rFonts w:ascii="Courier New" w:eastAsiaTheme="majorEastAsia" w:hAnsi="Courier New" w:cs="Courier New"/>
          </w:rPr>
          <w:t>sample.fromSource</w:t>
        </w:r>
        <w:r>
          <w:rPr>
            <w:rFonts w:eastAsiaTheme="majorEastAsia"/>
          </w:rPr>
          <w:t xml:space="preserve">. </w:t>
        </w:r>
      </w:ins>
      <w:r w:rsidR="00A1102C">
        <w:rPr>
          <w:rFonts w:eastAsiaTheme="majorEastAsia"/>
        </w:rPr>
        <w:t>Now, we can use variable elimination and condition each of the source assignment</w:t>
      </w:r>
      <w:r w:rsidR="002C5817">
        <w:rPr>
          <w:rFonts w:eastAsiaTheme="majorEastAsia"/>
        </w:rPr>
        <w:t xml:space="preserve"> on the probability of the evidence in the corresponding dependent universe. To do this, we pass a list of the dependent universes as extra arguments to variable elimination, along with a function that provides the algorithm to use to compute the probability of evidence in a dependent universe, as follows:</w:t>
      </w:r>
    </w:p>
    <w:p w:rsidR="002C5817" w:rsidRDefault="002C5817" w:rsidP="00A1102C">
      <w:pPr>
        <w:rPr>
          <w:rFonts w:eastAsiaTheme="majorEastAsia"/>
        </w:rPr>
      </w:pP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szCs w:val="20"/>
          <w:lang w:bidi="ar-SA"/>
        </w:rPr>
        <w:t>pair1.distance.addCondition(</w:t>
      </w:r>
      <w:proofErr w:type="gramEnd"/>
      <w:r w:rsidRPr="002C5817">
        <w:rPr>
          <w:rFonts w:ascii="Courier New" w:hAnsi="Courier New" w:cs="Courier New"/>
          <w:szCs w:val="20"/>
          <w:lang w:bidi="ar-SA"/>
        </w:rPr>
        <w:t>(d: Double) =&gt; d &gt; 0.5 &amp;&amp; d &lt; 0.6)</w:t>
      </w: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szCs w:val="20"/>
          <w:lang w:bidi="ar-SA"/>
        </w:rPr>
        <w:t>pair2.distance.addCondition(</w:t>
      </w:r>
      <w:proofErr w:type="gramEnd"/>
      <w:r w:rsidRPr="002C5817">
        <w:rPr>
          <w:rFonts w:ascii="Courier New" w:hAnsi="Courier New" w:cs="Courier New"/>
          <w:szCs w:val="20"/>
          <w:lang w:bidi="ar-SA"/>
        </w:rPr>
        <w:t>(d: Double) =&gt; d &gt; 1.5 &amp;&amp; d &lt; 1.6)</w:t>
      </w: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szCs w:val="20"/>
          <w:lang w:bidi="ar-SA"/>
        </w:rPr>
        <w:t>pair3.distance.addCondition(</w:t>
      </w:r>
      <w:proofErr w:type="gramEnd"/>
      <w:r w:rsidRPr="002C5817">
        <w:rPr>
          <w:rFonts w:ascii="Courier New" w:hAnsi="Courier New" w:cs="Courier New"/>
          <w:szCs w:val="20"/>
          <w:lang w:bidi="ar-SA"/>
        </w:rPr>
        <w:t>(d: Double) =&gt; d &gt; 2.5 &amp;&amp; d &lt; 2.6)</w:t>
      </w: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szCs w:val="20"/>
          <w:lang w:bidi="ar-SA"/>
        </w:rPr>
        <w:t>pair4.distance.addCondition(</w:t>
      </w:r>
      <w:proofErr w:type="gramEnd"/>
      <w:r w:rsidRPr="002C5817">
        <w:rPr>
          <w:rFonts w:ascii="Courier New" w:hAnsi="Courier New" w:cs="Courier New"/>
          <w:szCs w:val="20"/>
          <w:lang w:bidi="ar-SA"/>
        </w:rPr>
        <w:t>(d: Double) =&gt; d &gt; 0.5 &amp;&amp; d &lt; 0.6)</w:t>
      </w: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bCs/>
          <w:szCs w:val="20"/>
          <w:lang w:bidi="ar-SA"/>
        </w:rPr>
        <w:t>def</w:t>
      </w:r>
      <w:proofErr w:type="gramEnd"/>
      <w:r w:rsidRPr="002C5817">
        <w:rPr>
          <w:rFonts w:ascii="Courier New" w:hAnsi="Courier New" w:cs="Courier New"/>
          <w:szCs w:val="20"/>
          <w:lang w:bidi="ar-SA"/>
        </w:rPr>
        <w:t xml:space="preserve"> peAlg(universe: Universe) =</w:t>
      </w:r>
    </w:p>
    <w:p w:rsidR="000F4DE4" w:rsidRDefault="002C581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 xml:space="preserve"> </w:t>
      </w:r>
      <w:proofErr w:type="gramStart"/>
      <w:r>
        <w:rPr>
          <w:rFonts w:ascii="Courier New" w:hAnsi="Courier New" w:cs="Courier New"/>
          <w:szCs w:val="20"/>
          <w:lang w:bidi="ar-SA"/>
        </w:rPr>
        <w:t>p</w:t>
      </w:r>
      <w:r w:rsidRPr="002C5817">
        <w:rPr>
          <w:rFonts w:ascii="Courier New" w:hAnsi="Courier New" w:cs="Courier New"/>
          <w:szCs w:val="20"/>
          <w:lang w:bidi="ar-SA"/>
        </w:rPr>
        <w:t>robEvidenceSampler(</w:t>
      </w:r>
      <w:proofErr w:type="gramEnd"/>
      <w:r w:rsidRPr="002C5817">
        <w:rPr>
          <w:rFonts w:ascii="Courier New" w:hAnsi="Courier New" w:cs="Courier New"/>
          <w:szCs w:val="20"/>
          <w:lang w:bidi="ar-SA"/>
        </w:rPr>
        <w:t>100000)(universe)</w:t>
      </w:r>
    </w:p>
    <w:p w:rsidR="000F4DE4" w:rsidRDefault="002C5817">
      <w:pPr>
        <w:autoSpaceDE w:val="0"/>
        <w:autoSpaceDN w:val="0"/>
        <w:adjustRightInd w:val="0"/>
        <w:ind w:left="360" w:firstLine="0"/>
        <w:rPr>
          <w:rFonts w:ascii="Courier New" w:hAnsi="Courier New" w:cs="Courier New"/>
          <w:szCs w:val="20"/>
          <w:lang w:bidi="ar-SA"/>
        </w:rPr>
      </w:pPr>
      <w:proofErr w:type="gramStart"/>
      <w:r w:rsidRPr="002C5817">
        <w:rPr>
          <w:rFonts w:ascii="Courier New" w:hAnsi="Courier New" w:cs="Courier New"/>
          <w:bCs/>
          <w:szCs w:val="20"/>
          <w:lang w:bidi="ar-SA"/>
        </w:rPr>
        <w:t>val</w:t>
      </w:r>
      <w:proofErr w:type="gramEnd"/>
      <w:r w:rsidRPr="002C5817">
        <w:rPr>
          <w:rFonts w:ascii="Courier New" w:hAnsi="Courier New" w:cs="Courier New"/>
          <w:szCs w:val="20"/>
          <w:lang w:bidi="ar-SA"/>
        </w:rPr>
        <w:t xml:space="preserve"> alg = VariableElimination(</w:t>
      </w:r>
    </w:p>
    <w:p w:rsidR="000F4DE4" w:rsidRDefault="002C581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2C5817">
        <w:rPr>
          <w:rFonts w:ascii="Courier New" w:hAnsi="Courier New" w:cs="Courier New"/>
          <w:szCs w:val="20"/>
          <w:lang w:bidi="ar-SA"/>
        </w:rPr>
        <w:t>List(</w:t>
      </w:r>
      <w:proofErr w:type="gramEnd"/>
      <w:r w:rsidRPr="002C5817">
        <w:rPr>
          <w:rFonts w:ascii="Courier New" w:hAnsi="Courier New" w:cs="Courier New"/>
          <w:szCs w:val="20"/>
          <w:lang w:bidi="ar-SA"/>
        </w:rPr>
        <w:t xml:space="preserve">pair1.universe, pair2.universe, </w:t>
      </w:r>
    </w:p>
    <w:p w:rsidR="000F4DE4" w:rsidRDefault="002C581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 xml:space="preserve">pair3.universe, pair4.universe), </w:t>
      </w:r>
    </w:p>
    <w:p w:rsidR="000F4DE4" w:rsidRDefault="002C581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2C5817">
        <w:rPr>
          <w:rFonts w:ascii="Courier New" w:hAnsi="Courier New" w:cs="Courier New"/>
          <w:szCs w:val="20"/>
          <w:lang w:bidi="ar-SA"/>
        </w:rPr>
        <w:t>peAlg</w:t>
      </w:r>
      <w:proofErr w:type="gramEnd"/>
      <w:r w:rsidRPr="002C5817">
        <w:rPr>
          <w:rFonts w:ascii="Courier New" w:hAnsi="Courier New" w:cs="Courier New"/>
          <w:szCs w:val="20"/>
          <w:lang w:bidi="ar-SA"/>
        </w:rPr>
        <w:t xml:space="preserve"> _, </w:t>
      </w:r>
    </w:p>
    <w:p w:rsidR="000F4DE4" w:rsidRDefault="002C5817">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sample1.fromSource</w:t>
      </w:r>
    </w:p>
    <w:p w:rsidR="000F4DE4" w:rsidRDefault="002C5817">
      <w:pPr>
        <w:autoSpaceDE w:val="0"/>
        <w:autoSpaceDN w:val="0"/>
        <w:adjustRightInd w:val="0"/>
        <w:ind w:left="360" w:firstLine="0"/>
        <w:rPr>
          <w:rFonts w:ascii="Courier New" w:hAnsi="Courier New" w:cs="Courier New"/>
          <w:szCs w:val="20"/>
          <w:lang w:bidi="ar-SA"/>
        </w:rPr>
      </w:pPr>
      <w:r w:rsidRPr="002C5817">
        <w:rPr>
          <w:rFonts w:ascii="Courier New" w:hAnsi="Courier New" w:cs="Courier New"/>
          <w:szCs w:val="20"/>
          <w:lang w:bidi="ar-SA"/>
        </w:rPr>
        <w:t>)</w:t>
      </w:r>
    </w:p>
    <w:p w:rsidR="00CA05D3" w:rsidRDefault="00AF3F15" w:rsidP="00CA05D3">
      <w:pPr>
        <w:pStyle w:val="Heading2"/>
      </w:pPr>
      <w:bookmarkStart w:id="469" w:name="_Toc364262204"/>
      <w:r>
        <w:t>Abstractions</w:t>
      </w:r>
      <w:bookmarkEnd w:id="469"/>
    </w:p>
    <w:p w:rsidR="006D3C1A" w:rsidRDefault="006D3C1A" w:rsidP="006D3C1A">
      <w:pPr>
        <w:rPr>
          <w:rFonts w:cstheme="minorHAnsi"/>
        </w:rPr>
      </w:pPr>
      <w:r>
        <w:t xml:space="preserve">An alternative way to dealing with elements with many possible values, such as continuous elements, is to map the values to a smaller abstract space of values. An element can have </w:t>
      </w:r>
      <w:r>
        <w:rPr>
          <w:i/>
        </w:rPr>
        <w:t>pragmas</w:t>
      </w:r>
      <w:r>
        <w:t xml:space="preserve">, which are instructions to algorithms on how to deal with the element. The only pragmas currently defined are abstractions, but more might be defined in the future. To add an abstraction to an element, use the element’s </w:t>
      </w:r>
      <w:r>
        <w:rPr>
          <w:rFonts w:ascii="Courier New" w:hAnsi="Courier New" w:cs="Courier New"/>
        </w:rPr>
        <w:t>addPragma</w:t>
      </w:r>
      <w:r>
        <w:rPr>
          <w:rFonts w:cstheme="minorHAnsi"/>
        </w:rPr>
        <w:t xml:space="preserve"> method.</w:t>
      </w:r>
    </w:p>
    <w:p w:rsidR="006D3C1A" w:rsidRDefault="006D3C1A" w:rsidP="006D3C1A">
      <w:pPr>
        <w:rPr>
          <w:rFonts w:cstheme="minorHAnsi"/>
        </w:rPr>
      </w:pPr>
      <w:r>
        <w:rPr>
          <w:rFonts w:cstheme="minorHAnsi"/>
        </w:rPr>
        <w:t xml:space="preserve">Let us build abstractions in steps. We start with a </w:t>
      </w:r>
      <w:r>
        <w:rPr>
          <w:rFonts w:ascii="Courier New" w:hAnsi="Courier New" w:cs="Courier New"/>
        </w:rPr>
        <w:t>PointMapper</w:t>
      </w:r>
      <w:r>
        <w:rPr>
          <w:rFonts w:cstheme="minorHAnsi"/>
        </w:rPr>
        <w:t xml:space="preserve">. A point mapper defines a </w:t>
      </w:r>
      <w:r>
        <w:rPr>
          <w:rFonts w:ascii="Courier New" w:hAnsi="Courier New" w:cs="Courier New"/>
        </w:rPr>
        <w:t>map</w:t>
      </w:r>
      <w:r>
        <w:rPr>
          <w:rFonts w:cstheme="minorHAnsi"/>
        </w:rPr>
        <w:t xml:space="preserve"> method that takes a concrete point and a set of possible abstract points and chooses one of the abstract points. A natural point mapper for continuous elements maps each continuous value to the closest abstract point. </w:t>
      </w:r>
    </w:p>
    <w:p w:rsidR="006D3C1A" w:rsidRDefault="006D3C1A" w:rsidP="006D3C1A">
      <w:pPr>
        <w:rPr>
          <w:rFonts w:cstheme="minorHAnsi"/>
        </w:rPr>
      </w:pPr>
      <w:r>
        <w:rPr>
          <w:rFonts w:cstheme="minorHAnsi"/>
        </w:rPr>
        <w:t xml:space="preserve">Next, we define an </w:t>
      </w:r>
      <w:r>
        <w:rPr>
          <w:rFonts w:ascii="Courier New" w:hAnsi="Courier New" w:cs="Courier New"/>
        </w:rPr>
        <w:t>AbstractionScheme</w:t>
      </w:r>
      <w:r>
        <w:rPr>
          <w:rFonts w:cstheme="minorHAnsi"/>
        </w:rPr>
        <w:t xml:space="preserve">. In addition to being a point mapper, an abstraction scheme also provides a </w:t>
      </w:r>
      <w:r>
        <w:rPr>
          <w:rFonts w:ascii="Courier New" w:hAnsi="Courier New" w:cs="Courier New"/>
        </w:rPr>
        <w:t>select</w:t>
      </w:r>
      <w:r>
        <w:rPr>
          <w:rFonts w:cstheme="minorHAnsi"/>
        </w:rPr>
        <w:t xml:space="preserve"> method that takes a set of concrete points and a target number of abstract points and chooses a set of abstract points from the concrete points of the given size. A default abstraction scheme is provided for continuous elements that provides a uniform discretization of the given concrete values. More intelligent abstraction schemes that perform other discretizations can easily be developed.</w:t>
      </w:r>
    </w:p>
    <w:p w:rsidR="003E5F7B" w:rsidRDefault="006D3C1A" w:rsidP="006D3C1A">
      <w:pPr>
        <w:rPr>
          <w:rFonts w:cstheme="minorHAnsi"/>
        </w:rPr>
      </w:pPr>
      <w:r>
        <w:rPr>
          <w:rFonts w:cstheme="minorHAnsi"/>
        </w:rPr>
        <w:t xml:space="preserve">An </w:t>
      </w:r>
      <w:r>
        <w:rPr>
          <w:rFonts w:ascii="Courier New" w:hAnsi="Courier New" w:cs="Courier New"/>
        </w:rPr>
        <w:t>Abstraction</w:t>
      </w:r>
      <w:r>
        <w:rPr>
          <w:rFonts w:cstheme="minorHAnsi"/>
        </w:rPr>
        <w:t xml:space="preserve"> consists of a target number of abstract points, a desired number of concrete points per abstract point from which to generate the abstract points</w:t>
      </w:r>
      <w:r w:rsidR="003E5F7B">
        <w:rPr>
          <w:rFonts w:cstheme="minorHAnsi"/>
        </w:rPr>
        <w:t xml:space="preserve"> (which defaults to 10)</w:t>
      </w:r>
      <w:r>
        <w:rPr>
          <w:rFonts w:cstheme="minorHAnsi"/>
        </w:rPr>
        <w:t>,</w:t>
      </w:r>
      <w:r w:rsidR="003E5F7B">
        <w:rPr>
          <w:rFonts w:cstheme="minorHAnsi"/>
        </w:rPr>
        <w:t xml:space="preserve"> and an abstraction scheme. </w:t>
      </w:r>
      <w:r w:rsidR="009D221F">
        <w:rPr>
          <w:rFonts w:cstheme="minorHAnsi"/>
        </w:rPr>
        <w:t>An example of using abstractions to discretize continuous elements is as follows:</w:t>
      </w:r>
    </w:p>
    <w:p w:rsidR="009D221F" w:rsidRDefault="009D221F" w:rsidP="006D3C1A">
      <w:pPr>
        <w:rPr>
          <w:rFonts w:cstheme="minorHAnsi"/>
        </w:rPr>
      </w:pPr>
    </w:p>
    <w:p w:rsidR="000F4DE4" w:rsidRDefault="009D221F">
      <w:pPr>
        <w:autoSpaceDE w:val="0"/>
        <w:autoSpaceDN w:val="0"/>
        <w:adjustRightInd w:val="0"/>
        <w:ind w:left="360" w:firstLine="0"/>
        <w:rPr>
          <w:del w:id="470" w:author="bruttenberg" w:date="2013-08-14T10:42:00Z"/>
          <w:rFonts w:ascii="Courier New" w:hAnsi="Courier New" w:cs="Courier New"/>
          <w:szCs w:val="20"/>
          <w:lang w:bidi="ar-SA"/>
        </w:rPr>
      </w:pPr>
      <w:del w:id="471" w:author="bruttenberg" w:date="2013-08-14T10:42:00Z">
        <w:r w:rsidRPr="009D221F" w:rsidDel="004E5E61">
          <w:rPr>
            <w:rFonts w:ascii="Courier New" w:hAnsi="Courier New" w:cs="Courier New"/>
            <w:szCs w:val="20"/>
            <w:lang w:bidi="ar-SA"/>
          </w:rPr>
          <w:delText>createNew()</w:delText>
        </w:r>
      </w:del>
    </w:p>
    <w:p w:rsidR="004E5E61" w:rsidRPr="004E5E61" w:rsidRDefault="004E5E61" w:rsidP="004E5E61">
      <w:pPr>
        <w:autoSpaceDE w:val="0"/>
        <w:autoSpaceDN w:val="0"/>
        <w:adjustRightInd w:val="0"/>
        <w:ind w:left="360" w:firstLine="0"/>
        <w:rPr>
          <w:ins w:id="472" w:author="bruttenberg" w:date="2013-08-14T10:43:00Z"/>
          <w:rFonts w:ascii="Courier New" w:hAnsi="Courier New" w:cs="Courier New"/>
          <w:szCs w:val="20"/>
          <w:lang w:bidi="ar-SA"/>
        </w:rPr>
      </w:pPr>
      <w:proofErr w:type="gramStart"/>
      <w:ins w:id="473" w:author="bruttenberg" w:date="2013-08-14T10:43:00Z">
        <w:r w:rsidRPr="004E5E61">
          <w:rPr>
            <w:rFonts w:ascii="Courier New" w:hAnsi="Courier New" w:cs="Courier New"/>
            <w:szCs w:val="20"/>
            <w:lang w:bidi="ar-SA"/>
          </w:rPr>
          <w:t>import</w:t>
        </w:r>
        <w:proofErr w:type="gramEnd"/>
        <w:r w:rsidRPr="004E5E61">
          <w:rPr>
            <w:rFonts w:ascii="Courier New" w:hAnsi="Courier New" w:cs="Courier New"/>
            <w:szCs w:val="20"/>
            <w:lang w:bidi="ar-SA"/>
          </w:rPr>
          <w:t xml:space="preserve"> com.cra.figaro.language._</w:t>
        </w:r>
      </w:ins>
    </w:p>
    <w:p w:rsidR="004E5E61" w:rsidRPr="004E5E61" w:rsidRDefault="004E5E61" w:rsidP="004E5E61">
      <w:pPr>
        <w:autoSpaceDE w:val="0"/>
        <w:autoSpaceDN w:val="0"/>
        <w:adjustRightInd w:val="0"/>
        <w:ind w:left="360" w:firstLine="0"/>
        <w:rPr>
          <w:ins w:id="474" w:author="bruttenberg" w:date="2013-08-14T10:43:00Z"/>
          <w:rFonts w:ascii="Courier New" w:hAnsi="Courier New" w:cs="Courier New"/>
          <w:szCs w:val="20"/>
          <w:lang w:bidi="ar-SA"/>
        </w:rPr>
      </w:pPr>
      <w:proofErr w:type="gramStart"/>
      <w:ins w:id="475" w:author="bruttenberg" w:date="2013-08-14T10:43:00Z">
        <w:r w:rsidRPr="004E5E61">
          <w:rPr>
            <w:rFonts w:ascii="Courier New" w:hAnsi="Courier New" w:cs="Courier New"/>
            <w:szCs w:val="20"/>
            <w:lang w:bidi="ar-SA"/>
          </w:rPr>
          <w:lastRenderedPageBreak/>
          <w:t>import</w:t>
        </w:r>
        <w:proofErr w:type="gramEnd"/>
        <w:r w:rsidRPr="004E5E61">
          <w:rPr>
            <w:rFonts w:ascii="Courier New" w:hAnsi="Courier New" w:cs="Courier New"/>
            <w:szCs w:val="20"/>
            <w:lang w:bidi="ar-SA"/>
          </w:rPr>
          <w:t xml:space="preserve"> com.cra.figaro.library.atomic.continuous.Uniform</w:t>
        </w:r>
      </w:ins>
    </w:p>
    <w:p w:rsidR="004E5E61" w:rsidRPr="004E5E61" w:rsidRDefault="004E5E61" w:rsidP="004E5E61">
      <w:pPr>
        <w:autoSpaceDE w:val="0"/>
        <w:autoSpaceDN w:val="0"/>
        <w:adjustRightInd w:val="0"/>
        <w:ind w:left="360" w:firstLine="0"/>
        <w:rPr>
          <w:ins w:id="476" w:author="bruttenberg" w:date="2013-08-14T10:43:00Z"/>
          <w:rFonts w:ascii="Courier New" w:hAnsi="Courier New" w:cs="Courier New"/>
          <w:szCs w:val="20"/>
          <w:lang w:bidi="ar-SA"/>
        </w:rPr>
      </w:pPr>
      <w:proofErr w:type="gramStart"/>
      <w:ins w:id="477" w:author="bruttenberg" w:date="2013-08-14T10:43:00Z">
        <w:r w:rsidRPr="004E5E61">
          <w:rPr>
            <w:rFonts w:ascii="Courier New" w:hAnsi="Courier New" w:cs="Courier New"/>
            <w:szCs w:val="20"/>
            <w:lang w:bidi="ar-SA"/>
          </w:rPr>
          <w:t>import</w:t>
        </w:r>
        <w:proofErr w:type="gramEnd"/>
        <w:r w:rsidRPr="004E5E61">
          <w:rPr>
            <w:rFonts w:ascii="Courier New" w:hAnsi="Courier New" w:cs="Courier New"/>
            <w:szCs w:val="20"/>
            <w:lang w:bidi="ar-SA"/>
          </w:rPr>
          <w:t xml:space="preserve"> com.cra.figaro.library.compound.If</w:t>
        </w:r>
      </w:ins>
    </w:p>
    <w:p w:rsidR="004E5E61" w:rsidRPr="004E5E61" w:rsidRDefault="00BA419A" w:rsidP="004E5E61">
      <w:pPr>
        <w:autoSpaceDE w:val="0"/>
        <w:autoSpaceDN w:val="0"/>
        <w:adjustRightInd w:val="0"/>
        <w:ind w:left="360" w:firstLine="0"/>
        <w:rPr>
          <w:ins w:id="478" w:author="bruttenberg" w:date="2013-08-14T10:43:00Z"/>
          <w:rFonts w:ascii="Courier New" w:hAnsi="Courier New" w:cs="Courier New"/>
          <w:szCs w:val="20"/>
          <w:lang w:bidi="ar-SA"/>
        </w:rPr>
      </w:pPr>
      <w:proofErr w:type="gramStart"/>
      <w:ins w:id="479" w:author="bruttenberg" w:date="2013-08-14T10:43:00Z">
        <w:r>
          <w:rPr>
            <w:rFonts w:ascii="Courier New" w:hAnsi="Courier New" w:cs="Courier New"/>
            <w:szCs w:val="20"/>
            <w:lang w:bidi="ar-SA"/>
          </w:rPr>
          <w:t>import</w:t>
        </w:r>
        <w:proofErr w:type="gramEnd"/>
        <w:r>
          <w:rPr>
            <w:rFonts w:ascii="Courier New" w:hAnsi="Courier New" w:cs="Courier New"/>
            <w:szCs w:val="20"/>
            <w:lang w:bidi="ar-SA"/>
          </w:rPr>
          <w:t xml:space="preserve"> com.cra.figaro.algorithm.{AbstractionScheme, Abstraction}</w:t>
        </w:r>
      </w:ins>
    </w:p>
    <w:p w:rsidR="000F4DE4" w:rsidRDefault="00BA419A">
      <w:pPr>
        <w:autoSpaceDE w:val="0"/>
        <w:autoSpaceDN w:val="0"/>
        <w:adjustRightInd w:val="0"/>
        <w:ind w:left="360" w:firstLine="0"/>
        <w:rPr>
          <w:ins w:id="480" w:author="bruttenberg" w:date="2013-08-14T10:44:00Z"/>
          <w:rFonts w:ascii="Courier New" w:hAnsi="Courier New" w:cs="Courier New"/>
          <w:szCs w:val="20"/>
          <w:lang w:bidi="ar-SA"/>
        </w:rPr>
      </w:pPr>
      <w:proofErr w:type="gramStart"/>
      <w:ins w:id="481" w:author="bruttenberg" w:date="2013-08-14T10:43:00Z">
        <w:r>
          <w:rPr>
            <w:rFonts w:ascii="Courier New" w:hAnsi="Courier New" w:cs="Courier New"/>
            <w:szCs w:val="20"/>
            <w:lang w:bidi="ar-SA"/>
          </w:rPr>
          <w:t>import</w:t>
        </w:r>
        <w:proofErr w:type="gramEnd"/>
        <w:r>
          <w:rPr>
            <w:rFonts w:ascii="Courier New" w:hAnsi="Courier New" w:cs="Courier New"/>
            <w:szCs w:val="20"/>
            <w:lang w:bidi="ar-SA"/>
          </w:rPr>
          <w:t xml:space="preserve"> com.cra.figaro.algorithm.factored.</w:t>
        </w:r>
      </w:ins>
      <w:ins w:id="482" w:author="bruttenberg" w:date="2013-08-14T10:44:00Z">
        <w:r w:rsidR="004E5E61">
          <w:rPr>
            <w:rFonts w:ascii="Courier New" w:hAnsi="Courier New" w:cs="Courier New"/>
            <w:szCs w:val="20"/>
            <w:lang w:bidi="ar-SA"/>
          </w:rPr>
          <w:t>_</w:t>
        </w:r>
      </w:ins>
    </w:p>
    <w:p w:rsidR="000F4DE4" w:rsidRDefault="000F4DE4">
      <w:pPr>
        <w:autoSpaceDE w:val="0"/>
        <w:autoSpaceDN w:val="0"/>
        <w:adjustRightInd w:val="0"/>
        <w:ind w:left="360" w:firstLine="0"/>
        <w:rPr>
          <w:ins w:id="483" w:author="bruttenberg" w:date="2013-08-14T10:43:00Z"/>
          <w:rFonts w:ascii="Courier New" w:hAnsi="Courier New" w:cs="Courier New"/>
          <w:szCs w:val="20"/>
          <w:lang w:bidi="ar-SA"/>
        </w:rPr>
      </w:pP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bCs/>
          <w:szCs w:val="20"/>
          <w:lang w:bidi="ar-SA"/>
        </w:rPr>
        <w:t>val</w:t>
      </w:r>
      <w:proofErr w:type="gramEnd"/>
      <w:r w:rsidRPr="009D221F">
        <w:rPr>
          <w:rFonts w:ascii="Courier New" w:hAnsi="Courier New" w:cs="Courier New"/>
          <w:szCs w:val="20"/>
          <w:lang w:bidi="ar-SA"/>
        </w:rPr>
        <w:t xml:space="preserve"> flip = Flip(0.5)</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bCs/>
          <w:szCs w:val="20"/>
          <w:lang w:bidi="ar-SA"/>
        </w:rPr>
        <w:t>val</w:t>
      </w:r>
      <w:proofErr w:type="gramEnd"/>
      <w:r w:rsidRPr="009D221F">
        <w:rPr>
          <w:rFonts w:ascii="Courier New" w:hAnsi="Courier New" w:cs="Courier New"/>
          <w:szCs w:val="20"/>
          <w:lang w:bidi="ar-SA"/>
        </w:rPr>
        <w:t xml:space="preserve"> uniform1 = Uniform(0.0, 1.0)</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bCs/>
          <w:szCs w:val="20"/>
          <w:lang w:bidi="ar-SA"/>
        </w:rPr>
        <w:t>val</w:t>
      </w:r>
      <w:proofErr w:type="gramEnd"/>
      <w:r w:rsidRPr="009D221F">
        <w:rPr>
          <w:rFonts w:ascii="Courier New" w:hAnsi="Courier New" w:cs="Courier New"/>
          <w:szCs w:val="20"/>
          <w:lang w:bidi="ar-SA"/>
        </w:rPr>
        <w:t xml:space="preserve"> uniform2 = Uniform(1.0, 2.0)</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bCs/>
          <w:szCs w:val="20"/>
          <w:lang w:bidi="ar-SA"/>
        </w:rPr>
        <w:t>val</w:t>
      </w:r>
      <w:proofErr w:type="gramEnd"/>
      <w:r w:rsidRPr="009D221F">
        <w:rPr>
          <w:rFonts w:ascii="Courier New" w:hAnsi="Courier New" w:cs="Courier New"/>
          <w:szCs w:val="20"/>
          <w:lang w:bidi="ar-SA"/>
        </w:rPr>
        <w:t xml:space="preserve"> chain = If(flip, uniform1, uniform2)</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bCs/>
          <w:szCs w:val="20"/>
          <w:lang w:bidi="ar-SA"/>
        </w:rPr>
        <w:t>val</w:t>
      </w:r>
      <w:proofErr w:type="gramEnd"/>
      <w:r w:rsidRPr="009D221F">
        <w:rPr>
          <w:rFonts w:ascii="Courier New" w:hAnsi="Courier New" w:cs="Courier New"/>
          <w:szCs w:val="20"/>
          <w:lang w:bidi="ar-SA"/>
        </w:rPr>
        <w:t xml:space="preserve"> apply = Apply(chain, (d: Double) =&gt; d + 1.0)</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szCs w:val="20"/>
          <w:lang w:bidi="ar-SA"/>
        </w:rPr>
        <w:t>apply.addConstraint(</w:t>
      </w:r>
      <w:proofErr w:type="gramEnd"/>
      <w:r w:rsidRPr="009D221F">
        <w:rPr>
          <w:rFonts w:ascii="Courier New" w:hAnsi="Courier New" w:cs="Courier New"/>
          <w:szCs w:val="20"/>
          <w:lang w:bidi="ar-SA"/>
        </w:rPr>
        <w:t>(d: Double) =&gt; d)</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szCs w:val="20"/>
          <w:lang w:bidi="ar-SA"/>
        </w:rPr>
        <w:t>uniform1.addPragma(</w:t>
      </w:r>
      <w:proofErr w:type="gramEnd"/>
      <w:r w:rsidRPr="009D221F">
        <w:rPr>
          <w:rFonts w:ascii="Courier New" w:hAnsi="Courier New" w:cs="Courier New"/>
          <w:szCs w:val="20"/>
          <w:lang w:bidi="ar-SA"/>
        </w:rPr>
        <w:t>Abstraction(10))</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szCs w:val="20"/>
          <w:lang w:bidi="ar-SA"/>
        </w:rPr>
        <w:t>uniform2.addPragma(</w:t>
      </w:r>
      <w:proofErr w:type="gramEnd"/>
      <w:r w:rsidRPr="009D221F">
        <w:rPr>
          <w:rFonts w:ascii="Courier New" w:hAnsi="Courier New" w:cs="Courier New"/>
          <w:szCs w:val="20"/>
          <w:lang w:bidi="ar-SA"/>
        </w:rPr>
        <w:t>Abstraction(10))</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szCs w:val="20"/>
          <w:lang w:bidi="ar-SA"/>
        </w:rPr>
        <w:t>chain.addPragma(</w:t>
      </w:r>
      <w:proofErr w:type="gramEnd"/>
      <w:r w:rsidRPr="009D221F">
        <w:rPr>
          <w:rFonts w:ascii="Courier New" w:hAnsi="Courier New" w:cs="Courier New"/>
          <w:szCs w:val="20"/>
          <w:lang w:bidi="ar-SA"/>
        </w:rPr>
        <w:t>Abstraction(10))</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szCs w:val="20"/>
          <w:lang w:bidi="ar-SA"/>
        </w:rPr>
        <w:t>apply.addPragma(</w:t>
      </w:r>
      <w:proofErr w:type="gramEnd"/>
      <w:r w:rsidRPr="009D221F">
        <w:rPr>
          <w:rFonts w:ascii="Courier New" w:hAnsi="Courier New" w:cs="Courier New"/>
          <w:szCs w:val="20"/>
          <w:lang w:bidi="ar-SA"/>
        </w:rPr>
        <w:t>Abstraction(10))</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bCs/>
          <w:szCs w:val="20"/>
          <w:lang w:bidi="ar-SA"/>
        </w:rPr>
        <w:t>val</w:t>
      </w:r>
      <w:proofErr w:type="gramEnd"/>
      <w:r w:rsidRPr="009D221F">
        <w:rPr>
          <w:rFonts w:ascii="Courier New" w:hAnsi="Courier New" w:cs="Courier New"/>
          <w:szCs w:val="20"/>
          <w:lang w:bidi="ar-SA"/>
        </w:rPr>
        <w:t xml:space="preserve"> ve = VariableElimination(flip)</w:t>
      </w:r>
    </w:p>
    <w:p w:rsidR="000F4DE4" w:rsidRDefault="009D221F">
      <w:pPr>
        <w:autoSpaceDE w:val="0"/>
        <w:autoSpaceDN w:val="0"/>
        <w:adjustRightInd w:val="0"/>
        <w:ind w:left="360" w:firstLine="0"/>
        <w:rPr>
          <w:rFonts w:ascii="Courier New" w:hAnsi="Courier New" w:cs="Courier New"/>
          <w:szCs w:val="20"/>
          <w:lang w:bidi="ar-SA"/>
        </w:rPr>
      </w:pPr>
      <w:proofErr w:type="gramStart"/>
      <w:r w:rsidRPr="009D221F">
        <w:rPr>
          <w:rFonts w:ascii="Courier New" w:hAnsi="Courier New" w:cs="Courier New"/>
          <w:szCs w:val="20"/>
          <w:lang w:bidi="ar-SA"/>
        </w:rPr>
        <w:t>ve.start()</w:t>
      </w:r>
      <w:proofErr w:type="gramEnd"/>
    </w:p>
    <w:p w:rsidR="000F4DE4" w:rsidRDefault="009D221F">
      <w:pPr>
        <w:autoSpaceDE w:val="0"/>
        <w:autoSpaceDN w:val="0"/>
        <w:adjustRightInd w:val="0"/>
        <w:ind w:left="360" w:firstLine="0"/>
        <w:rPr>
          <w:rFonts w:ascii="Courier New" w:hAnsi="Courier New" w:cs="Courier New"/>
          <w:szCs w:val="20"/>
          <w:lang w:bidi="ar-SA"/>
        </w:rPr>
      </w:pPr>
      <w:proofErr w:type="gramStart"/>
      <w:r>
        <w:rPr>
          <w:rFonts w:ascii="Courier New" w:hAnsi="Courier New" w:cs="Courier New"/>
          <w:szCs w:val="20"/>
          <w:lang w:bidi="ar-SA"/>
        </w:rPr>
        <w:t>println(</w:t>
      </w:r>
      <w:proofErr w:type="gramEnd"/>
      <w:r>
        <w:rPr>
          <w:rFonts w:ascii="Courier New" w:hAnsi="Courier New" w:cs="Courier New"/>
          <w:szCs w:val="20"/>
          <w:lang w:bidi="ar-SA"/>
        </w:rPr>
        <w:t>ve.probability(flip, true)) // should print about 0.4</w:t>
      </w:r>
    </w:p>
    <w:p w:rsidR="009D221F" w:rsidRDefault="009D221F" w:rsidP="006D3C1A">
      <w:pPr>
        <w:rPr>
          <w:rFonts w:cstheme="minorHAnsi"/>
        </w:rPr>
      </w:pPr>
    </w:p>
    <w:p w:rsidR="009D221F" w:rsidRDefault="003E5F7B" w:rsidP="006D3C1A">
      <w:pPr>
        <w:rPr>
          <w:rFonts w:cstheme="minorHAnsi"/>
        </w:rPr>
      </w:pPr>
      <w:r>
        <w:rPr>
          <w:rFonts w:cstheme="minorHAnsi"/>
        </w:rPr>
        <w:t>It is up to individual algorithms to decide whether and to use a pragm</w:t>
      </w:r>
      <w:r w:rsidR="009D221F">
        <w:rPr>
          <w:rFonts w:cstheme="minorHAnsi"/>
        </w:rPr>
        <w:t>a</w:t>
      </w:r>
      <w:r>
        <w:rPr>
          <w:rFonts w:cstheme="minorHAnsi"/>
        </w:rPr>
        <w:t xml:space="preserve"> such as an abstraction. For example, importance sampling, which has no difficulty with elements with many possible values, ignores abstractions. The process of computing ranges, which is a subroutine of variable elimination and can also be used in other algorithms, does use abstractions. </w:t>
      </w:r>
    </w:p>
    <w:p w:rsidR="006D3C1A" w:rsidRPr="003E5F7B" w:rsidRDefault="009D221F" w:rsidP="006D3C1A">
      <w:pPr>
        <w:rPr>
          <w:rFonts w:cstheme="minorHAnsi"/>
        </w:rPr>
      </w:pPr>
      <w:r>
        <w:rPr>
          <w:rFonts w:cstheme="minorHAnsi"/>
        </w:rPr>
        <w:t>The process used by range computation to determine the range of an abstract element is as follows</w:t>
      </w:r>
      <w:r w:rsidR="003E5F7B">
        <w:rPr>
          <w:rFonts w:cstheme="minorHAnsi"/>
        </w:rPr>
        <w:t>.</w:t>
      </w:r>
      <w:r>
        <w:rPr>
          <w:rFonts w:cstheme="minorHAnsi"/>
        </w:rPr>
        <w:t xml:space="preserve"> First it generates concrete values, </w:t>
      </w:r>
      <w:proofErr w:type="gramStart"/>
      <w:r>
        <w:rPr>
          <w:rFonts w:cstheme="minorHAnsi"/>
        </w:rPr>
        <w:t>then</w:t>
      </w:r>
      <w:proofErr w:type="gramEnd"/>
      <w:r>
        <w:rPr>
          <w:rFonts w:cstheme="minorHAnsi"/>
        </w:rPr>
        <w:t xml:space="preserve"> selects the abstract values from the concrete values.</w:t>
      </w:r>
      <w:r w:rsidR="003E5F7B">
        <w:rPr>
          <w:rFonts w:cstheme="minorHAnsi"/>
        </w:rPr>
        <w:t xml:space="preserve"> </w:t>
      </w:r>
      <w:r>
        <w:rPr>
          <w:rFonts w:cstheme="minorHAnsi"/>
        </w:rPr>
        <w:t xml:space="preserve">If the element is atomic, it generates the concrete points directly. The number of concrete </w:t>
      </w:r>
      <w:r w:rsidR="00705C8C">
        <w:rPr>
          <w:rFonts w:cstheme="minorHAnsi"/>
        </w:rPr>
        <w:t>value</w:t>
      </w:r>
      <w:r>
        <w:rPr>
          <w:rFonts w:cstheme="minorHAnsi"/>
        </w:rPr>
        <w:t xml:space="preserve">s is equal to the number </w:t>
      </w:r>
      <w:r w:rsidR="00705C8C">
        <w:rPr>
          <w:rFonts w:cstheme="minorHAnsi"/>
        </w:rPr>
        <w:t>of abstract value</w:t>
      </w:r>
      <w:r>
        <w:rPr>
          <w:rFonts w:cstheme="minorHAnsi"/>
        </w:rPr>
        <w:t xml:space="preserve">s times the number of concrete </w:t>
      </w:r>
      <w:r w:rsidR="00705C8C">
        <w:rPr>
          <w:rFonts w:cstheme="minorHAnsi"/>
        </w:rPr>
        <w:t>value</w:t>
      </w:r>
      <w:r>
        <w:rPr>
          <w:rFonts w:cstheme="minorHAnsi"/>
        </w:rPr>
        <w:t xml:space="preserve">s per abstract </w:t>
      </w:r>
      <w:r w:rsidR="00705C8C">
        <w:rPr>
          <w:rFonts w:cstheme="minorHAnsi"/>
        </w:rPr>
        <w:t>value, both of which can be specified</w:t>
      </w:r>
      <w:r>
        <w:rPr>
          <w:rFonts w:cstheme="minorHAnsi"/>
        </w:rPr>
        <w:t xml:space="preserve">.  </w:t>
      </w:r>
      <w:r w:rsidR="003E5F7B">
        <w:rPr>
          <w:rFonts w:cstheme="minorHAnsi"/>
        </w:rPr>
        <w:t>If the element is compound, it</w:t>
      </w:r>
      <w:r w:rsidR="00705C8C">
        <w:rPr>
          <w:rFonts w:cstheme="minorHAnsi"/>
        </w:rPr>
        <w:t xml:space="preserve"> uses the sets of the values of the element’s arguments and the definition of the element to produce concrete values. R</w:t>
      </w:r>
      <w:r w:rsidR="003E5F7B">
        <w:rPr>
          <w:rFonts w:cstheme="minorHAnsi"/>
        </w:rPr>
        <w:t>emember that th</w:t>
      </w:r>
      <w:r w:rsidR="00705C8C">
        <w:rPr>
          <w:rFonts w:cstheme="minorHAnsi"/>
        </w:rPr>
        <w:t xml:space="preserve">e sets of values of the arguments (e.g., for </w:t>
      </w:r>
      <w:proofErr w:type="gramStart"/>
      <w:r w:rsidR="00705C8C">
        <w:rPr>
          <w:rFonts w:cstheme="minorHAnsi"/>
        </w:rPr>
        <w:t>the apply</w:t>
      </w:r>
      <w:proofErr w:type="gramEnd"/>
      <w:r w:rsidR="00705C8C">
        <w:rPr>
          <w:rFonts w:cstheme="minorHAnsi"/>
        </w:rPr>
        <w:t xml:space="preserve"> in the above example) may themselves be the result of abstractions.</w:t>
      </w:r>
      <w:r w:rsidR="003E5F7B">
        <w:rPr>
          <w:rFonts w:cstheme="minorHAnsi"/>
        </w:rPr>
        <w:t xml:space="preserve"> Once it has generated the concrete points, the </w:t>
      </w:r>
      <w:r w:rsidR="00705C8C">
        <w:rPr>
          <w:rFonts w:cstheme="minorHAnsi"/>
        </w:rPr>
        <w:t>range</w:t>
      </w:r>
      <w:r w:rsidR="003E5F7B">
        <w:rPr>
          <w:rFonts w:cstheme="minorHAnsi"/>
        </w:rPr>
        <w:t xml:space="preserve"> computation calls the </w:t>
      </w:r>
      <w:r w:rsidR="003E5F7B">
        <w:rPr>
          <w:rFonts w:ascii="Courier New" w:hAnsi="Courier New" w:cs="Courier New"/>
        </w:rPr>
        <w:t xml:space="preserve">select </w:t>
      </w:r>
      <w:r w:rsidR="003E5F7B">
        <w:rPr>
          <w:rFonts w:cstheme="minorHAnsi"/>
        </w:rPr>
        <w:t xml:space="preserve">method </w:t>
      </w:r>
      <w:r w:rsidR="00C1739E">
        <w:rPr>
          <w:rFonts w:cstheme="minorHAnsi"/>
        </w:rPr>
        <w:t>of the abstraction scheme associated with the element to generate the abstract values.</w:t>
      </w: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09670E" w:rsidRDefault="0009670E" w:rsidP="0009670E">
      <w:pPr>
        <w:pStyle w:val="Heading1"/>
      </w:pPr>
      <w:bookmarkStart w:id="484" w:name="_Toc364262205"/>
      <w:r>
        <w:lastRenderedPageBreak/>
        <w:t>Dynamic models and filtering</w:t>
      </w:r>
      <w:bookmarkEnd w:id="484"/>
    </w:p>
    <w:p w:rsidR="0094525C" w:rsidRDefault="0094525C" w:rsidP="0009670E">
      <w:r>
        <w:t>Figaro provides constructs to create dynamic probabilistic programs that describe a domain that changes over time.</w:t>
      </w:r>
      <w:r w:rsidR="00CA56F7">
        <w:t xml:space="preserve"> All the power of the language can be used in creating dynamic programs.</w:t>
      </w:r>
      <w:r>
        <w:t xml:space="preserve"> </w:t>
      </w:r>
      <w:r w:rsidR="00CA56F7">
        <w:t>A dynamic probabilistic program</w:t>
      </w:r>
      <w:r>
        <w:t xml:space="preserve"> </w:t>
      </w:r>
      <w:r w:rsidR="00F45BE3">
        <w:t>c</w:t>
      </w:r>
      <w:r>
        <w:t xml:space="preserve">onsists of two parts: (1) an initial model, which is a universe, describing the distribution </w:t>
      </w:r>
      <w:r w:rsidR="00661F06">
        <w:t xml:space="preserve">over the </w:t>
      </w:r>
      <w:r>
        <w:t xml:space="preserve">initial state, and (2) a transition model, which is a function from a </w:t>
      </w:r>
      <w:r w:rsidR="00661F06">
        <w:t>universe representing the distribution at one time point</w:t>
      </w:r>
      <w:r>
        <w:t xml:space="preserve"> to a universe </w:t>
      </w:r>
      <w:r w:rsidR="00661F06">
        <w:t>representing</w:t>
      </w:r>
      <w:r>
        <w:t xml:space="preserve"> the distribution </w:t>
      </w:r>
      <w:r w:rsidR="00661F06">
        <w:t>at the next time point</w:t>
      </w:r>
      <w:r>
        <w:t xml:space="preserve">. </w:t>
      </w:r>
    </w:p>
    <w:p w:rsidR="00D843AD" w:rsidRDefault="00661F06" w:rsidP="0009670E">
      <w:pPr>
        <w:rPr>
          <w:ins w:id="485" w:author="bruttenberg" w:date="2013-08-14T16:44:00Z"/>
          <w:rFonts w:cstheme="minorHAnsi"/>
        </w:rPr>
      </w:pPr>
      <w:r>
        <w:rPr>
          <w:rFonts w:cstheme="minorHAnsi"/>
        </w:rPr>
        <w:t xml:space="preserve">The </w:t>
      </w:r>
      <w:r w:rsidR="00491B2B">
        <w:rPr>
          <w:rFonts w:cstheme="minorHAnsi"/>
        </w:rPr>
        <w:t>following code shows the</w:t>
      </w:r>
      <w:r>
        <w:rPr>
          <w:rFonts w:cstheme="minorHAnsi"/>
        </w:rPr>
        <w:t xml:space="preserve"> typical method for creating </w:t>
      </w:r>
      <w:r w:rsidR="00491B2B">
        <w:rPr>
          <w:rFonts w:cstheme="minorHAnsi"/>
        </w:rPr>
        <w:t>initial and transition model</w:t>
      </w:r>
      <w:r>
        <w:rPr>
          <w:rFonts w:cstheme="minorHAnsi"/>
        </w:rPr>
        <w:t xml:space="preserve">s: </w:t>
      </w:r>
    </w:p>
    <w:p w:rsidR="00AA3537" w:rsidRDefault="00AA3537" w:rsidP="0009670E">
      <w:pPr>
        <w:rPr>
          <w:rFonts w:cstheme="minorHAnsi"/>
        </w:rPr>
      </w:pPr>
    </w:p>
    <w:p w:rsidR="000F4DE4" w:rsidRDefault="00661F06">
      <w:pPr>
        <w:autoSpaceDE w:val="0"/>
        <w:autoSpaceDN w:val="0"/>
        <w:adjustRightInd w:val="0"/>
        <w:ind w:left="360" w:firstLine="0"/>
        <w:rPr>
          <w:rFonts w:ascii="Courier New" w:hAnsi="Courier New" w:cs="Courier New"/>
          <w:szCs w:val="20"/>
          <w:lang w:bidi="ar-SA"/>
        </w:rPr>
      </w:pPr>
      <w:proofErr w:type="gramStart"/>
      <w:r w:rsidRPr="00661F06">
        <w:rPr>
          <w:rFonts w:ascii="Courier New" w:hAnsi="Courier New" w:cs="Courier New"/>
          <w:bCs/>
          <w:szCs w:val="20"/>
          <w:lang w:bidi="ar-SA"/>
        </w:rPr>
        <w:t>val</w:t>
      </w:r>
      <w:proofErr w:type="gramEnd"/>
      <w:r w:rsidRPr="00661F06">
        <w:rPr>
          <w:rFonts w:ascii="Courier New" w:hAnsi="Courier New" w:cs="Courier New"/>
          <w:szCs w:val="20"/>
          <w:lang w:bidi="ar-SA"/>
        </w:rPr>
        <w:t xml:space="preserve"> </w:t>
      </w:r>
      <w:ins w:id="486" w:author="bruttenberg" w:date="2013-08-14T11:05:00Z">
        <w:r w:rsidR="00AE01C5">
          <w:rPr>
            <w:rFonts w:ascii="Courier New" w:hAnsi="Courier New" w:cs="Courier New"/>
            <w:szCs w:val="20"/>
            <w:lang w:bidi="ar-SA"/>
          </w:rPr>
          <w:t>initial</w:t>
        </w:r>
      </w:ins>
      <w:del w:id="487" w:author="bruttenberg" w:date="2013-08-14T11:05:00Z">
        <w:r w:rsidRPr="00661F06" w:rsidDel="00AE01C5">
          <w:rPr>
            <w:rFonts w:ascii="Courier New" w:hAnsi="Courier New" w:cs="Courier New"/>
            <w:szCs w:val="20"/>
            <w:lang w:bidi="ar-SA"/>
          </w:rPr>
          <w:delText>u1</w:delText>
        </w:r>
      </w:del>
      <w:r w:rsidRPr="00661F06">
        <w:rPr>
          <w:rFonts w:ascii="Courier New" w:hAnsi="Courier New" w:cs="Courier New"/>
          <w:szCs w:val="20"/>
          <w:lang w:bidi="ar-SA"/>
        </w:rPr>
        <w:t xml:space="preserve"> = createNew()</w:t>
      </w:r>
    </w:p>
    <w:p w:rsidR="000F4DE4" w:rsidRDefault="00661F06">
      <w:pPr>
        <w:autoSpaceDE w:val="0"/>
        <w:autoSpaceDN w:val="0"/>
        <w:adjustRightInd w:val="0"/>
        <w:ind w:left="360" w:firstLine="0"/>
        <w:rPr>
          <w:rFonts w:ascii="Courier New" w:hAnsi="Courier New" w:cs="Courier New"/>
          <w:szCs w:val="20"/>
          <w:lang w:bidi="ar-SA"/>
        </w:rPr>
      </w:pPr>
      <w:proofErr w:type="gramStart"/>
      <w:r w:rsidRPr="00661F06">
        <w:rPr>
          <w:rFonts w:ascii="Courier New" w:hAnsi="Courier New" w:cs="Courier New"/>
          <w:bCs/>
          <w:szCs w:val="20"/>
          <w:lang w:bidi="ar-SA"/>
        </w:rPr>
        <w:t>val</w:t>
      </w:r>
      <w:proofErr w:type="gramEnd"/>
      <w:r w:rsidRPr="00661F06">
        <w:rPr>
          <w:rFonts w:ascii="Courier New" w:hAnsi="Courier New" w:cs="Courier New"/>
          <w:szCs w:val="20"/>
          <w:lang w:bidi="ar-SA"/>
        </w:rPr>
        <w:t xml:space="preserve"> f = Flip(0.2)("f", </w:t>
      </w:r>
      <w:ins w:id="488" w:author="bruttenberg" w:date="2013-08-14T11:05:00Z">
        <w:r w:rsidR="00AE01C5">
          <w:rPr>
            <w:rFonts w:ascii="Courier New" w:hAnsi="Courier New" w:cs="Courier New"/>
            <w:szCs w:val="20"/>
            <w:lang w:bidi="ar-SA"/>
          </w:rPr>
          <w:t>initial</w:t>
        </w:r>
      </w:ins>
      <w:del w:id="489" w:author="bruttenberg" w:date="2013-08-14T11:05:00Z">
        <w:r w:rsidRPr="00661F06" w:rsidDel="00AE01C5">
          <w:rPr>
            <w:rFonts w:ascii="Courier New" w:hAnsi="Courier New" w:cs="Courier New"/>
            <w:szCs w:val="20"/>
            <w:lang w:bidi="ar-SA"/>
          </w:rPr>
          <w:delText>u</w:delText>
        </w:r>
        <w:r w:rsidDel="00AE01C5">
          <w:rPr>
            <w:rFonts w:ascii="Courier New" w:hAnsi="Courier New" w:cs="Courier New"/>
            <w:szCs w:val="20"/>
            <w:lang w:bidi="ar-SA"/>
          </w:rPr>
          <w:delText>1</w:delText>
        </w:r>
      </w:del>
      <w:r w:rsidRPr="00661F06">
        <w:rPr>
          <w:rFonts w:ascii="Courier New" w:hAnsi="Courier New" w:cs="Courier New"/>
          <w:szCs w:val="20"/>
          <w:lang w:bidi="ar-SA"/>
        </w:rPr>
        <w:t>)</w:t>
      </w:r>
    </w:p>
    <w:p w:rsidR="000F4DE4" w:rsidRDefault="00661F06">
      <w:pPr>
        <w:autoSpaceDE w:val="0"/>
        <w:autoSpaceDN w:val="0"/>
        <w:adjustRightInd w:val="0"/>
        <w:ind w:left="360" w:firstLine="0"/>
        <w:rPr>
          <w:rFonts w:ascii="Courier New" w:hAnsi="Courier New" w:cs="Courier New"/>
          <w:szCs w:val="20"/>
          <w:lang w:bidi="ar-SA"/>
        </w:rPr>
      </w:pPr>
      <w:proofErr w:type="gramStart"/>
      <w:r w:rsidRPr="00661F06">
        <w:rPr>
          <w:rFonts w:ascii="Courier New" w:hAnsi="Courier New" w:cs="Courier New"/>
          <w:bCs/>
          <w:szCs w:val="20"/>
          <w:lang w:bidi="ar-SA"/>
        </w:rPr>
        <w:t>def</w:t>
      </w:r>
      <w:proofErr w:type="gramEnd"/>
      <w:r w:rsidRPr="00661F06">
        <w:rPr>
          <w:rFonts w:ascii="Courier New" w:hAnsi="Courier New" w:cs="Courier New"/>
          <w:szCs w:val="20"/>
          <w:lang w:bidi="ar-SA"/>
        </w:rPr>
        <w:t xml:space="preserve"> trans(previousUniverse: Universe): Universe = {</w:t>
      </w:r>
    </w:p>
    <w:p w:rsidR="000F4DE4" w:rsidRDefault="00661F06">
      <w:pPr>
        <w:autoSpaceDE w:val="0"/>
        <w:autoSpaceDN w:val="0"/>
        <w:adjustRightInd w:val="0"/>
        <w:ind w:left="360" w:firstLine="0"/>
        <w:rPr>
          <w:rFonts w:ascii="Courier New" w:hAnsi="Courier New" w:cs="Courier New"/>
          <w:szCs w:val="20"/>
          <w:lang w:bidi="ar-SA"/>
        </w:rPr>
      </w:pPr>
      <w:r w:rsidRPr="00661F06">
        <w:rPr>
          <w:rFonts w:ascii="Courier New" w:hAnsi="Courier New" w:cs="Courier New"/>
          <w:szCs w:val="20"/>
          <w:lang w:bidi="ar-SA"/>
        </w:rPr>
        <w:t xml:space="preserve">  </w:t>
      </w:r>
      <w:proofErr w:type="gramStart"/>
      <w:ins w:id="490" w:author="bruttenberg" w:date="2013-08-14T11:02:00Z">
        <w:r w:rsidR="007E3072">
          <w:rPr>
            <w:rFonts w:ascii="Courier New" w:hAnsi="Courier New" w:cs="Courier New"/>
            <w:szCs w:val="20"/>
            <w:lang w:bidi="ar-SA"/>
          </w:rPr>
          <w:t>val</w:t>
        </w:r>
        <w:proofErr w:type="gramEnd"/>
        <w:r w:rsidR="007E3072">
          <w:rPr>
            <w:rFonts w:ascii="Courier New" w:hAnsi="Courier New" w:cs="Courier New"/>
            <w:szCs w:val="20"/>
            <w:lang w:bidi="ar-SA"/>
          </w:rPr>
          <w:t xml:space="preserve"> newU = </w:t>
        </w:r>
      </w:ins>
      <w:r w:rsidRPr="00661F06">
        <w:rPr>
          <w:rFonts w:ascii="Courier New" w:hAnsi="Courier New" w:cs="Courier New"/>
          <w:szCs w:val="20"/>
          <w:lang w:bidi="ar-SA"/>
        </w:rPr>
        <w:t>createNew()</w:t>
      </w:r>
    </w:p>
    <w:p w:rsidR="000F4DE4" w:rsidRDefault="00661F06">
      <w:pPr>
        <w:autoSpaceDE w:val="0"/>
        <w:autoSpaceDN w:val="0"/>
        <w:adjustRightInd w:val="0"/>
        <w:ind w:left="360" w:firstLine="0"/>
        <w:rPr>
          <w:rFonts w:ascii="Courier New" w:hAnsi="Courier New" w:cs="Courier New"/>
          <w:szCs w:val="20"/>
          <w:lang w:bidi="ar-SA"/>
        </w:rPr>
      </w:pPr>
      <w:r w:rsidRPr="00661F06">
        <w:rPr>
          <w:rFonts w:ascii="Courier New" w:hAnsi="Courier New" w:cs="Courier New"/>
          <w:szCs w:val="20"/>
          <w:lang w:bidi="ar-SA"/>
        </w:rPr>
        <w:t xml:space="preserve">  </w:t>
      </w:r>
      <w:proofErr w:type="gramStart"/>
      <w:r w:rsidRPr="00661F06">
        <w:rPr>
          <w:rFonts w:ascii="Courier New" w:hAnsi="Courier New" w:cs="Courier New"/>
          <w:bCs/>
          <w:szCs w:val="20"/>
          <w:lang w:bidi="ar-SA"/>
        </w:rPr>
        <w:t>val</w:t>
      </w:r>
      <w:proofErr w:type="gramEnd"/>
      <w:r w:rsidRPr="00661F06">
        <w:rPr>
          <w:rFonts w:ascii="Courier New" w:hAnsi="Courier New" w:cs="Courier New"/>
          <w:szCs w:val="20"/>
          <w:lang w:bidi="ar-SA"/>
        </w:rPr>
        <w:t xml:space="preserve"> b</w:t>
      </w:r>
      <w:del w:id="491" w:author="bruttenberg" w:date="2013-08-14T11:02:00Z">
        <w:r w:rsidRPr="00661F06" w:rsidDel="007E3072">
          <w:rPr>
            <w:rFonts w:ascii="Courier New" w:hAnsi="Courier New" w:cs="Courier New"/>
            <w:szCs w:val="20"/>
            <w:lang w:bidi="ar-SA"/>
          </w:rPr>
          <w:delText xml:space="preserve">: Element[Boolean] </w:delText>
        </w:r>
      </w:del>
      <w:r w:rsidRPr="00661F06">
        <w:rPr>
          <w:rFonts w:ascii="Courier New" w:hAnsi="Courier New" w:cs="Courier New"/>
          <w:szCs w:val="20"/>
          <w:lang w:bidi="ar-SA"/>
        </w:rPr>
        <w:t>= previousUniverse.get</w:t>
      </w:r>
      <w:ins w:id="492" w:author="bruttenberg" w:date="2013-08-14T11:02:00Z">
        <w:r w:rsidR="007E3072">
          <w:rPr>
            <w:rFonts w:ascii="Courier New" w:hAnsi="Courier New" w:cs="Courier New"/>
            <w:szCs w:val="20"/>
            <w:lang w:bidi="ar-SA"/>
          </w:rPr>
          <w:t>[Boolean]</w:t>
        </w:r>
      </w:ins>
      <w:r w:rsidRPr="00661F06">
        <w:rPr>
          <w:rFonts w:ascii="Courier New" w:hAnsi="Courier New" w:cs="Courier New"/>
          <w:szCs w:val="20"/>
          <w:lang w:bidi="ar-SA"/>
        </w:rPr>
        <w:t>("f")</w:t>
      </w:r>
    </w:p>
    <w:p w:rsidR="000F4DE4" w:rsidRDefault="00661F06">
      <w:pPr>
        <w:autoSpaceDE w:val="0"/>
        <w:autoSpaceDN w:val="0"/>
        <w:adjustRightInd w:val="0"/>
        <w:ind w:left="360" w:firstLine="0"/>
        <w:rPr>
          <w:rFonts w:ascii="Courier New" w:hAnsi="Courier New" w:cs="Courier New"/>
          <w:szCs w:val="20"/>
          <w:lang w:bidi="ar-SA"/>
        </w:rPr>
      </w:pPr>
      <w:r w:rsidRPr="00661F06">
        <w:rPr>
          <w:rFonts w:ascii="Courier New" w:hAnsi="Courier New" w:cs="Courier New"/>
          <w:szCs w:val="20"/>
          <w:lang w:bidi="ar-SA"/>
        </w:rPr>
        <w:t xml:space="preserve">  </w:t>
      </w:r>
      <w:proofErr w:type="gramStart"/>
      <w:r w:rsidRPr="00661F06">
        <w:rPr>
          <w:rFonts w:ascii="Courier New" w:hAnsi="Courier New" w:cs="Courier New"/>
          <w:bCs/>
          <w:szCs w:val="20"/>
          <w:lang w:bidi="ar-SA"/>
        </w:rPr>
        <w:t>val</w:t>
      </w:r>
      <w:proofErr w:type="gramEnd"/>
      <w:r w:rsidRPr="00661F06">
        <w:rPr>
          <w:rFonts w:ascii="Courier New" w:hAnsi="Courier New" w:cs="Courier New"/>
          <w:szCs w:val="20"/>
          <w:lang w:bidi="ar-SA"/>
        </w:rPr>
        <w:t xml:space="preserve"> </w:t>
      </w:r>
      <w:ins w:id="493" w:author="bruttenberg" w:date="2013-08-14T11:02:00Z">
        <w:r w:rsidR="007E3072">
          <w:rPr>
            <w:rFonts w:ascii="Courier New" w:hAnsi="Courier New" w:cs="Courier New"/>
            <w:szCs w:val="20"/>
            <w:lang w:bidi="ar-SA"/>
          </w:rPr>
          <w:t>f</w:t>
        </w:r>
      </w:ins>
      <w:del w:id="494" w:author="bruttenberg" w:date="2013-08-14T11:02:00Z">
        <w:r w:rsidRPr="00661F06" w:rsidDel="007E3072">
          <w:rPr>
            <w:rFonts w:ascii="Courier New" w:hAnsi="Courier New" w:cs="Courier New"/>
            <w:szCs w:val="20"/>
            <w:lang w:bidi="ar-SA"/>
          </w:rPr>
          <w:delText>i</w:delText>
        </w:r>
      </w:del>
      <w:r w:rsidRPr="00661F06">
        <w:rPr>
          <w:rFonts w:ascii="Courier New" w:hAnsi="Courier New" w:cs="Courier New"/>
          <w:szCs w:val="20"/>
          <w:lang w:bidi="ar-SA"/>
        </w:rPr>
        <w:t xml:space="preserve"> = If(b, Flip(0.8), Flip(0.3))("f", </w:t>
      </w:r>
      <w:del w:id="495" w:author="bruttenberg" w:date="2013-08-14T11:02:00Z">
        <w:r w:rsidRPr="00661F06" w:rsidDel="007E3072">
          <w:rPr>
            <w:rFonts w:ascii="Courier New" w:hAnsi="Courier New" w:cs="Courier New"/>
            <w:szCs w:val="20"/>
            <w:lang w:bidi="ar-SA"/>
          </w:rPr>
          <w:delText>universe</w:delText>
        </w:r>
      </w:del>
      <w:ins w:id="496" w:author="bruttenberg" w:date="2013-08-14T11:02:00Z">
        <w:r w:rsidR="007E3072">
          <w:rPr>
            <w:rFonts w:ascii="Courier New" w:hAnsi="Courier New" w:cs="Courier New"/>
            <w:szCs w:val="20"/>
            <w:lang w:bidi="ar-SA"/>
          </w:rPr>
          <w:t>newU</w:t>
        </w:r>
      </w:ins>
      <w:r w:rsidRPr="00661F06">
        <w:rPr>
          <w:rFonts w:ascii="Courier New" w:hAnsi="Courier New" w:cs="Courier New"/>
          <w:szCs w:val="20"/>
          <w:lang w:bidi="ar-SA"/>
        </w:rPr>
        <w:t>)</w:t>
      </w:r>
    </w:p>
    <w:p w:rsidR="000F4DE4" w:rsidRDefault="00661F06">
      <w:pPr>
        <w:autoSpaceDE w:val="0"/>
        <w:autoSpaceDN w:val="0"/>
        <w:adjustRightInd w:val="0"/>
        <w:ind w:left="360" w:firstLine="0"/>
        <w:rPr>
          <w:rFonts w:ascii="Courier New" w:hAnsi="Courier New" w:cs="Courier New"/>
          <w:szCs w:val="20"/>
          <w:lang w:bidi="ar-SA"/>
        </w:rPr>
      </w:pPr>
      <w:r w:rsidRPr="00661F06">
        <w:rPr>
          <w:rFonts w:ascii="Courier New" w:hAnsi="Courier New" w:cs="Courier New"/>
          <w:szCs w:val="20"/>
          <w:lang w:bidi="ar-SA"/>
        </w:rPr>
        <w:t xml:space="preserve">  </w:t>
      </w:r>
      <w:del w:id="497" w:author="bruttenberg" w:date="2013-08-14T11:02:00Z">
        <w:r w:rsidRPr="00661F06" w:rsidDel="007E3072">
          <w:rPr>
            <w:rFonts w:ascii="Courier New" w:hAnsi="Courier New" w:cs="Courier New"/>
            <w:szCs w:val="20"/>
            <w:lang w:bidi="ar-SA"/>
          </w:rPr>
          <w:delText>universe</w:delText>
        </w:r>
      </w:del>
      <w:proofErr w:type="gramStart"/>
      <w:ins w:id="498" w:author="bruttenberg" w:date="2013-08-14T11:02:00Z">
        <w:r w:rsidR="007E3072">
          <w:rPr>
            <w:rFonts w:ascii="Courier New" w:hAnsi="Courier New" w:cs="Courier New"/>
            <w:szCs w:val="20"/>
            <w:lang w:bidi="ar-SA"/>
          </w:rPr>
          <w:t>newU</w:t>
        </w:r>
      </w:ins>
      <w:proofErr w:type="gramEnd"/>
    </w:p>
    <w:p w:rsidR="000F4DE4" w:rsidRDefault="00661F06">
      <w:pPr>
        <w:autoSpaceDE w:val="0"/>
        <w:autoSpaceDN w:val="0"/>
        <w:adjustRightInd w:val="0"/>
        <w:ind w:left="360" w:firstLine="0"/>
        <w:rPr>
          <w:ins w:id="499" w:author="bruttenberg" w:date="2013-08-14T16:44:00Z"/>
          <w:rFonts w:ascii="Courier New" w:hAnsi="Courier New" w:cs="Courier New"/>
          <w:szCs w:val="20"/>
          <w:lang w:bidi="ar-SA"/>
        </w:rPr>
      </w:pPr>
      <w:r w:rsidRPr="00661F06">
        <w:rPr>
          <w:rFonts w:ascii="Courier New" w:hAnsi="Courier New" w:cs="Courier New"/>
          <w:szCs w:val="20"/>
          <w:lang w:bidi="ar-SA"/>
        </w:rPr>
        <w:t>}</w:t>
      </w:r>
    </w:p>
    <w:p w:rsidR="000F4DE4" w:rsidRDefault="000F4DE4">
      <w:pPr>
        <w:autoSpaceDE w:val="0"/>
        <w:autoSpaceDN w:val="0"/>
        <w:adjustRightInd w:val="0"/>
        <w:ind w:left="360" w:firstLine="0"/>
        <w:rPr>
          <w:rFonts w:ascii="Courier New" w:hAnsi="Courier New" w:cs="Courier New"/>
          <w:szCs w:val="20"/>
          <w:lang w:bidi="ar-SA"/>
        </w:rPr>
      </w:pPr>
    </w:p>
    <w:p w:rsidR="00491B2B" w:rsidRDefault="00491B2B" w:rsidP="00491B2B">
      <w:pPr>
        <w:rPr>
          <w:rFonts w:cstheme="minorHAnsi"/>
          <w:lang w:bidi="ar-SA"/>
        </w:rPr>
      </w:pPr>
      <w:r>
        <w:rPr>
          <w:rFonts w:cstheme="minorHAnsi"/>
          <w:lang w:bidi="ar-SA"/>
        </w:rPr>
        <w:t xml:space="preserve">The </w:t>
      </w:r>
      <w:del w:id="500" w:author="bruttenberg" w:date="2013-08-14T11:03:00Z">
        <w:r w:rsidDel="00AE01C5">
          <w:rPr>
            <w:rFonts w:cstheme="minorHAnsi"/>
            <w:lang w:bidi="ar-SA"/>
          </w:rPr>
          <w:delText xml:space="preserve">second </w:delText>
        </w:r>
      </w:del>
      <w:ins w:id="501" w:author="bruttenberg" w:date="2013-08-14T11:03:00Z">
        <w:r w:rsidR="00AE01C5">
          <w:rPr>
            <w:rFonts w:cstheme="minorHAnsi"/>
            <w:lang w:bidi="ar-SA"/>
          </w:rPr>
          <w:t xml:space="preserve">first </w:t>
        </w:r>
      </w:ins>
      <w:r>
        <w:rPr>
          <w:rFonts w:cstheme="minorHAnsi"/>
          <w:lang w:bidi="ar-SA"/>
        </w:rPr>
        <w:t>line creates a new universe for the initial model and assigns it to a variable so that we can use it later. We then define an element to appear in the initia</w:t>
      </w:r>
      <w:r w:rsidR="00661F06">
        <w:rPr>
          <w:rFonts w:cstheme="minorHAnsi"/>
          <w:lang w:bidi="ar-SA"/>
        </w:rPr>
        <w:t>l model and give it the name “f</w:t>
      </w:r>
      <w:r>
        <w:rPr>
          <w:rFonts w:cstheme="minorHAnsi"/>
          <w:lang w:bidi="ar-SA"/>
        </w:rPr>
        <w:t>”. When a name is given explicitly to an element, you also need to specify the universe, which in this case is the initial universe.</w:t>
      </w:r>
    </w:p>
    <w:p w:rsidR="00491B2B" w:rsidRDefault="00491B2B" w:rsidP="00491B2B">
      <w:pPr>
        <w:rPr>
          <w:rFonts w:cstheme="minorHAnsi"/>
          <w:szCs w:val="20"/>
          <w:lang w:bidi="ar-SA"/>
        </w:rPr>
      </w:pPr>
      <w:r>
        <w:rPr>
          <w:rFonts w:cstheme="minorHAnsi"/>
          <w:lang w:bidi="ar-SA"/>
        </w:rPr>
        <w:t>We th</w:t>
      </w:r>
      <w:r w:rsidR="0098623F">
        <w:rPr>
          <w:rFonts w:cstheme="minorHAnsi"/>
          <w:lang w:bidi="ar-SA"/>
        </w:rPr>
        <w:t xml:space="preserve">en define the transition model. It takes </w:t>
      </w:r>
      <w:r w:rsidR="00661F06">
        <w:rPr>
          <w:rFonts w:cstheme="minorHAnsi"/>
          <w:lang w:bidi="ar-SA"/>
        </w:rPr>
        <w:t>the previous universe</w:t>
      </w:r>
      <w:r w:rsidR="0098623F">
        <w:rPr>
          <w:rFonts w:cstheme="minorHAnsi"/>
          <w:lang w:bidi="ar-SA"/>
        </w:rPr>
        <w:t xml:space="preserve"> as argument and returns a universe. The first thing it does is create a new universe, which is returned at the end of defining the transition model. It t</w:t>
      </w:r>
      <w:r w:rsidR="00661F06">
        <w:rPr>
          <w:rFonts w:cstheme="minorHAnsi"/>
          <w:lang w:bidi="ar-SA"/>
        </w:rPr>
        <w:t>hen creates an element named “f</w:t>
      </w:r>
      <w:r w:rsidR="0098623F">
        <w:rPr>
          <w:rFonts w:cstheme="minorHAnsi"/>
          <w:lang w:bidi="ar-SA"/>
        </w:rPr>
        <w:t xml:space="preserve">” that depends on the previous value </w:t>
      </w:r>
      <w:proofErr w:type="gramStart"/>
      <w:r w:rsidR="0098623F">
        <w:rPr>
          <w:rFonts w:cstheme="minorHAnsi"/>
          <w:lang w:bidi="ar-SA"/>
        </w:rPr>
        <w:t xml:space="preserve">of </w:t>
      </w:r>
      <w:r w:rsidR="00661F06">
        <w:rPr>
          <w:rFonts w:cstheme="minorHAnsi"/>
          <w:lang w:bidi="ar-SA"/>
        </w:rPr>
        <w:t xml:space="preserve"> “</w:t>
      </w:r>
      <w:proofErr w:type="gramEnd"/>
      <w:r w:rsidR="00661F06">
        <w:rPr>
          <w:rFonts w:cstheme="minorHAnsi"/>
          <w:lang w:bidi="ar-SA"/>
        </w:rPr>
        <w:t>f</w:t>
      </w:r>
      <w:r w:rsidR="0098623F">
        <w:rPr>
          <w:rFonts w:cstheme="minorHAnsi"/>
          <w:lang w:bidi="ar-SA"/>
        </w:rPr>
        <w:t>”.</w:t>
      </w:r>
      <w:r w:rsidR="00661F06">
        <w:rPr>
          <w:rFonts w:cstheme="minorHAnsi"/>
          <w:lang w:bidi="ar-SA"/>
        </w:rPr>
        <w:t xml:space="preserve"> The previous value </w:t>
      </w:r>
      <w:proofErr w:type="gramStart"/>
      <w:r w:rsidR="00661F06">
        <w:rPr>
          <w:rFonts w:cstheme="minorHAnsi"/>
          <w:lang w:bidi="ar-SA"/>
        </w:rPr>
        <w:t>of  “</w:t>
      </w:r>
      <w:proofErr w:type="gramEnd"/>
      <w:r w:rsidR="00661F06">
        <w:rPr>
          <w:rFonts w:cstheme="minorHAnsi"/>
          <w:lang w:bidi="ar-SA"/>
        </w:rPr>
        <w:t>f” is the value of the element named “f” in the previous universe</w:t>
      </w:r>
      <w:ins w:id="502" w:author="bruttenberg" w:date="2013-08-14T11:03:00Z">
        <w:r w:rsidR="00AE01C5">
          <w:rPr>
            <w:rFonts w:cstheme="minorHAnsi"/>
            <w:lang w:bidi="ar-SA"/>
          </w:rPr>
          <w:t>. Note that we can give this new element the same name since they are part of different universes</w:t>
        </w:r>
      </w:ins>
      <w:r w:rsidR="00661F06">
        <w:rPr>
          <w:rFonts w:cstheme="minorHAnsi"/>
          <w:lang w:bidi="ar-SA"/>
        </w:rPr>
        <w:t xml:space="preserve">. We get at this element using </w:t>
      </w:r>
      <w:proofErr w:type="gramStart"/>
      <w:r w:rsidR="00661F06" w:rsidRPr="00661F06">
        <w:rPr>
          <w:rFonts w:ascii="Courier New" w:hAnsi="Courier New" w:cs="Courier New"/>
          <w:szCs w:val="20"/>
          <w:lang w:bidi="ar-SA"/>
        </w:rPr>
        <w:t>previousUniverse.get</w:t>
      </w:r>
      <w:ins w:id="503" w:author="bruttenberg" w:date="2013-08-14T11:04:00Z">
        <w:r w:rsidR="00AE01C5">
          <w:rPr>
            <w:rFonts w:ascii="Courier New" w:hAnsi="Courier New" w:cs="Courier New"/>
            <w:szCs w:val="20"/>
            <w:lang w:bidi="ar-SA"/>
          </w:rPr>
          <w:t>[</w:t>
        </w:r>
        <w:proofErr w:type="gramEnd"/>
        <w:r w:rsidR="00AE01C5">
          <w:rPr>
            <w:rFonts w:ascii="Courier New" w:hAnsi="Courier New" w:cs="Courier New"/>
            <w:szCs w:val="20"/>
            <w:lang w:bidi="ar-SA"/>
          </w:rPr>
          <w:t>Boolean]</w:t>
        </w:r>
      </w:ins>
      <w:r w:rsidR="00661F06" w:rsidRPr="00661F06">
        <w:rPr>
          <w:rFonts w:ascii="Courier New" w:hAnsi="Courier New" w:cs="Courier New"/>
          <w:szCs w:val="20"/>
          <w:lang w:bidi="ar-SA"/>
        </w:rPr>
        <w:t>("f")</w:t>
      </w:r>
      <w:r w:rsidR="00661F06">
        <w:rPr>
          <w:rFonts w:cstheme="minorHAnsi"/>
          <w:szCs w:val="20"/>
          <w:lang w:bidi="ar-SA"/>
        </w:rPr>
        <w:t>.</w:t>
      </w:r>
      <w:r w:rsidR="000D4A22">
        <w:rPr>
          <w:rFonts w:cstheme="minorHAnsi"/>
          <w:szCs w:val="20"/>
          <w:lang w:bidi="ar-SA"/>
        </w:rPr>
        <w:t xml:space="preserve"> Using this procedure, we can create any manner of dependency between the previous state and the current state by referring to elements in the previous universe by reference.</w:t>
      </w:r>
    </w:p>
    <w:p w:rsidR="00621D2C" w:rsidRDefault="00621D2C" w:rsidP="00621D2C">
      <w:pPr>
        <w:pStyle w:val="Heading4"/>
        <w:rPr>
          <w:lang w:bidi="ar-SA"/>
        </w:rPr>
      </w:pPr>
      <w:r>
        <w:rPr>
          <w:lang w:bidi="ar-SA"/>
        </w:rPr>
        <w:t>Particle filtering</w:t>
      </w:r>
    </w:p>
    <w:p w:rsidR="0098623F" w:rsidRDefault="0098623F" w:rsidP="00491B2B">
      <w:pPr>
        <w:rPr>
          <w:ins w:id="504" w:author="bruttenberg" w:date="2013-08-14T16:44:00Z"/>
          <w:rFonts w:cstheme="minorHAnsi"/>
          <w:szCs w:val="20"/>
          <w:lang w:bidi="ar-SA"/>
        </w:rPr>
      </w:pPr>
      <w:r>
        <w:rPr>
          <w:rFonts w:cstheme="minorHAnsi"/>
          <w:szCs w:val="20"/>
          <w:lang w:bidi="ar-SA"/>
        </w:rPr>
        <w:t>Currently, the only algorithm provided by Figaro for reasoning about dynamic models is a vanilla particle filter.</w:t>
      </w:r>
      <w:r w:rsidR="003B4605">
        <w:rPr>
          <w:rFonts w:cstheme="minorHAnsi"/>
          <w:szCs w:val="20"/>
          <w:lang w:bidi="ar-SA"/>
        </w:rPr>
        <w:t xml:space="preserve"> To create the particle filter, use</w:t>
      </w:r>
    </w:p>
    <w:p w:rsidR="00AA3537" w:rsidRDefault="00AA3537" w:rsidP="00491B2B">
      <w:pPr>
        <w:rPr>
          <w:rFonts w:cstheme="minorHAnsi"/>
          <w:szCs w:val="20"/>
          <w:lang w:bidi="ar-SA"/>
        </w:rPr>
      </w:pPr>
    </w:p>
    <w:p w:rsidR="003B4605" w:rsidRDefault="003B4605" w:rsidP="003B4605">
      <w:pPr>
        <w:autoSpaceDE w:val="0"/>
        <w:autoSpaceDN w:val="0"/>
        <w:adjustRightInd w:val="0"/>
        <w:ind w:firstLine="0"/>
        <w:rPr>
          <w:ins w:id="505" w:author="bruttenberg" w:date="2013-08-14T16:44:00Z"/>
          <w:rFonts w:ascii="Courier New" w:hAnsi="Courier New" w:cs="Courier New"/>
          <w:szCs w:val="20"/>
          <w:lang w:bidi="ar-SA"/>
        </w:rPr>
      </w:pPr>
      <w:r>
        <w:rPr>
          <w:rFonts w:ascii="Consolas" w:hAnsi="Consolas" w:cs="Consolas"/>
          <w:color w:val="000000"/>
          <w:sz w:val="20"/>
          <w:szCs w:val="20"/>
          <w:lang w:bidi="ar-SA"/>
        </w:rPr>
        <w:t xml:space="preserve">   </w:t>
      </w:r>
      <w:proofErr w:type="gramStart"/>
      <w:r w:rsidRPr="003B4605">
        <w:rPr>
          <w:rFonts w:ascii="Courier New" w:hAnsi="Courier New" w:cs="Courier New"/>
          <w:bCs/>
          <w:szCs w:val="20"/>
          <w:lang w:bidi="ar-SA"/>
        </w:rPr>
        <w:t>val</w:t>
      </w:r>
      <w:proofErr w:type="gramEnd"/>
      <w:r w:rsidRPr="003B4605">
        <w:rPr>
          <w:rFonts w:ascii="Courier New" w:hAnsi="Courier New" w:cs="Courier New"/>
          <w:szCs w:val="20"/>
          <w:lang w:bidi="ar-SA"/>
        </w:rPr>
        <w:t xml:space="preserve"> pf = ParticleFilter(</w:t>
      </w:r>
      <w:del w:id="506" w:author="bruttenberg" w:date="2013-08-14T11:05:00Z">
        <w:r w:rsidRPr="003B4605" w:rsidDel="00AE01C5">
          <w:rPr>
            <w:rFonts w:ascii="Courier New" w:hAnsi="Courier New" w:cs="Courier New"/>
            <w:szCs w:val="20"/>
            <w:lang w:bidi="ar-SA"/>
          </w:rPr>
          <w:delText>u1</w:delText>
        </w:r>
      </w:del>
      <w:ins w:id="507" w:author="bruttenberg" w:date="2013-08-14T11:05:00Z">
        <w:r w:rsidR="00AE01C5">
          <w:rPr>
            <w:rFonts w:ascii="Courier New" w:hAnsi="Courier New" w:cs="Courier New"/>
            <w:szCs w:val="20"/>
            <w:lang w:bidi="ar-SA"/>
          </w:rPr>
          <w:t>initial</w:t>
        </w:r>
      </w:ins>
      <w:r w:rsidRPr="003B4605">
        <w:rPr>
          <w:rFonts w:ascii="Courier New" w:hAnsi="Courier New" w:cs="Courier New"/>
          <w:szCs w:val="20"/>
          <w:lang w:bidi="ar-SA"/>
        </w:rPr>
        <w:t>, trans, numParticles)</w:t>
      </w:r>
    </w:p>
    <w:p w:rsidR="00AA3537" w:rsidRPr="003B4605" w:rsidRDefault="00AA3537" w:rsidP="003B4605">
      <w:pPr>
        <w:autoSpaceDE w:val="0"/>
        <w:autoSpaceDN w:val="0"/>
        <w:adjustRightInd w:val="0"/>
        <w:ind w:firstLine="0"/>
        <w:rPr>
          <w:rFonts w:ascii="Courier New" w:hAnsi="Courier New" w:cs="Courier New"/>
          <w:szCs w:val="20"/>
          <w:lang w:bidi="ar-SA"/>
        </w:rPr>
      </w:pPr>
    </w:p>
    <w:p w:rsidR="003B4605" w:rsidRDefault="003B4605" w:rsidP="00491B2B">
      <w:pPr>
        <w:rPr>
          <w:rFonts w:cstheme="minorHAnsi"/>
          <w:lang w:bidi="ar-SA"/>
        </w:rPr>
      </w:pPr>
      <w:proofErr w:type="gramStart"/>
      <w:r>
        <w:rPr>
          <w:rFonts w:cstheme="minorHAnsi"/>
          <w:lang w:bidi="ar-SA"/>
        </w:rPr>
        <w:t>where</w:t>
      </w:r>
      <w:proofErr w:type="gramEnd"/>
      <w:r>
        <w:rPr>
          <w:rFonts w:cstheme="minorHAnsi"/>
          <w:lang w:bidi="ar-SA"/>
        </w:rPr>
        <w:t xml:space="preserve"> </w:t>
      </w:r>
      <w:ins w:id="508" w:author="bruttenberg" w:date="2013-08-14T11:06:00Z">
        <w:r w:rsidR="00AE01C5">
          <w:rPr>
            <w:rFonts w:ascii="Courier New" w:hAnsi="Courier New" w:cs="Courier New"/>
            <w:lang w:bidi="ar-SA"/>
          </w:rPr>
          <w:t>intial</w:t>
        </w:r>
      </w:ins>
      <w:del w:id="509" w:author="bruttenberg" w:date="2013-08-14T11:06:00Z">
        <w:r w:rsidDel="00AE01C5">
          <w:rPr>
            <w:rFonts w:ascii="Courier New" w:hAnsi="Courier New" w:cs="Courier New"/>
            <w:lang w:bidi="ar-SA"/>
          </w:rPr>
          <w:delText>u1</w:delText>
        </w:r>
      </w:del>
      <w:r>
        <w:rPr>
          <w:rFonts w:cstheme="minorHAnsi"/>
          <w:lang w:bidi="ar-SA"/>
        </w:rPr>
        <w:t xml:space="preserve"> is the initial universe, </w:t>
      </w:r>
      <w:r>
        <w:rPr>
          <w:rFonts w:ascii="Courier New" w:hAnsi="Courier New" w:cs="Courier New"/>
          <w:lang w:bidi="ar-SA"/>
        </w:rPr>
        <w:t>trans</w:t>
      </w:r>
      <w:r>
        <w:rPr>
          <w:rFonts w:cstheme="minorHAnsi"/>
          <w:lang w:bidi="ar-SA"/>
        </w:rPr>
        <w:t xml:space="preserve"> is the transition model</w:t>
      </w:r>
      <w:ins w:id="510" w:author="bruttenberg" w:date="2013-08-14T11:06:00Z">
        <w:r w:rsidR="00AE01C5">
          <w:rPr>
            <w:rFonts w:cstheme="minorHAnsi"/>
            <w:lang w:bidi="ar-SA"/>
          </w:rPr>
          <w:t xml:space="preserve"> (a function from </w:t>
        </w:r>
        <w:r w:rsidR="005A09FB" w:rsidRPr="005A09FB">
          <w:rPr>
            <w:rFonts w:ascii="Courier New" w:hAnsi="Courier New" w:cs="Courier New"/>
            <w:lang w:bidi="ar-SA"/>
          </w:rPr>
          <w:t>Universe =&gt; Universe</w:t>
        </w:r>
        <w:r w:rsidR="00AE01C5">
          <w:rPr>
            <w:rFonts w:cstheme="minorHAnsi"/>
            <w:lang w:bidi="ar-SA"/>
          </w:rPr>
          <w:t>)</w:t>
        </w:r>
      </w:ins>
      <w:r>
        <w:rPr>
          <w:rFonts w:cstheme="minorHAnsi"/>
          <w:lang w:bidi="ar-SA"/>
        </w:rPr>
        <w:t xml:space="preserve">, and </w:t>
      </w:r>
      <w:r>
        <w:rPr>
          <w:rFonts w:ascii="Courier New" w:hAnsi="Courier New" w:cs="Courier New"/>
          <w:lang w:bidi="ar-SA"/>
        </w:rPr>
        <w:t>numParticles</w:t>
      </w:r>
      <w:r>
        <w:rPr>
          <w:rFonts w:cstheme="minorHAnsi"/>
          <w:lang w:bidi="ar-SA"/>
        </w:rPr>
        <w:t xml:space="preserve"> is the number of particles the algorithm should produce at each time step.</w:t>
      </w:r>
    </w:p>
    <w:p w:rsidR="003B4605" w:rsidRDefault="003B4605" w:rsidP="00491B2B">
      <w:pPr>
        <w:rPr>
          <w:rFonts w:cstheme="minorHAnsi"/>
          <w:lang w:bidi="ar-SA"/>
        </w:rPr>
      </w:pPr>
      <w:r>
        <w:rPr>
          <w:rFonts w:cstheme="minorHAnsi"/>
          <w:lang w:bidi="ar-SA"/>
        </w:rPr>
        <w:t>One tricky aspect about using a particle filter is that the universes are produced by a function, so it is hard to get a handle on them to observe evidence. Instead, evidence is observed by referring to an element by name, which is the same in every universe.</w:t>
      </w:r>
      <w:r w:rsidR="00E00841">
        <w:rPr>
          <w:rFonts w:cstheme="minorHAnsi"/>
          <w:lang w:bidi="ar-SA"/>
        </w:rPr>
        <w:t xml:space="preserve"> To specify evidence, we create an instance of the </w:t>
      </w:r>
      <w:r w:rsidR="00E00841">
        <w:rPr>
          <w:rFonts w:ascii="Courier New" w:hAnsi="Courier New" w:cs="Courier New"/>
          <w:lang w:bidi="ar-SA"/>
        </w:rPr>
        <w:t>Evidence</w:t>
      </w:r>
      <w:r w:rsidR="00E00841">
        <w:rPr>
          <w:rFonts w:cstheme="minorHAnsi"/>
          <w:lang w:bidi="ar-SA"/>
        </w:rPr>
        <w:t xml:space="preserve"> class. </w:t>
      </w:r>
      <w:r w:rsidR="00E00841">
        <w:rPr>
          <w:rFonts w:ascii="Courier New" w:hAnsi="Courier New" w:cs="Courier New"/>
          <w:lang w:bidi="ar-SA"/>
        </w:rPr>
        <w:t>Evidence</w:t>
      </w:r>
      <w:r w:rsidR="00E00841">
        <w:rPr>
          <w:rFonts w:cstheme="minorHAnsi"/>
          <w:lang w:bidi="ar-SA"/>
        </w:rPr>
        <w:t xml:space="preserve"> is an abstract class with three concrete subclasses: </w:t>
      </w:r>
      <w:r w:rsidR="00E00841">
        <w:rPr>
          <w:rFonts w:ascii="Courier New" w:hAnsi="Courier New" w:cs="Courier New"/>
          <w:lang w:bidi="ar-SA"/>
        </w:rPr>
        <w:t>Condition</w:t>
      </w:r>
      <w:r w:rsidR="00E00841">
        <w:rPr>
          <w:rFonts w:cstheme="minorHAnsi"/>
          <w:lang w:bidi="ar-SA"/>
        </w:rPr>
        <w:t xml:space="preserve">, </w:t>
      </w:r>
      <w:r w:rsidR="00E00841">
        <w:rPr>
          <w:rFonts w:ascii="Courier New" w:hAnsi="Courier New" w:cs="Courier New"/>
          <w:lang w:bidi="ar-SA"/>
        </w:rPr>
        <w:t>Constraint</w:t>
      </w:r>
      <w:r w:rsidR="00E00841">
        <w:rPr>
          <w:rFonts w:cstheme="minorHAnsi"/>
          <w:lang w:bidi="ar-SA"/>
        </w:rPr>
        <w:t xml:space="preserve">, and </w:t>
      </w:r>
      <w:r w:rsidR="00E00841">
        <w:rPr>
          <w:rFonts w:ascii="Courier New" w:hAnsi="Courier New" w:cs="Courier New"/>
          <w:lang w:bidi="ar-SA"/>
        </w:rPr>
        <w:t>Observation</w:t>
      </w:r>
      <w:r w:rsidR="00E00841">
        <w:rPr>
          <w:rFonts w:cstheme="minorHAnsi"/>
          <w:lang w:bidi="ar-SA"/>
        </w:rPr>
        <w:t xml:space="preserve">, whose meaning should be clear from the name. For example, </w:t>
      </w:r>
      <w:r w:rsidR="00E00841">
        <w:rPr>
          <w:rFonts w:ascii="Courier New" w:hAnsi="Courier New" w:cs="Courier New"/>
          <w:lang w:bidi="ar-SA"/>
        </w:rPr>
        <w:t>Observation</w:t>
      </w:r>
      <w:r w:rsidR="00E00841">
        <w:rPr>
          <w:rFonts w:cstheme="minorHAnsi"/>
          <w:lang w:bidi="ar-SA"/>
        </w:rPr>
        <w:t xml:space="preserve"> specifies that an element takes on a particular value, as in </w:t>
      </w:r>
      <w:proofErr w:type="gramStart"/>
      <w:r w:rsidR="00CF5458">
        <w:rPr>
          <w:rFonts w:ascii="Courier New" w:hAnsi="Courier New" w:cs="Courier New"/>
          <w:lang w:bidi="ar-SA"/>
        </w:rPr>
        <w:t>Observation(</w:t>
      </w:r>
      <w:proofErr w:type="gramEnd"/>
      <w:r w:rsidR="00CF5458">
        <w:rPr>
          <w:rFonts w:ascii="Courier New" w:hAnsi="Courier New" w:cs="Courier New"/>
          <w:lang w:bidi="ar-SA"/>
        </w:rPr>
        <w:t>true)</w:t>
      </w:r>
      <w:r w:rsidR="00CF5458">
        <w:rPr>
          <w:rFonts w:cstheme="minorHAnsi"/>
          <w:lang w:bidi="ar-SA"/>
        </w:rPr>
        <w:t xml:space="preserve">. Once we have created an </w:t>
      </w:r>
      <w:r w:rsidR="00CA722C">
        <w:rPr>
          <w:rFonts w:cstheme="minorHAnsi"/>
          <w:lang w:bidi="ar-SA"/>
        </w:rPr>
        <w:t xml:space="preserve">item of </w:t>
      </w:r>
      <w:r w:rsidR="00CF5458">
        <w:rPr>
          <w:rFonts w:cstheme="minorHAnsi"/>
          <w:lang w:bidi="ar-SA"/>
        </w:rPr>
        <w:t xml:space="preserve">evidence, we associate it with a name using the </w:t>
      </w:r>
      <w:r w:rsidR="00CF5458">
        <w:rPr>
          <w:rFonts w:ascii="Courier New" w:hAnsi="Courier New" w:cs="Courier New"/>
          <w:lang w:bidi="ar-SA"/>
        </w:rPr>
        <w:t>NamedEvidence</w:t>
      </w:r>
      <w:r w:rsidR="00CF5458">
        <w:rPr>
          <w:rFonts w:cstheme="minorHAnsi"/>
          <w:lang w:bidi="ar-SA"/>
        </w:rPr>
        <w:t xml:space="preserve"> class, for example with </w:t>
      </w:r>
      <w:proofErr w:type="gramStart"/>
      <w:r w:rsidR="00CF5458">
        <w:rPr>
          <w:rFonts w:ascii="Courier New" w:hAnsi="Courier New" w:cs="Courier New"/>
          <w:lang w:bidi="ar-SA"/>
        </w:rPr>
        <w:t>NamedEvidence(</w:t>
      </w:r>
      <w:proofErr w:type="gramEnd"/>
      <w:r w:rsidR="00CF5458">
        <w:rPr>
          <w:rFonts w:ascii="Courier New" w:hAnsi="Courier New" w:cs="Courier New"/>
          <w:lang w:bidi="ar-SA"/>
        </w:rPr>
        <w:t>“f1”, Observation(true))</w:t>
      </w:r>
      <w:r w:rsidR="00CF5458">
        <w:rPr>
          <w:rFonts w:cstheme="minorHAnsi"/>
          <w:lang w:bidi="ar-SA"/>
        </w:rPr>
        <w:t>.</w:t>
      </w:r>
    </w:p>
    <w:p w:rsidR="00CF5458" w:rsidRPr="0068286F" w:rsidRDefault="0068286F" w:rsidP="00491B2B">
      <w:pPr>
        <w:rPr>
          <w:rFonts w:cstheme="minorHAnsi"/>
          <w:lang w:bidi="ar-SA"/>
        </w:rPr>
      </w:pPr>
      <w:r>
        <w:rPr>
          <w:rFonts w:cstheme="minorHAnsi"/>
          <w:lang w:bidi="ar-SA"/>
        </w:rPr>
        <w:lastRenderedPageBreak/>
        <w:t xml:space="preserve">To tell the particle filter to create the initial set of particles from the initial model, we call the </w:t>
      </w:r>
      <w:r w:rsidRPr="0068286F">
        <w:rPr>
          <w:rFonts w:cstheme="minorHAnsi"/>
          <w:lang w:bidi="ar-SA"/>
        </w:rPr>
        <w:t>start</w:t>
      </w:r>
      <w:r>
        <w:rPr>
          <w:rFonts w:cstheme="minorHAnsi"/>
          <w:lang w:bidi="ar-SA"/>
        </w:rPr>
        <w:t xml:space="preserve"> method. The filter then waits until it is told it is time to move to the next time step. </w:t>
      </w:r>
      <w:r w:rsidRPr="0068286F">
        <w:rPr>
          <w:rFonts w:cstheme="minorHAnsi"/>
          <w:lang w:bidi="ar-SA"/>
        </w:rPr>
        <w:t>To</w:t>
      </w:r>
      <w:r>
        <w:rPr>
          <w:rFonts w:cstheme="minorHAnsi"/>
          <w:lang w:bidi="ar-SA"/>
        </w:rPr>
        <w:t xml:space="preserve"> tell the particle filter to move forward in time and tell it the evidence at the new time point, we call the </w:t>
      </w:r>
      <w:r>
        <w:rPr>
          <w:rFonts w:ascii="Courier New" w:hAnsi="Courier New" w:cs="Courier New"/>
          <w:lang w:bidi="ar-SA"/>
        </w:rPr>
        <w:t>advanceTime</w:t>
      </w:r>
      <w:r>
        <w:rPr>
          <w:rFonts w:cstheme="minorHAnsi"/>
          <w:lang w:bidi="ar-SA"/>
        </w:rPr>
        <w:t xml:space="preserve"> method, which takes a list of </w:t>
      </w:r>
      <w:r>
        <w:rPr>
          <w:rFonts w:ascii="Courier New" w:hAnsi="Courier New" w:cs="Courier New"/>
          <w:lang w:bidi="ar-SA"/>
        </w:rPr>
        <w:t>NamedEvidence</w:t>
      </w:r>
      <w:r>
        <w:rPr>
          <w:rFonts w:cstheme="minorHAnsi"/>
          <w:lang w:bidi="ar-SA"/>
        </w:rPr>
        <w:t xml:space="preserve"> as argument. For example,</w:t>
      </w:r>
    </w:p>
    <w:p w:rsidR="00491B2B" w:rsidRDefault="00491B2B" w:rsidP="00491B2B">
      <w:pPr>
        <w:autoSpaceDE w:val="0"/>
        <w:autoSpaceDN w:val="0"/>
        <w:adjustRightInd w:val="0"/>
        <w:ind w:firstLine="0"/>
        <w:rPr>
          <w:rFonts w:ascii="Courier New" w:hAnsi="Courier New" w:cs="Courier New"/>
          <w:szCs w:val="20"/>
          <w:lang w:bidi="ar-SA"/>
        </w:rPr>
      </w:pPr>
    </w:p>
    <w:p w:rsidR="00066C77" w:rsidRPr="00066C77" w:rsidRDefault="00EF7EEE" w:rsidP="00066C7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00066C77" w:rsidRPr="00066C77">
        <w:rPr>
          <w:rFonts w:ascii="Courier New" w:hAnsi="Courier New" w:cs="Courier New"/>
          <w:szCs w:val="20"/>
          <w:lang w:bidi="ar-SA"/>
        </w:rPr>
        <w:t>pf.start()</w:t>
      </w:r>
      <w:proofErr w:type="gramEnd"/>
    </w:p>
    <w:p w:rsidR="00066C77" w:rsidRPr="00066C77" w:rsidRDefault="00EF7EEE" w:rsidP="00066C7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00066C77" w:rsidRPr="00066C77">
        <w:rPr>
          <w:rFonts w:ascii="Courier New" w:hAnsi="Courier New" w:cs="Courier New"/>
          <w:szCs w:val="20"/>
          <w:lang w:bidi="ar-SA"/>
        </w:rPr>
        <w:t>pf.advanceTime(</w:t>
      </w:r>
      <w:proofErr w:type="gramEnd"/>
      <w:r w:rsidR="00066C77" w:rsidRPr="00066C77">
        <w:rPr>
          <w:rFonts w:ascii="Courier New" w:hAnsi="Courier New" w:cs="Courier New"/>
          <w:szCs w:val="20"/>
          <w:lang w:bidi="ar-SA"/>
        </w:rPr>
        <w:t>List(NamedEvidence("f2", Observation(</w:t>
      </w:r>
      <w:r w:rsidR="00066C77" w:rsidRPr="00066C77">
        <w:rPr>
          <w:rFonts w:ascii="Courier New" w:hAnsi="Courier New" w:cs="Courier New"/>
          <w:b/>
          <w:bCs/>
          <w:szCs w:val="20"/>
          <w:lang w:bidi="ar-SA"/>
        </w:rPr>
        <w:t>true</w:t>
      </w:r>
      <w:r w:rsidR="00066C77" w:rsidRPr="00066C77">
        <w:rPr>
          <w:rFonts w:ascii="Courier New" w:hAnsi="Courier New" w:cs="Courier New"/>
          <w:szCs w:val="20"/>
          <w:lang w:bidi="ar-SA"/>
        </w:rPr>
        <w:t>))))</w:t>
      </w:r>
    </w:p>
    <w:p w:rsidR="00066C77" w:rsidRPr="00066C77" w:rsidRDefault="00EF7EEE" w:rsidP="00066C7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00066C77" w:rsidRPr="00066C77">
        <w:rPr>
          <w:rFonts w:ascii="Courier New" w:hAnsi="Courier New" w:cs="Courier New"/>
          <w:szCs w:val="20"/>
          <w:lang w:bidi="ar-SA"/>
        </w:rPr>
        <w:t>pf.advanceTime(</w:t>
      </w:r>
      <w:proofErr w:type="gramEnd"/>
      <w:r w:rsidR="00066C77" w:rsidRPr="00066C77">
        <w:rPr>
          <w:rFonts w:ascii="Courier New" w:hAnsi="Courier New" w:cs="Courier New"/>
          <w:szCs w:val="20"/>
          <w:lang w:bidi="ar-SA"/>
        </w:rPr>
        <w:t>List(NamedEvidence("f2", Observation(</w:t>
      </w:r>
      <w:r w:rsidR="00066C77" w:rsidRPr="00066C77">
        <w:rPr>
          <w:rFonts w:ascii="Courier New" w:hAnsi="Courier New" w:cs="Courier New"/>
          <w:b/>
          <w:bCs/>
          <w:szCs w:val="20"/>
          <w:lang w:bidi="ar-SA"/>
        </w:rPr>
        <w:t>false</w:t>
      </w:r>
      <w:r w:rsidR="00066C77" w:rsidRPr="00066C77">
        <w:rPr>
          <w:rFonts w:ascii="Courier New" w:hAnsi="Courier New" w:cs="Courier New"/>
          <w:szCs w:val="20"/>
          <w:lang w:bidi="ar-SA"/>
        </w:rPr>
        <w:t>))))</w:t>
      </w:r>
    </w:p>
    <w:p w:rsidR="00491B2B" w:rsidRDefault="00491B2B" w:rsidP="00491B2B">
      <w:pPr>
        <w:autoSpaceDE w:val="0"/>
        <w:autoSpaceDN w:val="0"/>
        <w:adjustRightInd w:val="0"/>
        <w:ind w:firstLine="0"/>
        <w:rPr>
          <w:rFonts w:ascii="Courier New" w:hAnsi="Courier New" w:cs="Courier New"/>
          <w:szCs w:val="20"/>
          <w:lang w:bidi="ar-SA"/>
        </w:rPr>
      </w:pPr>
    </w:p>
    <w:p w:rsidR="00491B2B" w:rsidRDefault="00066C77" w:rsidP="0009670E">
      <w:pPr>
        <w:rPr>
          <w:rFonts w:cstheme="minorHAnsi"/>
          <w:sz w:val="24"/>
        </w:rPr>
      </w:pPr>
      <w:r>
        <w:rPr>
          <w:rFonts w:cstheme="minorHAnsi"/>
          <w:sz w:val="24"/>
        </w:rPr>
        <w:t>This creates the initial particles and advances two time steps with different evidence at each time.</w:t>
      </w:r>
    </w:p>
    <w:p w:rsidR="00FB52DB" w:rsidRDefault="00FB52DB" w:rsidP="0009670E">
      <w:pPr>
        <w:rPr>
          <w:rFonts w:cstheme="minorHAnsi"/>
          <w:sz w:val="24"/>
        </w:rPr>
      </w:pPr>
      <w:r>
        <w:rPr>
          <w:rFonts w:cstheme="minorHAnsi"/>
          <w:sz w:val="24"/>
        </w:rPr>
        <w:t xml:space="preserve">The query methods provided for a filtering algorithm are </w:t>
      </w:r>
      <w:r>
        <w:rPr>
          <w:rFonts w:ascii="Courier New" w:hAnsi="Courier New" w:cs="Courier New"/>
          <w:sz w:val="24"/>
        </w:rPr>
        <w:t>currentDistribution</w:t>
      </w:r>
      <w:r>
        <w:rPr>
          <w:rFonts w:cstheme="minorHAnsi"/>
          <w:sz w:val="24"/>
        </w:rPr>
        <w:t xml:space="preserve">, </w:t>
      </w:r>
      <w:r>
        <w:rPr>
          <w:rFonts w:ascii="Courier New" w:hAnsi="Courier New" w:cs="Courier New"/>
          <w:sz w:val="24"/>
        </w:rPr>
        <w:t>currentExpectation</w:t>
      </w:r>
      <w:r>
        <w:rPr>
          <w:rFonts w:cstheme="minorHAnsi"/>
          <w:sz w:val="24"/>
        </w:rPr>
        <w:t xml:space="preserve">, and </w:t>
      </w:r>
      <w:r>
        <w:rPr>
          <w:rFonts w:ascii="Courier New" w:hAnsi="Courier New" w:cs="Courier New"/>
          <w:sz w:val="24"/>
        </w:rPr>
        <w:t>currentProbability</w:t>
      </w:r>
      <w:r>
        <w:rPr>
          <w:rFonts w:cstheme="minorHAnsi"/>
          <w:sz w:val="24"/>
        </w:rPr>
        <w:t>. These are similar to the corresponding methods for algorithms that compute conditional probabilities for static models, except that they return the distribution, expectation, or probability at the current point in time.</w:t>
      </w:r>
      <w:r w:rsidR="00EF7EEE">
        <w:rPr>
          <w:rFonts w:cstheme="minorHAnsi"/>
          <w:sz w:val="24"/>
        </w:rPr>
        <w:t xml:space="preserve"> For example,</w:t>
      </w:r>
    </w:p>
    <w:p w:rsidR="00EF7EEE" w:rsidRDefault="00EF7EEE" w:rsidP="0009670E">
      <w:pPr>
        <w:rPr>
          <w:rFonts w:cstheme="minorHAnsi"/>
          <w:sz w:val="24"/>
        </w:rPr>
      </w:pPr>
    </w:p>
    <w:p w:rsidR="00EF7EEE" w:rsidRPr="00066C77"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066C77">
        <w:rPr>
          <w:rFonts w:ascii="Courier New" w:hAnsi="Courier New" w:cs="Courier New"/>
          <w:szCs w:val="20"/>
          <w:lang w:bidi="ar-SA"/>
        </w:rPr>
        <w:t>pf.start()</w:t>
      </w:r>
      <w:proofErr w:type="gramEnd"/>
    </w:p>
    <w:p w:rsidR="00EF7EEE" w:rsidRPr="00066C77"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066C77">
        <w:rPr>
          <w:rFonts w:ascii="Courier New" w:hAnsi="Courier New" w:cs="Courier New"/>
          <w:szCs w:val="20"/>
          <w:lang w:bidi="ar-SA"/>
        </w:rPr>
        <w:t>pf.advanceTime(</w:t>
      </w:r>
      <w:proofErr w:type="gramEnd"/>
      <w:r w:rsidRPr="00066C77">
        <w:rPr>
          <w:rFonts w:ascii="Courier New" w:hAnsi="Courier New" w:cs="Courier New"/>
          <w:szCs w:val="20"/>
          <w:lang w:bidi="ar-SA"/>
        </w:rPr>
        <w:t>List(NamedEvidence("f2", Observation(</w:t>
      </w:r>
      <w:r w:rsidRPr="00066C77">
        <w:rPr>
          <w:rFonts w:ascii="Courier New" w:hAnsi="Courier New" w:cs="Courier New"/>
          <w:b/>
          <w:bCs/>
          <w:szCs w:val="20"/>
          <w:lang w:bidi="ar-SA"/>
        </w:rPr>
        <w:t>true</w:t>
      </w:r>
      <w:r w:rsidRPr="00066C77">
        <w:rPr>
          <w:rFonts w:ascii="Courier New" w:hAnsi="Courier New" w:cs="Courier New"/>
          <w:szCs w:val="20"/>
          <w:lang w:bidi="ar-SA"/>
        </w:rPr>
        <w:t>))))</w:t>
      </w:r>
    </w:p>
    <w:p w:rsidR="00EF7EEE"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066C77">
        <w:rPr>
          <w:rFonts w:ascii="Courier New" w:hAnsi="Courier New" w:cs="Courier New"/>
          <w:szCs w:val="20"/>
          <w:lang w:bidi="ar-SA"/>
        </w:rPr>
        <w:t>pf.advanceTime(</w:t>
      </w:r>
      <w:proofErr w:type="gramEnd"/>
      <w:r w:rsidRPr="00066C77">
        <w:rPr>
          <w:rFonts w:ascii="Courier New" w:hAnsi="Courier New" w:cs="Courier New"/>
          <w:szCs w:val="20"/>
          <w:lang w:bidi="ar-SA"/>
        </w:rPr>
        <w:t>List(NamedEvidence("f2", Observation(</w:t>
      </w:r>
      <w:r w:rsidRPr="00066C77">
        <w:rPr>
          <w:rFonts w:ascii="Courier New" w:hAnsi="Courier New" w:cs="Courier New"/>
          <w:b/>
          <w:bCs/>
          <w:szCs w:val="20"/>
          <w:lang w:bidi="ar-SA"/>
        </w:rPr>
        <w:t>false</w:t>
      </w:r>
      <w:r>
        <w:rPr>
          <w:rFonts w:ascii="Courier New" w:hAnsi="Courier New" w:cs="Courier New"/>
          <w:szCs w:val="20"/>
          <w:lang w:bidi="ar-SA"/>
        </w:rPr>
        <w:t>))))</w:t>
      </w:r>
    </w:p>
    <w:p w:rsidR="00EF7EEE"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Pr>
          <w:rFonts w:ascii="Courier New" w:hAnsi="Courier New" w:cs="Courier New"/>
          <w:szCs w:val="20"/>
          <w:lang w:bidi="ar-SA"/>
        </w:rPr>
        <w:t>pf.probability(</w:t>
      </w:r>
      <w:proofErr w:type="gramEnd"/>
      <w:r>
        <w:rPr>
          <w:rFonts w:ascii="Courier New" w:hAnsi="Courier New" w:cs="Courier New"/>
          <w:szCs w:val="20"/>
          <w:lang w:bidi="ar-SA"/>
        </w:rPr>
        <w:t>“f1”, true)</w:t>
      </w:r>
    </w:p>
    <w:p w:rsidR="00EF7EEE" w:rsidRDefault="00EF7EEE" w:rsidP="00EF7EEE">
      <w:pPr>
        <w:autoSpaceDE w:val="0"/>
        <w:autoSpaceDN w:val="0"/>
        <w:adjustRightInd w:val="0"/>
        <w:ind w:firstLine="0"/>
        <w:rPr>
          <w:rFonts w:ascii="Courier New" w:hAnsi="Courier New" w:cs="Courier New"/>
          <w:szCs w:val="20"/>
          <w:lang w:bidi="ar-SA"/>
        </w:rPr>
      </w:pPr>
    </w:p>
    <w:p w:rsidR="00EF7EEE" w:rsidRDefault="00EF7EEE" w:rsidP="00EF7EEE">
      <w:pPr>
        <w:rPr>
          <w:ins w:id="511" w:author="bruttenberg" w:date="2013-08-14T11:10:00Z"/>
          <w:lang w:bidi="ar-SA"/>
        </w:rPr>
      </w:pPr>
      <w:proofErr w:type="gramStart"/>
      <w:r>
        <w:rPr>
          <w:lang w:bidi="ar-SA"/>
        </w:rPr>
        <w:t>returns</w:t>
      </w:r>
      <w:proofErr w:type="gramEnd"/>
      <w:r>
        <w:rPr>
          <w:lang w:bidi="ar-SA"/>
        </w:rPr>
        <w:t xml:space="preserve"> the probability that the element named “f1” is true after two time steps, given that “f2” was true in the first time step and false in the second.</w:t>
      </w:r>
    </w:p>
    <w:p w:rsidR="00337307" w:rsidRPr="00337307" w:rsidRDefault="00337307" w:rsidP="00EF7EEE">
      <w:pPr>
        <w:rPr>
          <w:lang w:bidi="ar-SA"/>
        </w:rPr>
      </w:pPr>
      <w:ins w:id="512" w:author="bruttenberg" w:date="2013-08-14T11:10:00Z">
        <w:r>
          <w:rPr>
            <w:lang w:bidi="ar-SA"/>
          </w:rPr>
          <w:t xml:space="preserve">There are </w:t>
        </w:r>
      </w:ins>
      <w:ins w:id="513" w:author="bruttenberg" w:date="2013-08-23T16:01:00Z">
        <w:r w:rsidR="00886B10">
          <w:rPr>
            <w:lang w:bidi="ar-SA"/>
          </w:rPr>
          <w:t xml:space="preserve">a </w:t>
        </w:r>
      </w:ins>
      <w:ins w:id="514" w:author="bruttenberg" w:date="2013-08-14T11:10:00Z">
        <w:r>
          <w:rPr>
            <w:lang w:bidi="ar-SA"/>
          </w:rPr>
          <w:t xml:space="preserve">couple of implementation notes about particle filtering that a user should be aware of. First, since particle filtering estimates probabilities of elements </w:t>
        </w:r>
      </w:ins>
      <w:ins w:id="515" w:author="bruttenberg" w:date="2013-08-14T11:13:00Z">
        <w:r>
          <w:rPr>
            <w:lang w:bidi="ar-SA"/>
          </w:rPr>
          <w:t>using many particles</w:t>
        </w:r>
      </w:ins>
      <w:ins w:id="516" w:author="bruttenberg" w:date="2013-08-14T11:10:00Z">
        <w:r>
          <w:rPr>
            <w:lang w:bidi="ar-SA"/>
          </w:rPr>
          <w:t xml:space="preserve">, it can get expensive (memory wise) to store </w:t>
        </w:r>
      </w:ins>
      <w:ins w:id="517" w:author="bruttenberg" w:date="2013-08-14T11:11:00Z">
        <w:r>
          <w:rPr>
            <w:lang w:bidi="ar-SA"/>
          </w:rPr>
          <w:t xml:space="preserve">the state estimates for every element in the model. Therefore, </w:t>
        </w:r>
      </w:ins>
      <w:ins w:id="518" w:author="bruttenberg" w:date="2013-08-14T11:13:00Z">
        <w:r>
          <w:rPr>
            <w:lang w:bidi="ar-SA"/>
          </w:rPr>
          <w:t xml:space="preserve">the belief </w:t>
        </w:r>
        <w:proofErr w:type="gramStart"/>
        <w:r>
          <w:rPr>
            <w:lang w:bidi="ar-SA"/>
          </w:rPr>
          <w:t xml:space="preserve">state of </w:t>
        </w:r>
      </w:ins>
      <w:ins w:id="519" w:author="bruttenberg" w:date="2013-08-14T11:11:00Z">
        <w:r>
          <w:rPr>
            <w:lang w:bidi="ar-SA"/>
          </w:rPr>
          <w:t xml:space="preserve">only </w:t>
        </w:r>
      </w:ins>
      <w:ins w:id="520" w:author="bruttenberg" w:date="2013-08-14T11:12:00Z">
        <w:r>
          <w:rPr>
            <w:i/>
            <w:lang w:bidi="ar-SA"/>
          </w:rPr>
          <w:t>named</w:t>
        </w:r>
        <w:r>
          <w:rPr>
            <w:lang w:bidi="ar-SA"/>
          </w:rPr>
          <w:t xml:space="preserve"> elements </w:t>
        </w:r>
      </w:ins>
      <w:ins w:id="521" w:author="bruttenberg" w:date="2013-08-14T11:13:00Z">
        <w:r>
          <w:rPr>
            <w:lang w:bidi="ar-SA"/>
          </w:rPr>
          <w:t>are</w:t>
        </w:r>
        <w:proofErr w:type="gramEnd"/>
        <w:r>
          <w:rPr>
            <w:lang w:bidi="ar-SA"/>
          </w:rPr>
          <w:t xml:space="preserve"> tracked through time. This means that queries to filter for an element probability or </w:t>
        </w:r>
      </w:ins>
      <w:ins w:id="522" w:author="bruttenberg" w:date="2013-08-14T11:14:00Z">
        <w:r>
          <w:rPr>
            <w:lang w:bidi="ar-SA"/>
          </w:rPr>
          <w:t>expectation</w:t>
        </w:r>
      </w:ins>
      <w:ins w:id="523" w:author="bruttenberg" w:date="2013-08-14T11:13:00Z">
        <w:r>
          <w:rPr>
            <w:lang w:bidi="ar-SA"/>
          </w:rPr>
          <w:t xml:space="preserve"> </w:t>
        </w:r>
      </w:ins>
      <w:ins w:id="524" w:author="bruttenberg" w:date="2013-08-14T11:14:00Z">
        <w:r>
          <w:rPr>
            <w:lang w:bidi="ar-SA"/>
          </w:rPr>
          <w:t xml:space="preserve">must be on named elements. </w:t>
        </w:r>
      </w:ins>
      <w:ins w:id="525" w:author="bruttenberg" w:date="2013-08-14T11:15:00Z">
        <w:r>
          <w:rPr>
            <w:lang w:bidi="ar-SA"/>
          </w:rPr>
          <w:t xml:space="preserve">In addition, because filtering tracks estimates through time, we want to free up memory from old universes that are no longer used. To accomplish this, when </w:t>
        </w:r>
      </w:ins>
      <w:ins w:id="526" w:author="bruttenberg" w:date="2013-08-14T11:16:00Z">
        <w:r w:rsidR="005A09FB" w:rsidRPr="005A09FB">
          <w:rPr>
            <w:rFonts w:ascii="Courier New" w:hAnsi="Courier New" w:cs="Courier New"/>
            <w:lang w:bidi="ar-SA"/>
          </w:rPr>
          <w:t>advanceTime</w:t>
        </w:r>
        <w:r>
          <w:rPr>
            <w:lang w:bidi="ar-SA"/>
          </w:rPr>
          <w:t xml:space="preserve"> is called, all named elements from the previous universe are copied </w:t>
        </w:r>
      </w:ins>
      <w:ins w:id="527" w:author="bruttenberg" w:date="2013-08-14T11:17:00Z">
        <w:r>
          <w:rPr>
            <w:lang w:bidi="ar-SA"/>
          </w:rPr>
          <w:t xml:space="preserve">as constants </w:t>
        </w:r>
      </w:ins>
      <w:ins w:id="528" w:author="bruttenberg" w:date="2013-08-14T11:16:00Z">
        <w:r>
          <w:rPr>
            <w:lang w:bidi="ar-SA"/>
          </w:rPr>
          <w:t xml:space="preserve">to a new, </w:t>
        </w:r>
        <w:proofErr w:type="gramStart"/>
        <w:r>
          <w:rPr>
            <w:lang w:bidi="ar-SA"/>
          </w:rPr>
          <w:t>temporary  universe</w:t>
        </w:r>
      </w:ins>
      <w:proofErr w:type="gramEnd"/>
      <w:ins w:id="529" w:author="bruttenberg" w:date="2013-08-14T11:17:00Z">
        <w:r>
          <w:rPr>
            <w:lang w:bidi="ar-SA"/>
          </w:rPr>
          <w:t>. The temporary universe is then used in the transition function, allowing the real previous universe to be freed while still letting the new universe use the correct values from the old universe.</w:t>
        </w:r>
      </w:ins>
    </w:p>
    <w:p w:rsidR="0021052E" w:rsidRDefault="0021052E">
      <w:r>
        <w:br w:type="page"/>
      </w:r>
    </w:p>
    <w:p w:rsidR="0021052E" w:rsidRDefault="0021052E" w:rsidP="0021052E">
      <w:pPr>
        <w:pStyle w:val="Heading1"/>
      </w:pPr>
      <w:bookmarkStart w:id="530" w:name="_Toc364262206"/>
      <w:r>
        <w:lastRenderedPageBreak/>
        <w:t>Decisions</w:t>
      </w:r>
      <w:bookmarkEnd w:id="530"/>
    </w:p>
    <w:p w:rsidR="0021052E" w:rsidRDefault="0021052E" w:rsidP="0021052E">
      <w:r>
        <w:t>Figaro also contains the ability to solve and query structured decision problems. These types of models, also known as influence diagrams, are generalizations of Bayesian networks that contain additional decision and utility variables. In this section, we first give a very brief introduction into decision models and decision-making. We then provide a small example of decision-making in Figaro. We also delve deeper into the decision-making implementation in Figaro. Finally, we discuss the different ways that decision-making can be performed on single and multiple decision models.</w:t>
      </w:r>
    </w:p>
    <w:p w:rsidR="0021052E" w:rsidRDefault="0021052E" w:rsidP="0021052E"/>
    <w:p w:rsidR="0021052E" w:rsidRDefault="0021052E" w:rsidP="0021052E">
      <w:pPr>
        <w:pStyle w:val="Heading2"/>
      </w:pPr>
      <w:bookmarkStart w:id="531" w:name="_Toc364262207"/>
      <w:r>
        <w:t>Decision Models</w:t>
      </w:r>
      <w:bookmarkEnd w:id="531"/>
    </w:p>
    <w:p w:rsidR="0021052E" w:rsidRDefault="0021052E" w:rsidP="0021052E">
      <w:r>
        <w:t>Decision models are generalizations of Bayesian networks that contain two additional variable types. The first is a decision variable, which represents a set of actions that a decision-maker can perform. The parents of a decision variable represent the information available to the decision-maker at the time of the decision. Decision models also contain utility variables, which represent some gain or loss in the model that directly or indirectly depends upon some previous decisions or random variables.</w:t>
      </w:r>
    </w:p>
    <w:p w:rsidR="0021052E" w:rsidRDefault="0021052E" w:rsidP="0021052E">
      <w:r>
        <w:t>The purpose of a decision model is usually to compute an optimal policy for each decision in the model, where a policy defines what action a decision-maker should take for every possible value of the decision’s parent variable(s). An optimal policy is when every action specified by the policy for each value of the parents is optimal with respect to some measure. To measure the optimality of an action, Figaro uses the maximum expected utility of the action. That is, for each value of a decision’s parents, Figaro determines the action that will result in the highest expected utility of the model.</w:t>
      </w:r>
    </w:p>
    <w:p w:rsidR="0021052E" w:rsidRDefault="0021052E" w:rsidP="0021052E"/>
    <w:p w:rsidR="0021052E" w:rsidRDefault="0021052E" w:rsidP="0021052E">
      <w:pPr>
        <w:pStyle w:val="Heading2"/>
      </w:pPr>
      <w:bookmarkStart w:id="532" w:name="_Toc364262208"/>
      <w:r>
        <w:t>Basic Example</w:t>
      </w:r>
      <w:bookmarkEnd w:id="532"/>
    </w:p>
    <w:p w:rsidR="0021052E" w:rsidRDefault="0021052E" w:rsidP="0021052E">
      <w:r>
        <w:t>Using Figaro’s decision-making capabilities is generally quite simple. For example, consider the code for a simple decision model shown below:</w:t>
      </w:r>
    </w:p>
    <w:p w:rsidR="0021052E" w:rsidRDefault="0021052E" w:rsidP="0021052E">
      <w:pPr>
        <w:ind w:firstLine="0"/>
      </w:pPr>
    </w:p>
    <w:p w:rsidR="0021052E" w:rsidRPr="007E66A4" w:rsidRDefault="0021052E" w:rsidP="0021052E">
      <w:pPr>
        <w:ind w:left="360" w:firstLine="0"/>
        <w:rPr>
          <w:rFonts w:ascii="Courier New" w:hAnsi="Courier New" w:cs="Courier New"/>
        </w:rPr>
      </w:pPr>
      <w:proofErr w:type="gramStart"/>
      <w:r w:rsidRPr="007E66A4">
        <w:rPr>
          <w:rFonts w:ascii="Courier New" w:hAnsi="Courier New" w:cs="Courier New"/>
        </w:rPr>
        <w:t>import</w:t>
      </w:r>
      <w:proofErr w:type="gramEnd"/>
      <w:r w:rsidRPr="007E66A4">
        <w:rPr>
          <w:rFonts w:ascii="Courier New" w:hAnsi="Courier New" w:cs="Courier New"/>
        </w:rPr>
        <w:t xml:space="preserve"> com.cra.figaro.language._</w:t>
      </w:r>
    </w:p>
    <w:p w:rsidR="0021052E" w:rsidRPr="007E66A4" w:rsidRDefault="0021052E" w:rsidP="0021052E">
      <w:pPr>
        <w:ind w:left="360" w:firstLine="0"/>
        <w:rPr>
          <w:rFonts w:ascii="Courier New" w:hAnsi="Courier New" w:cs="Courier New"/>
        </w:rPr>
      </w:pPr>
      <w:proofErr w:type="gramStart"/>
      <w:r w:rsidRPr="007E66A4">
        <w:rPr>
          <w:rFonts w:ascii="Courier New" w:hAnsi="Courier New" w:cs="Courier New"/>
        </w:rPr>
        <w:t>import</w:t>
      </w:r>
      <w:proofErr w:type="gramEnd"/>
      <w:r w:rsidRPr="007E66A4">
        <w:rPr>
          <w:rFonts w:ascii="Courier New" w:hAnsi="Courier New" w:cs="Courier New"/>
        </w:rPr>
        <w:t xml:space="preserve"> com.cra.figaro.algorithm.decision._</w:t>
      </w:r>
    </w:p>
    <w:p w:rsidR="0021052E" w:rsidRPr="007E66A4" w:rsidRDefault="0021052E" w:rsidP="0021052E">
      <w:pPr>
        <w:ind w:left="360" w:firstLine="0"/>
        <w:rPr>
          <w:rFonts w:ascii="Courier New" w:hAnsi="Courier New" w:cs="Courier New"/>
        </w:rPr>
      </w:pPr>
      <w:proofErr w:type="gramStart"/>
      <w:r w:rsidRPr="007E66A4">
        <w:rPr>
          <w:rFonts w:ascii="Courier New" w:hAnsi="Courier New" w:cs="Courier New"/>
        </w:rPr>
        <w:t>import</w:t>
      </w:r>
      <w:proofErr w:type="gramEnd"/>
      <w:r w:rsidRPr="007E66A4">
        <w:rPr>
          <w:rFonts w:ascii="Courier New" w:hAnsi="Courier New" w:cs="Courier New"/>
        </w:rPr>
        <w:t xml:space="preserve"> com.cra.figaro.library.compound._</w:t>
      </w:r>
    </w:p>
    <w:p w:rsidR="0021052E" w:rsidRDefault="00A936E0" w:rsidP="0021052E">
      <w:pPr>
        <w:ind w:left="360" w:firstLine="0"/>
        <w:rPr>
          <w:rFonts w:ascii="Courier New" w:hAnsi="Courier New" w:cs="Courier New"/>
        </w:rPr>
      </w:pPr>
      <w:ins w:id="533" w:author="bruttenberg" w:date="2013-08-29T09:11:00Z">
        <w:r>
          <w:rPr>
            <w:rFonts w:ascii="Courier New" w:hAnsi="Courier New" w:cs="Courier New"/>
            <w:noProof/>
            <w:lang w:bidi="ar-SA"/>
          </w:rPr>
          <w:pict>
            <v:shape id="_x0000_s1072" type="#_x0000_t180" style="position:absolute;left:0;text-align:left;margin-left:483.4pt;margin-top:-18.2pt;width:143.6pt;height:48.7pt;z-index:251689984" adj="-27511,-2661,20246,-2661,1158,710,2158,3659" strokeweight="1pt">
              <v:stroke startarrow="block"/>
              <v:textbox>
                <w:txbxContent>
                  <w:p w:rsidR="00A936E0" w:rsidRPr="001B54EA" w:rsidRDefault="00A936E0" w:rsidP="00A936E0">
                    <w:pPr>
                      <w:ind w:firstLine="0"/>
                    </w:pPr>
                    <w:ins w:id="534" w:author="bruttenberg" w:date="2013-08-29T09:09:00Z">
                      <w:r>
                        <w:t xml:space="preserve">This example is found in </w:t>
                      </w:r>
                    </w:ins>
                    <w:ins w:id="535" w:author="bruttenberg" w:date="2013-08-29T09:11:00Z">
                      <w:r>
                        <w:t>SingleDecision</w:t>
                      </w:r>
                    </w:ins>
                    <w:ins w:id="536" w:author="bruttenberg" w:date="2013-08-29T09:09:00Z">
                      <w:r>
                        <w:t>.scala</w:t>
                      </w:r>
                    </w:ins>
                  </w:p>
                </w:txbxContent>
              </v:textbox>
            </v:shape>
          </w:pict>
        </w:r>
      </w:ins>
      <w:proofErr w:type="gramStart"/>
      <w:r w:rsidR="0021052E" w:rsidRPr="007E66A4">
        <w:rPr>
          <w:rFonts w:ascii="Courier New" w:hAnsi="Courier New" w:cs="Courier New"/>
        </w:rPr>
        <w:t>import</w:t>
      </w:r>
      <w:proofErr w:type="gramEnd"/>
      <w:r w:rsidR="0021052E" w:rsidRPr="007E66A4">
        <w:rPr>
          <w:rFonts w:ascii="Courier New" w:hAnsi="Courier New" w:cs="Courier New"/>
        </w:rPr>
        <w:t xml:space="preserve"> com.cra.figaro.library.decision._</w:t>
      </w:r>
    </w:p>
    <w:p w:rsidR="0021052E" w:rsidRDefault="0021052E" w:rsidP="0021052E">
      <w:pPr>
        <w:ind w:left="360" w:firstLine="0"/>
      </w:pPr>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t>val</w:t>
      </w:r>
      <w:proofErr w:type="gramEnd"/>
      <w:r w:rsidRPr="000612B0">
        <w:rPr>
          <w:rFonts w:ascii="Courier New" w:hAnsi="Courier New" w:cs="Courier New"/>
        </w:rPr>
        <w:t xml:space="preserve"> market = Select(0.5 -&gt; 0, 0.3 -&gt; 1, 0.2 -&gt; 2)</w:t>
      </w:r>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t>val</w:t>
      </w:r>
      <w:proofErr w:type="gramEnd"/>
      <w:r w:rsidRPr="000612B0">
        <w:rPr>
          <w:rFonts w:ascii="Courier New" w:hAnsi="Courier New" w:cs="Courier New"/>
        </w:rPr>
        <w:t xml:space="preserve"> survey = CPD(market, 0 -&gt; Select(0.6 -&gt; 0, 0.3 -&gt; 1, 0.1 -&gt; 2),</w:t>
      </w:r>
    </w:p>
    <w:p w:rsidR="0021052E" w:rsidRPr="000612B0" w:rsidRDefault="0021052E" w:rsidP="0021052E">
      <w:pPr>
        <w:ind w:left="2520" w:firstLine="720"/>
        <w:rPr>
          <w:rFonts w:ascii="Courier New" w:hAnsi="Courier New" w:cs="Courier New"/>
        </w:rPr>
      </w:pPr>
      <w:r>
        <w:rPr>
          <w:rFonts w:ascii="Courier New" w:hAnsi="Courier New" w:cs="Courier New"/>
        </w:rPr>
        <w:t xml:space="preserve">   </w:t>
      </w:r>
      <w:r w:rsidRPr="000612B0">
        <w:rPr>
          <w:rFonts w:ascii="Courier New" w:hAnsi="Courier New" w:cs="Courier New"/>
        </w:rPr>
        <w:t xml:space="preserve">1 -&gt; </w:t>
      </w:r>
      <w:proofErr w:type="gramStart"/>
      <w:r w:rsidRPr="000612B0">
        <w:rPr>
          <w:rFonts w:ascii="Courier New" w:hAnsi="Courier New" w:cs="Courier New"/>
        </w:rPr>
        <w:t>Select(</w:t>
      </w:r>
      <w:proofErr w:type="gramEnd"/>
      <w:r w:rsidRPr="000612B0">
        <w:rPr>
          <w:rFonts w:ascii="Courier New" w:hAnsi="Courier New" w:cs="Courier New"/>
        </w:rPr>
        <w:t>0.3 -&gt; 0, 0.4 -&gt; 1, 0.3 -&gt; 2),</w:t>
      </w:r>
    </w:p>
    <w:p w:rsidR="0021052E" w:rsidRDefault="0021052E" w:rsidP="0021052E">
      <w:pPr>
        <w:ind w:left="2520" w:firstLine="720"/>
        <w:rPr>
          <w:ins w:id="537" w:author="bruttenberg" w:date="2013-08-14T11:24:00Z"/>
          <w:rFonts w:ascii="Courier New" w:hAnsi="Courier New" w:cs="Courier New"/>
        </w:rPr>
      </w:pPr>
      <w:r>
        <w:rPr>
          <w:rFonts w:ascii="Courier New" w:hAnsi="Courier New" w:cs="Courier New"/>
        </w:rPr>
        <w:t xml:space="preserve">   </w:t>
      </w:r>
      <w:r w:rsidRPr="000612B0">
        <w:rPr>
          <w:rFonts w:ascii="Courier New" w:hAnsi="Courier New" w:cs="Courier New"/>
        </w:rPr>
        <w:t xml:space="preserve">2 -&gt; </w:t>
      </w:r>
      <w:proofErr w:type="gramStart"/>
      <w:r w:rsidRPr="000612B0">
        <w:rPr>
          <w:rFonts w:ascii="Courier New" w:hAnsi="Courier New" w:cs="Courier New"/>
        </w:rPr>
        <w:t>Select(</w:t>
      </w:r>
      <w:proofErr w:type="gramEnd"/>
      <w:r w:rsidRPr="000612B0">
        <w:rPr>
          <w:rFonts w:ascii="Courier New" w:hAnsi="Courier New" w:cs="Courier New"/>
        </w:rPr>
        <w:t>0.1 -&gt; 0, 0.4 -&gt; 1, 0.5 -&gt; 2))</w:t>
      </w:r>
    </w:p>
    <w:p w:rsidR="007060D3" w:rsidRPr="000612B0" w:rsidRDefault="007060D3" w:rsidP="0021052E">
      <w:pPr>
        <w:ind w:left="2520" w:firstLine="720"/>
        <w:rPr>
          <w:rFonts w:ascii="Courier New" w:hAnsi="Courier New" w:cs="Courier New"/>
        </w:rPr>
      </w:pPr>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t>val</w:t>
      </w:r>
      <w:proofErr w:type="gramEnd"/>
      <w:r w:rsidRPr="000612B0">
        <w:rPr>
          <w:rFonts w:ascii="Courier New" w:hAnsi="Courier New" w:cs="Courier New"/>
        </w:rPr>
        <w:t xml:space="preserve"> found = Decision(survey, List(true, false))</w:t>
      </w:r>
    </w:p>
    <w:p w:rsidR="0021052E" w:rsidRPr="000612B0" w:rsidRDefault="0021052E" w:rsidP="0021052E">
      <w:pPr>
        <w:ind w:left="360" w:firstLine="0"/>
        <w:rPr>
          <w:rFonts w:ascii="Courier New" w:hAnsi="Courier New" w:cs="Courier New"/>
        </w:rPr>
      </w:pPr>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t>def</w:t>
      </w:r>
      <w:proofErr w:type="gramEnd"/>
      <w:r w:rsidRPr="000612B0">
        <w:rPr>
          <w:rFonts w:ascii="Courier New" w:hAnsi="Courier New" w:cs="Courier New"/>
        </w:rPr>
        <w:t xml:space="preserve"> valueFcn(f: Boolean, m: Int): Double = {</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w:t>
      </w:r>
      <w:proofErr w:type="gramStart"/>
      <w:r w:rsidRPr="000612B0">
        <w:rPr>
          <w:rFonts w:ascii="Courier New" w:hAnsi="Courier New" w:cs="Courier New"/>
        </w:rPr>
        <w:t>if</w:t>
      </w:r>
      <w:proofErr w:type="gramEnd"/>
      <w:r w:rsidRPr="000612B0">
        <w:rPr>
          <w:rFonts w:ascii="Courier New" w:hAnsi="Courier New" w:cs="Courier New"/>
        </w:rPr>
        <w:t xml:space="preserve"> (f) {</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w:t>
      </w:r>
      <w:proofErr w:type="gramStart"/>
      <w:r w:rsidRPr="000612B0">
        <w:rPr>
          <w:rFonts w:ascii="Courier New" w:hAnsi="Courier New" w:cs="Courier New"/>
        </w:rPr>
        <w:t>m</w:t>
      </w:r>
      <w:proofErr w:type="gramEnd"/>
      <w:r w:rsidRPr="000612B0">
        <w:rPr>
          <w:rFonts w:ascii="Courier New" w:hAnsi="Courier New" w:cs="Courier New"/>
        </w:rPr>
        <w:t xml:space="preserve"> match {</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w:t>
      </w:r>
      <w:proofErr w:type="gramStart"/>
      <w:r w:rsidRPr="000612B0">
        <w:rPr>
          <w:rFonts w:ascii="Courier New" w:hAnsi="Courier New" w:cs="Courier New"/>
        </w:rPr>
        <w:t>case</w:t>
      </w:r>
      <w:proofErr w:type="gramEnd"/>
      <w:r w:rsidRPr="000612B0">
        <w:rPr>
          <w:rFonts w:ascii="Courier New" w:hAnsi="Courier New" w:cs="Courier New"/>
        </w:rPr>
        <w:t xml:space="preserve"> 0 =&gt; -7.0</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w:t>
      </w:r>
      <w:proofErr w:type="gramStart"/>
      <w:r w:rsidRPr="000612B0">
        <w:rPr>
          <w:rFonts w:ascii="Courier New" w:hAnsi="Courier New" w:cs="Courier New"/>
        </w:rPr>
        <w:t>case</w:t>
      </w:r>
      <w:proofErr w:type="gramEnd"/>
      <w:r w:rsidRPr="000612B0">
        <w:rPr>
          <w:rFonts w:ascii="Courier New" w:hAnsi="Courier New" w:cs="Courier New"/>
        </w:rPr>
        <w:t xml:space="preserve"> 1 =&gt; 5.0</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w:t>
      </w:r>
      <w:proofErr w:type="gramStart"/>
      <w:r w:rsidRPr="000612B0">
        <w:rPr>
          <w:rFonts w:ascii="Courier New" w:hAnsi="Courier New" w:cs="Courier New"/>
        </w:rPr>
        <w:t>case</w:t>
      </w:r>
      <w:proofErr w:type="gramEnd"/>
      <w:r w:rsidRPr="000612B0">
        <w:rPr>
          <w:rFonts w:ascii="Courier New" w:hAnsi="Courier New" w:cs="Courier New"/>
        </w:rPr>
        <w:t xml:space="preserve"> 2 =&gt; 20.0</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 else {</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0.0</w:t>
      </w:r>
    </w:p>
    <w:p w:rsidR="0021052E" w:rsidRPr="000612B0" w:rsidRDefault="0021052E" w:rsidP="0021052E">
      <w:pPr>
        <w:ind w:left="360" w:firstLine="0"/>
        <w:rPr>
          <w:rFonts w:ascii="Courier New" w:hAnsi="Courier New" w:cs="Courier New"/>
        </w:rPr>
      </w:pPr>
      <w:r w:rsidRPr="000612B0">
        <w:rPr>
          <w:rFonts w:ascii="Courier New" w:hAnsi="Courier New" w:cs="Courier New"/>
        </w:rPr>
        <w:t xml:space="preserve">  }</w:t>
      </w:r>
    </w:p>
    <w:p w:rsidR="0021052E" w:rsidRPr="000612B0" w:rsidRDefault="0021052E" w:rsidP="0021052E">
      <w:pPr>
        <w:ind w:left="360" w:firstLine="0"/>
        <w:rPr>
          <w:rFonts w:ascii="Courier New" w:hAnsi="Courier New" w:cs="Courier New"/>
        </w:rPr>
      </w:pPr>
      <w:r w:rsidRPr="000612B0">
        <w:rPr>
          <w:rFonts w:ascii="Courier New" w:hAnsi="Courier New" w:cs="Courier New"/>
        </w:rPr>
        <w:t>}</w:t>
      </w:r>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lastRenderedPageBreak/>
        <w:t>val</w:t>
      </w:r>
      <w:proofErr w:type="gramEnd"/>
      <w:r w:rsidRPr="000612B0">
        <w:rPr>
          <w:rFonts w:ascii="Courier New" w:hAnsi="Courier New" w:cs="Courier New"/>
        </w:rPr>
        <w:t xml:space="preserve"> value = Apply(found, market, valueFcn)</w:t>
      </w:r>
    </w:p>
    <w:p w:rsidR="0021052E" w:rsidRPr="000612B0" w:rsidRDefault="0021052E" w:rsidP="0021052E">
      <w:pPr>
        <w:ind w:left="360" w:firstLine="0"/>
        <w:rPr>
          <w:rFonts w:ascii="Courier New" w:hAnsi="Courier New" w:cs="Courier New"/>
        </w:rPr>
      </w:pPr>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t>val</w:t>
      </w:r>
      <w:proofErr w:type="gramEnd"/>
      <w:r w:rsidRPr="000612B0">
        <w:rPr>
          <w:rFonts w:ascii="Courier New" w:hAnsi="Courier New" w:cs="Courier New"/>
        </w:rPr>
        <w:t xml:space="preserve"> alg = DecisionVariableElimination(List(value), found)</w:t>
      </w:r>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t>alg.start()</w:t>
      </w:r>
      <w:proofErr w:type="gramEnd"/>
    </w:p>
    <w:p w:rsidR="0021052E" w:rsidRPr="000612B0" w:rsidRDefault="0021052E" w:rsidP="0021052E">
      <w:pPr>
        <w:ind w:left="360" w:firstLine="0"/>
        <w:rPr>
          <w:rFonts w:ascii="Courier New" w:hAnsi="Courier New" w:cs="Courier New"/>
        </w:rPr>
      </w:pPr>
      <w:proofErr w:type="gramStart"/>
      <w:r w:rsidRPr="000612B0">
        <w:rPr>
          <w:rFonts w:ascii="Courier New" w:hAnsi="Courier New" w:cs="Courier New"/>
        </w:rPr>
        <w:t>alg.setPolicy(</w:t>
      </w:r>
      <w:proofErr w:type="gramEnd"/>
      <w:r w:rsidRPr="000612B0">
        <w:rPr>
          <w:rFonts w:ascii="Courier New" w:hAnsi="Courier New" w:cs="Courier New"/>
        </w:rPr>
        <w:t>found)</w:t>
      </w:r>
    </w:p>
    <w:p w:rsidR="0021052E" w:rsidRDefault="0021052E" w:rsidP="0021052E"/>
    <w:p w:rsidR="0021052E" w:rsidRDefault="0021052E" w:rsidP="0021052E">
      <w:r>
        <w:t xml:space="preserve">The first four lines import the packages needed for decision models. The elements </w:t>
      </w:r>
      <w:r w:rsidRPr="00866037">
        <w:rPr>
          <w:rFonts w:ascii="Courier New" w:hAnsi="Courier New" w:cs="Courier New"/>
        </w:rPr>
        <w:t>market</w:t>
      </w:r>
      <w:r>
        <w:t xml:space="preserve"> and </w:t>
      </w:r>
      <w:r w:rsidRPr="00866037">
        <w:rPr>
          <w:rFonts w:ascii="Courier New" w:hAnsi="Courier New" w:cs="Courier New"/>
        </w:rPr>
        <w:t>survey</w:t>
      </w:r>
      <w:r>
        <w:t xml:space="preserve"> are random variables in a normal Figaro model. We create a decision variable called </w:t>
      </w:r>
      <w:r w:rsidRPr="00866037">
        <w:rPr>
          <w:rFonts w:ascii="Courier New" w:hAnsi="Courier New" w:cs="Courier New"/>
        </w:rPr>
        <w:t>found</w:t>
      </w:r>
      <w:r>
        <w:t xml:space="preserve"> that uses the element </w:t>
      </w:r>
      <w:r w:rsidRPr="00866037">
        <w:rPr>
          <w:rFonts w:ascii="Courier New" w:hAnsi="Courier New" w:cs="Courier New"/>
        </w:rPr>
        <w:t>survey</w:t>
      </w:r>
      <w:r>
        <w:t xml:space="preserve"> as a parent, with the possible actions of the decision as </w:t>
      </w:r>
      <w:r w:rsidRPr="00866037">
        <w:rPr>
          <w:rFonts w:ascii="Courier New" w:hAnsi="Courier New" w:cs="Courier New"/>
        </w:rPr>
        <w:t>true</w:t>
      </w:r>
      <w:r>
        <w:t xml:space="preserve"> or </w:t>
      </w:r>
      <w:r w:rsidRPr="00866037">
        <w:rPr>
          <w:rFonts w:ascii="Courier New" w:hAnsi="Courier New" w:cs="Courier New"/>
        </w:rPr>
        <w:t>false</w:t>
      </w:r>
      <w:r>
        <w:t xml:space="preserve">. The element named </w:t>
      </w:r>
      <w:r w:rsidRPr="00866037">
        <w:rPr>
          <w:rFonts w:ascii="Courier New" w:hAnsi="Courier New" w:cs="Courier New"/>
        </w:rPr>
        <w:t>value</w:t>
      </w:r>
      <w:r>
        <w:t xml:space="preserve"> is a utility variable that computes a </w:t>
      </w:r>
      <w:r w:rsidR="005A09FB" w:rsidRPr="005A09FB">
        <w:rPr>
          <w:rFonts w:ascii="Courier New" w:hAnsi="Courier New" w:cs="Courier New"/>
        </w:rPr>
        <w:t>Double</w:t>
      </w:r>
      <w:r>
        <w:t xml:space="preserve"> conditioned upon the action of the decision (</w:t>
      </w:r>
      <w:r w:rsidRPr="00866037">
        <w:rPr>
          <w:rFonts w:ascii="Courier New" w:hAnsi="Courier New" w:cs="Courier New"/>
        </w:rPr>
        <w:t>found</w:t>
      </w:r>
      <w:r>
        <w:t xml:space="preserve">) and the current value of the </w:t>
      </w:r>
      <w:r w:rsidRPr="00866037">
        <w:rPr>
          <w:rFonts w:ascii="Courier New" w:hAnsi="Courier New" w:cs="Courier New"/>
        </w:rPr>
        <w:t>market</w:t>
      </w:r>
      <w:r>
        <w:t xml:space="preserve"> element. It uses the function </w:t>
      </w:r>
      <w:r w:rsidRPr="00866037">
        <w:rPr>
          <w:rFonts w:ascii="Courier New" w:hAnsi="Courier New" w:cs="Courier New"/>
        </w:rPr>
        <w:t>valueFcn</w:t>
      </w:r>
      <w:r>
        <w:t xml:space="preserve"> to compute current utility. Finally, we use Figaro’s decision variable elimination to compute an optimal policy for the </w:t>
      </w:r>
      <w:r w:rsidRPr="00866037">
        <w:rPr>
          <w:rFonts w:ascii="Courier New" w:hAnsi="Courier New" w:cs="Courier New"/>
        </w:rPr>
        <w:t>found</w:t>
      </w:r>
      <w:r>
        <w:t xml:space="preserve"> decision, and set the policy in the </w:t>
      </w:r>
      <w:r w:rsidRPr="00866037">
        <w:rPr>
          <w:rFonts w:ascii="Courier New" w:hAnsi="Courier New" w:cs="Courier New"/>
        </w:rPr>
        <w:t>found</w:t>
      </w:r>
      <w:r>
        <w:t xml:space="preserve"> element when the algorithm completes so that it can be used for querying.</w:t>
      </w:r>
    </w:p>
    <w:p w:rsidR="0021052E" w:rsidRDefault="0021052E" w:rsidP="0021052E"/>
    <w:p w:rsidR="0021052E" w:rsidRDefault="0021052E" w:rsidP="0021052E">
      <w:pPr>
        <w:pStyle w:val="Heading2"/>
      </w:pPr>
      <w:bookmarkStart w:id="538" w:name="_Toc364262209"/>
      <w:r>
        <w:t>Decisions in Figaro</w:t>
      </w:r>
      <w:bookmarkEnd w:id="538"/>
    </w:p>
    <w:p w:rsidR="0021052E" w:rsidRDefault="0021052E" w:rsidP="0021052E">
      <w:r>
        <w:t xml:space="preserve">As can be seen in the previous section, decision-making can be implemented in Figaro with little effort. Decisions are created using the </w:t>
      </w:r>
      <w:proofErr w:type="gramStart"/>
      <w:r w:rsidRPr="002B44C7">
        <w:rPr>
          <w:rFonts w:ascii="Courier New" w:hAnsi="Courier New" w:cs="Courier New"/>
        </w:rPr>
        <w:t>Decision[</w:t>
      </w:r>
      <w:proofErr w:type="gramEnd"/>
      <w:r w:rsidRPr="002B44C7">
        <w:rPr>
          <w:rFonts w:ascii="Courier New" w:hAnsi="Courier New" w:cs="Courier New"/>
        </w:rPr>
        <w:t>T</w:t>
      </w:r>
      <w:r>
        <w:rPr>
          <w:rFonts w:ascii="Courier New" w:hAnsi="Courier New" w:cs="Courier New"/>
        </w:rPr>
        <w:t>,U</w:t>
      </w:r>
      <w:r w:rsidRPr="002B44C7">
        <w:rPr>
          <w:rFonts w:ascii="Courier New" w:hAnsi="Courier New" w:cs="Courier New"/>
        </w:rPr>
        <w:t xml:space="preserve">] </w:t>
      </w:r>
      <w:r>
        <w:t xml:space="preserve">element. The </w:t>
      </w:r>
      <w:proofErr w:type="gramStart"/>
      <w:r w:rsidRPr="002B44C7">
        <w:rPr>
          <w:rFonts w:ascii="Courier New" w:hAnsi="Courier New" w:cs="Courier New"/>
        </w:rPr>
        <w:t>Decision[</w:t>
      </w:r>
      <w:proofErr w:type="gramEnd"/>
      <w:r w:rsidRPr="002B44C7">
        <w:rPr>
          <w:rFonts w:ascii="Courier New" w:hAnsi="Courier New" w:cs="Courier New"/>
        </w:rPr>
        <w:t>T</w:t>
      </w:r>
      <w:r>
        <w:rPr>
          <w:rFonts w:ascii="Courier New" w:hAnsi="Courier New" w:cs="Courier New"/>
        </w:rPr>
        <w:t>,U</w:t>
      </w:r>
      <w:r w:rsidRPr="002B44C7">
        <w:rPr>
          <w:rFonts w:ascii="Courier New" w:hAnsi="Courier New" w:cs="Courier New"/>
        </w:rPr>
        <w:t>]</w:t>
      </w:r>
      <w:r>
        <w:t xml:space="preserve"> element actually inherits from </w:t>
      </w:r>
      <w:r w:rsidR="005A09FB" w:rsidRPr="005A09FB">
        <w:rPr>
          <w:rFonts w:ascii="Courier New" w:hAnsi="Courier New" w:cs="Courier New"/>
        </w:rPr>
        <w:t>C</w:t>
      </w:r>
      <w:r w:rsidRPr="007060D3">
        <w:rPr>
          <w:rFonts w:ascii="Courier New" w:hAnsi="Courier New" w:cs="Courier New"/>
        </w:rPr>
        <w:t>hain</w:t>
      </w:r>
      <w:r>
        <w:t xml:space="preserve">; that is, a decision is simply an element that uses an </w:t>
      </w:r>
      <w:r w:rsidRPr="002B44C7">
        <w:rPr>
          <w:rFonts w:ascii="Courier New" w:hAnsi="Courier New" w:cs="Courier New"/>
        </w:rPr>
        <w:t>Element[T]</w:t>
      </w:r>
      <w:r>
        <w:t xml:space="preserve"> as a parent, and generates an </w:t>
      </w:r>
      <w:r w:rsidRPr="002B44C7">
        <w:rPr>
          <w:rFonts w:ascii="Courier New" w:hAnsi="Courier New" w:cs="Courier New"/>
        </w:rPr>
        <w:t>Element[</w:t>
      </w:r>
      <w:r>
        <w:rPr>
          <w:rFonts w:ascii="Courier New" w:hAnsi="Courier New" w:cs="Courier New"/>
        </w:rPr>
        <w:t>U</w:t>
      </w:r>
      <w:r w:rsidRPr="002B44C7">
        <w:rPr>
          <w:rFonts w:ascii="Courier New" w:hAnsi="Courier New" w:cs="Courier New"/>
        </w:rPr>
        <w:t>]</w:t>
      </w:r>
      <w:r>
        <w:t xml:space="preserve"> as the action. A new decision is instantiated simply as:</w:t>
      </w:r>
    </w:p>
    <w:p w:rsidR="0021052E" w:rsidRDefault="0021052E" w:rsidP="0021052E"/>
    <w:p w:rsidR="0021052E" w:rsidRDefault="0021052E" w:rsidP="0021052E">
      <w:pPr>
        <w:rPr>
          <w:rFonts w:ascii="Courier New" w:hAnsi="Courier New" w:cs="Courier New"/>
        </w:rPr>
      </w:pPr>
      <w:proofErr w:type="gramStart"/>
      <w:r w:rsidRPr="002B44C7">
        <w:rPr>
          <w:rFonts w:ascii="Courier New" w:hAnsi="Courier New" w:cs="Courier New"/>
        </w:rPr>
        <w:t>Decision(</w:t>
      </w:r>
      <w:proofErr w:type="gramEnd"/>
      <w:r w:rsidRPr="002B44C7">
        <w:rPr>
          <w:rFonts w:ascii="Courier New" w:hAnsi="Courier New" w:cs="Courier New"/>
        </w:rPr>
        <w:t>Flip(0.7), List(0, 1, 2))</w:t>
      </w:r>
    </w:p>
    <w:p w:rsidR="0021052E" w:rsidRPr="002B44C7" w:rsidRDefault="0021052E" w:rsidP="0021052E">
      <w:pPr>
        <w:jc w:val="center"/>
        <w:rPr>
          <w:rFonts w:ascii="Courier New" w:hAnsi="Courier New" w:cs="Courier New"/>
        </w:rPr>
      </w:pPr>
    </w:p>
    <w:p w:rsidR="0021052E" w:rsidRDefault="0021052E" w:rsidP="0021052E">
      <w:r>
        <w:t xml:space="preserve">Where the first argument is the parent of the decision, and the second argument is a list of the possible actions of the decisions. The support of the decision actions must always be finite and discrete. However, the parent of a decision may be discrete or continuous. There are various other ways to instantiate a decision that can be found in the code for the </w:t>
      </w:r>
      <w:r w:rsidR="005A09FB" w:rsidRPr="005A09FB">
        <w:rPr>
          <w:rFonts w:ascii="Courier New" w:hAnsi="Courier New" w:cs="Courier New"/>
        </w:rPr>
        <w:t>Decision</w:t>
      </w:r>
      <w:r>
        <w:t xml:space="preserve"> class. </w:t>
      </w:r>
    </w:p>
    <w:p w:rsidR="0021052E" w:rsidRDefault="0021052E" w:rsidP="0021052E">
      <w:r>
        <w:t xml:space="preserve">One thing to note is that </w:t>
      </w:r>
      <w:ins w:id="539" w:author="bruttenberg" w:date="2013-08-14T11:27:00Z">
        <w:r w:rsidR="007060D3">
          <w:t>d</w:t>
        </w:r>
      </w:ins>
      <w:del w:id="540" w:author="bruttenberg" w:date="2013-08-14T11:27:00Z">
        <w:r w:rsidDel="007060D3">
          <w:delText>D</w:delText>
        </w:r>
      </w:del>
      <w:r>
        <w:t>ecision elements only support single parent decisions. However, multiple parent decisions can be easily created by grouping several parent elements into an element tuple. Also observe that the no-forgetting assumption in decision models is not explicitly enforced in Figaro, hence Limited Memory Influence Diagrams (LIMIDs) are also supported in Figaro, though there is not an explicit LIMID reasoning algorithm implemented.</w:t>
      </w:r>
    </w:p>
    <w:p w:rsidR="0021052E" w:rsidRDefault="0021052E" w:rsidP="0021052E">
      <w:r>
        <w:t xml:space="preserve">In decision models, there are also variables that represent the utility of the model. In Figaro, there is no need to explicitly create a utility element; this can be easily done using the </w:t>
      </w:r>
      <w:r w:rsidRPr="00F917B7">
        <w:rPr>
          <w:rFonts w:ascii="Courier New" w:hAnsi="Courier New" w:cs="Courier New"/>
        </w:rPr>
        <w:t>Apply</w:t>
      </w:r>
      <w:r>
        <w:t xml:space="preserve"> element, as shown in the example above. Utility elements must be of type </w:t>
      </w:r>
      <w:proofErr w:type="gramStart"/>
      <w:r w:rsidRPr="00F917B7">
        <w:rPr>
          <w:rFonts w:ascii="Courier New" w:hAnsi="Courier New" w:cs="Courier New"/>
        </w:rPr>
        <w:t>Element[</w:t>
      </w:r>
      <w:proofErr w:type="gramEnd"/>
      <w:r w:rsidRPr="00F917B7">
        <w:rPr>
          <w:rFonts w:ascii="Courier New" w:hAnsi="Courier New" w:cs="Courier New"/>
        </w:rPr>
        <w:t>Double].</w:t>
      </w:r>
    </w:p>
    <w:p w:rsidR="0021052E" w:rsidRDefault="0021052E" w:rsidP="0021052E">
      <w:r>
        <w:t xml:space="preserve">A </w:t>
      </w:r>
      <w:ins w:id="541" w:author="bruttenberg" w:date="2013-08-14T11:29:00Z">
        <w:r w:rsidR="007060D3">
          <w:t>d</w:t>
        </w:r>
      </w:ins>
      <w:del w:id="542" w:author="bruttenberg" w:date="2013-08-14T11:29:00Z">
        <w:r w:rsidDel="007060D3">
          <w:delText>D</w:delText>
        </w:r>
      </w:del>
      <w:r>
        <w:t xml:space="preserve">ecision is similar to a </w:t>
      </w:r>
      <w:del w:id="543" w:author="bruttenberg" w:date="2013-08-14T11:29:00Z">
        <w:r w:rsidDel="007060D3">
          <w:delText>C</w:delText>
        </w:r>
      </w:del>
      <w:ins w:id="544" w:author="bruttenberg" w:date="2013-08-14T11:29:00Z">
        <w:r w:rsidR="007060D3">
          <w:t>c</w:t>
        </w:r>
      </w:ins>
      <w:r>
        <w:t xml:space="preserve">hain, but unlike the </w:t>
      </w:r>
      <w:del w:id="545" w:author="bruttenberg" w:date="2013-08-14T11:29:00Z">
        <w:r w:rsidDel="007060D3">
          <w:delText>C</w:delText>
        </w:r>
      </w:del>
      <w:ins w:id="546" w:author="bruttenberg" w:date="2013-08-14T11:29:00Z">
        <w:r w:rsidR="007060D3">
          <w:t>c</w:t>
        </w:r>
      </w:ins>
      <w:r>
        <w:t xml:space="preserve">hain, a </w:t>
      </w:r>
      <w:ins w:id="547" w:author="bruttenberg" w:date="2013-08-14T11:29:00Z">
        <w:r w:rsidR="007060D3">
          <w:t>d</w:t>
        </w:r>
      </w:ins>
      <w:del w:id="548" w:author="bruttenberg" w:date="2013-08-14T11:29:00Z">
        <w:r w:rsidDel="007060D3">
          <w:delText>D</w:delText>
        </w:r>
      </w:del>
      <w:r>
        <w:t xml:space="preserve">ecision element can change its functionality after an optimal policy has been computed for the </w:t>
      </w:r>
      <w:del w:id="549" w:author="bruttenberg" w:date="2013-08-14T11:29:00Z">
        <w:r w:rsidDel="007060D3">
          <w:delText>D</w:delText>
        </w:r>
      </w:del>
      <w:ins w:id="550" w:author="bruttenberg" w:date="2013-08-14T11:29:00Z">
        <w:r w:rsidR="007060D3">
          <w:t>d</w:t>
        </w:r>
      </w:ins>
      <w:r>
        <w:t xml:space="preserve">ecision. Most of the time, setting the policy of a </w:t>
      </w:r>
      <w:del w:id="551" w:author="bruttenberg" w:date="2013-08-14T11:29:00Z">
        <w:r w:rsidDel="007060D3">
          <w:delText>D</w:delText>
        </w:r>
      </w:del>
      <w:ins w:id="552" w:author="bruttenberg" w:date="2013-08-14T11:29:00Z">
        <w:r w:rsidR="007060D3">
          <w:t>d</w:t>
        </w:r>
      </w:ins>
      <w:r>
        <w:t xml:space="preserve">ecision can be done simply through the algorithm that computes the optimal policy. However, a user may manually set the policy of a </w:t>
      </w:r>
      <w:del w:id="553" w:author="bruttenberg" w:date="2013-08-14T11:29:00Z">
        <w:r w:rsidDel="007060D3">
          <w:delText>D</w:delText>
        </w:r>
      </w:del>
      <w:ins w:id="554" w:author="bruttenberg" w:date="2013-08-14T11:29:00Z">
        <w:r w:rsidR="007060D3">
          <w:t>d</w:t>
        </w:r>
      </w:ins>
      <w:r>
        <w:t xml:space="preserve">ecision element by calling the </w:t>
      </w:r>
      <w:r w:rsidRPr="00F917B7">
        <w:rPr>
          <w:rFonts w:ascii="Courier New" w:hAnsi="Courier New" w:cs="Courier New"/>
        </w:rPr>
        <w:t>setPolicy</w:t>
      </w:r>
      <w:r>
        <w:t xml:space="preserve"> function of the </w:t>
      </w:r>
      <w:ins w:id="555" w:author="bruttenberg" w:date="2013-08-14T11:30:00Z">
        <w:r w:rsidR="007060D3">
          <w:t>d</w:t>
        </w:r>
      </w:ins>
      <w:del w:id="556" w:author="bruttenberg" w:date="2013-08-14T11:30:00Z">
        <w:r w:rsidDel="007060D3">
          <w:delText>D</w:delText>
        </w:r>
      </w:del>
      <w:r>
        <w:t>ecision, defined as:</w:t>
      </w:r>
    </w:p>
    <w:p w:rsidR="0021052E" w:rsidRDefault="0021052E" w:rsidP="0021052E"/>
    <w:p w:rsidR="0021052E" w:rsidRDefault="0021052E" w:rsidP="0021052E">
      <w:pPr>
        <w:rPr>
          <w:rFonts w:ascii="Courier New" w:hAnsi="Courier New" w:cs="Courier New"/>
        </w:rPr>
      </w:pPr>
      <w:proofErr w:type="gramStart"/>
      <w:r w:rsidRPr="004F78C9">
        <w:rPr>
          <w:rFonts w:ascii="Courier New" w:hAnsi="Courier New" w:cs="Courier New"/>
        </w:rPr>
        <w:t>def</w:t>
      </w:r>
      <w:proofErr w:type="gramEnd"/>
      <w:r w:rsidRPr="004F78C9">
        <w:rPr>
          <w:rFonts w:ascii="Courier New" w:hAnsi="Courier New" w:cs="Courier New"/>
        </w:rPr>
        <w:t xml:space="preserve"> setPolicy(new_fcn: (T =&gt; Element[U])): Unit</w:t>
      </w:r>
    </w:p>
    <w:p w:rsidR="0021052E" w:rsidRDefault="0021052E" w:rsidP="0021052E">
      <w:pPr>
        <w:rPr>
          <w:rFonts w:cstheme="minorHAnsi"/>
        </w:rPr>
      </w:pPr>
    </w:p>
    <w:p w:rsidR="0021052E" w:rsidRPr="004F78C9" w:rsidRDefault="0021052E" w:rsidP="0021052E">
      <w:pPr>
        <w:rPr>
          <w:rFonts w:cstheme="minorHAnsi"/>
        </w:rPr>
      </w:pPr>
      <w:r>
        <w:rPr>
          <w:rFonts w:cstheme="minorHAnsi"/>
        </w:rPr>
        <w:t xml:space="preserve">That is, setting the policy of a </w:t>
      </w:r>
      <w:del w:id="557" w:author="bruttenberg" w:date="2013-08-14T11:30:00Z">
        <w:r w:rsidDel="007060D3">
          <w:rPr>
            <w:rFonts w:cstheme="minorHAnsi"/>
          </w:rPr>
          <w:delText>D</w:delText>
        </w:r>
      </w:del>
      <w:ins w:id="558" w:author="bruttenberg" w:date="2013-08-14T11:30:00Z">
        <w:r w:rsidR="007060D3">
          <w:rPr>
            <w:rFonts w:cstheme="minorHAnsi"/>
          </w:rPr>
          <w:t>d</w:t>
        </w:r>
      </w:ins>
      <w:r>
        <w:rPr>
          <w:rFonts w:cstheme="minorHAnsi"/>
        </w:rPr>
        <w:t xml:space="preserve">ecision is just providing a new function from the value of a parent to an </w:t>
      </w:r>
      <w:proofErr w:type="gramStart"/>
      <w:r w:rsidRPr="00BF62F4">
        <w:rPr>
          <w:rFonts w:ascii="Courier New" w:hAnsi="Courier New" w:cs="Courier New"/>
        </w:rPr>
        <w:t>Element[</w:t>
      </w:r>
      <w:proofErr w:type="gramEnd"/>
      <w:r w:rsidRPr="00BF62F4">
        <w:rPr>
          <w:rFonts w:ascii="Courier New" w:hAnsi="Courier New" w:cs="Courier New"/>
        </w:rPr>
        <w:t>U]</w:t>
      </w:r>
      <w:r>
        <w:rPr>
          <w:rFonts w:cstheme="minorHAnsi"/>
        </w:rPr>
        <w:t xml:space="preserve">. Users can also get the policy for a specific value of the parent by calling </w:t>
      </w:r>
      <w:proofErr w:type="gramStart"/>
      <w:r w:rsidRPr="00BF62F4">
        <w:rPr>
          <w:rFonts w:ascii="Courier New" w:hAnsi="Courier New" w:cs="Courier New"/>
        </w:rPr>
        <w:t>getPolicy(</w:t>
      </w:r>
      <w:proofErr w:type="gramEnd"/>
      <w:r w:rsidRPr="00BF62F4">
        <w:rPr>
          <w:rFonts w:ascii="Courier New" w:hAnsi="Courier New" w:cs="Courier New"/>
        </w:rPr>
        <w:t>p: T): Element[U].</w:t>
      </w:r>
      <w:r>
        <w:rPr>
          <w:rFonts w:cstheme="minorHAnsi"/>
        </w:rPr>
        <w:t xml:space="preserve"> Various other ways to set the policy can also be found in the Decision code.</w:t>
      </w:r>
    </w:p>
    <w:p w:rsidR="0021052E" w:rsidRDefault="0021052E" w:rsidP="0021052E"/>
    <w:p w:rsidR="0021052E" w:rsidRDefault="0021052E" w:rsidP="0021052E">
      <w:pPr>
        <w:pStyle w:val="Heading2"/>
      </w:pPr>
      <w:bookmarkStart w:id="559" w:name="_Toc364262210"/>
      <w:r>
        <w:lastRenderedPageBreak/>
        <w:t>Single Decision Models and Policy Generation</w:t>
      </w:r>
      <w:bookmarkEnd w:id="559"/>
    </w:p>
    <w:p w:rsidR="0021052E" w:rsidRDefault="0021052E" w:rsidP="0021052E">
      <w:r>
        <w:t xml:space="preserve">Single decision models can be created in Figaro by simply inserting a Decision element into the model. Once the model has been created, the goal is usually to compute the optimal policy for the decision that maximizes the expected utility of the model. This is done as two explicit steps in Figaro; computing the expected utility of each parent and decision pair, then determining the decision that has the maximum </w:t>
      </w:r>
      <w:ins w:id="560" w:author="bruttenberg" w:date="2013-08-14T11:30:00Z">
        <w:r w:rsidR="007060D3">
          <w:t xml:space="preserve">expected </w:t>
        </w:r>
      </w:ins>
      <w:r>
        <w:t xml:space="preserve">utility for each parent value. The policy is then set as a function that returns the maximum </w:t>
      </w:r>
      <w:ins w:id="561" w:author="bruttenberg" w:date="2013-08-14T11:31:00Z">
        <w:r w:rsidR="007060D3">
          <w:t xml:space="preserve">expected </w:t>
        </w:r>
      </w:ins>
      <w:r>
        <w:t xml:space="preserve">utility decision as a </w:t>
      </w:r>
      <w:r w:rsidR="005A09FB" w:rsidRPr="005A09FB">
        <w:rPr>
          <w:rFonts w:ascii="Courier New" w:hAnsi="Courier New" w:cs="Courier New"/>
        </w:rPr>
        <w:t>Constant</w:t>
      </w:r>
      <w:r>
        <w:t xml:space="preserve"> for any parent value. This policy computation is performed using one of Figaro’s built-in inference algorithms.</w:t>
      </w:r>
    </w:p>
    <w:p w:rsidR="0021052E" w:rsidRDefault="0021052E" w:rsidP="0021052E"/>
    <w:p w:rsidR="0021052E" w:rsidRDefault="0021052E" w:rsidP="0021052E">
      <w:pPr>
        <w:pStyle w:val="Heading4"/>
      </w:pPr>
      <w:r>
        <w:t>Discrete Decision</w:t>
      </w:r>
    </w:p>
    <w:p w:rsidR="0021052E" w:rsidRDefault="0021052E" w:rsidP="0021052E">
      <w:r>
        <w:t xml:space="preserve">When the parent(s) of a decision are all discrete elements, we denote the decision as a </w:t>
      </w:r>
      <w:r>
        <w:rPr>
          <w:i/>
        </w:rPr>
        <w:t>discrete</w:t>
      </w:r>
      <w:r>
        <w:t xml:space="preserve"> decision. In this case, computing the optimal policy can be performed using the variable elimination, importance sampling, or Metropolis-Hastings algorithms. In addition to the normal parameters that each algorithm takes (as explained in previous sections), the decision version of these algorithms also takes a </w:t>
      </w:r>
      <w:proofErr w:type="gramStart"/>
      <w:r w:rsidRPr="00EF6875">
        <w:rPr>
          <w:rFonts w:ascii="Courier New" w:hAnsi="Courier New" w:cs="Courier New"/>
        </w:rPr>
        <w:t>List[</w:t>
      </w:r>
      <w:proofErr w:type="gramEnd"/>
      <w:r w:rsidRPr="00EF6875">
        <w:rPr>
          <w:rFonts w:ascii="Courier New" w:hAnsi="Courier New" w:cs="Courier New"/>
        </w:rPr>
        <w:t>Element[Double]]</w:t>
      </w:r>
      <w:r>
        <w:t xml:space="preserve"> that indicates the utility nodes in the model. </w:t>
      </w:r>
      <w:ins w:id="562" w:author="bruttenberg" w:date="2013-08-14T11:33:00Z">
        <w:r w:rsidR="007060D3">
          <w:t xml:space="preserve">The target of the algorithm is always the decision you wish to compute an optimal policy for. </w:t>
        </w:r>
      </w:ins>
      <w:r>
        <w:t>To find the optimal policy for discrete decisions, you simply instantiate one of the algorithms, for example:</w:t>
      </w:r>
    </w:p>
    <w:p w:rsidR="0021052E" w:rsidRDefault="0021052E" w:rsidP="0021052E"/>
    <w:p w:rsidR="0021052E" w:rsidRPr="00EF6875" w:rsidRDefault="0021052E" w:rsidP="0021052E">
      <w:pPr>
        <w:rPr>
          <w:rFonts w:ascii="Courier New" w:hAnsi="Courier New" w:cs="Courier New"/>
        </w:rPr>
      </w:pPr>
      <w:proofErr w:type="gramStart"/>
      <w:r w:rsidRPr="00EF6875">
        <w:rPr>
          <w:rFonts w:ascii="Courier New" w:hAnsi="Courier New" w:cs="Courier New"/>
        </w:rPr>
        <w:t>val</w:t>
      </w:r>
      <w:proofErr w:type="gramEnd"/>
      <w:r w:rsidRPr="00EF6875">
        <w:rPr>
          <w:rFonts w:ascii="Courier New" w:hAnsi="Courier New" w:cs="Courier New"/>
        </w:rPr>
        <w:t xml:space="preserve"> alg = DecisionVariableElimination(List(value), found)</w:t>
      </w:r>
    </w:p>
    <w:p w:rsidR="0021052E" w:rsidRPr="00EF6875" w:rsidRDefault="0021052E" w:rsidP="0021052E">
      <w:pPr>
        <w:rPr>
          <w:rFonts w:ascii="Courier New" w:hAnsi="Courier New" w:cs="Courier New"/>
        </w:rPr>
      </w:pPr>
      <w:proofErr w:type="gramStart"/>
      <w:r w:rsidRPr="00EF6875">
        <w:rPr>
          <w:rFonts w:ascii="Courier New" w:hAnsi="Courier New" w:cs="Courier New"/>
        </w:rPr>
        <w:t>val</w:t>
      </w:r>
      <w:proofErr w:type="gramEnd"/>
      <w:r w:rsidRPr="00EF6875">
        <w:rPr>
          <w:rFonts w:ascii="Courier New" w:hAnsi="Courier New" w:cs="Courier New"/>
        </w:rPr>
        <w:t xml:space="preserve"> alg = DecisionImportanceSampling(10000,  List(value), found)</w:t>
      </w:r>
    </w:p>
    <w:p w:rsidR="0021052E" w:rsidRDefault="0021052E" w:rsidP="0021052E">
      <w:pPr>
        <w:rPr>
          <w:rFonts w:ascii="Courier New" w:hAnsi="Courier New" w:cs="Courier New"/>
        </w:rPr>
      </w:pPr>
      <w:proofErr w:type="gramStart"/>
      <w:r w:rsidRPr="00EF6875">
        <w:rPr>
          <w:rFonts w:ascii="Courier New" w:hAnsi="Courier New" w:cs="Courier New"/>
        </w:rPr>
        <w:t>val</w:t>
      </w:r>
      <w:proofErr w:type="gramEnd"/>
      <w:r w:rsidRPr="00EF6875">
        <w:rPr>
          <w:rFonts w:ascii="Courier New" w:hAnsi="Courier New" w:cs="Courier New"/>
        </w:rPr>
        <w:t xml:space="preserve"> alg = DecisionMetropolisHastings(100</w:t>
      </w:r>
      <w:r>
        <w:rPr>
          <w:rFonts w:ascii="Courier New" w:hAnsi="Courier New" w:cs="Courier New"/>
        </w:rPr>
        <w:t>00, ProposalScheme.default,</w:t>
      </w:r>
    </w:p>
    <w:p w:rsidR="0021052E" w:rsidRPr="00EF6875" w:rsidRDefault="0021052E" w:rsidP="0021052E">
      <w:pPr>
        <w:rPr>
          <w:rFonts w:ascii="Courier New" w:hAnsi="Courier New" w:cs="Courier New"/>
        </w:rPr>
      </w:pPr>
      <w:r>
        <w:rPr>
          <w:rFonts w:ascii="Courier New" w:hAnsi="Courier New" w:cs="Courier New"/>
        </w:rPr>
        <w:t xml:space="preserve">  </w:t>
      </w:r>
      <w:r w:rsidRPr="00EF6875">
        <w:rPr>
          <w:rFonts w:ascii="Courier New" w:hAnsi="Courier New" w:cs="Courier New"/>
        </w:rPr>
        <w:t xml:space="preserve">1000, </w:t>
      </w:r>
      <w:proofErr w:type="gramStart"/>
      <w:r w:rsidRPr="00EF6875">
        <w:rPr>
          <w:rFonts w:ascii="Courier New" w:hAnsi="Courier New" w:cs="Courier New"/>
        </w:rPr>
        <w:t>List(</w:t>
      </w:r>
      <w:proofErr w:type="gramEnd"/>
      <w:r w:rsidRPr="00EF6875">
        <w:rPr>
          <w:rFonts w:ascii="Courier New" w:hAnsi="Courier New" w:cs="Courier New"/>
        </w:rPr>
        <w:t>value), found)</w:t>
      </w:r>
    </w:p>
    <w:p w:rsidR="0021052E" w:rsidRDefault="0021052E" w:rsidP="0021052E"/>
    <w:p w:rsidR="0021052E" w:rsidRDefault="0021052E" w:rsidP="0021052E">
      <w:r>
        <w:t xml:space="preserve">Where </w:t>
      </w:r>
      <w:proofErr w:type="gramStart"/>
      <w:r w:rsidRPr="00E87BC9">
        <w:rPr>
          <w:rFonts w:ascii="Courier New" w:hAnsi="Courier New" w:cs="Courier New"/>
        </w:rPr>
        <w:t>List(</w:t>
      </w:r>
      <w:proofErr w:type="gramEnd"/>
      <w:r w:rsidRPr="00E87BC9">
        <w:rPr>
          <w:rFonts w:ascii="Courier New" w:hAnsi="Courier New" w:cs="Courier New"/>
        </w:rPr>
        <w:t>value)</w:t>
      </w:r>
      <w:r>
        <w:t xml:space="preserve"> is the list of utilities in the model, and </w:t>
      </w:r>
      <w:r w:rsidRPr="00E87BC9">
        <w:rPr>
          <w:rFonts w:ascii="Courier New" w:hAnsi="Courier New" w:cs="Courier New"/>
        </w:rPr>
        <w:t>found</w:t>
      </w:r>
      <w:r>
        <w:t xml:space="preserve"> is the decision. To compute the optimal policy, you simple start the algorithm, i.e., </w:t>
      </w:r>
      <w:proofErr w:type="gramStart"/>
      <w:r w:rsidRPr="00E87BC9">
        <w:rPr>
          <w:rFonts w:ascii="Courier New" w:hAnsi="Courier New" w:cs="Courier New"/>
        </w:rPr>
        <w:t>alg.start(</w:t>
      </w:r>
      <w:proofErr w:type="gramEnd"/>
      <w:r w:rsidRPr="00E87BC9">
        <w:rPr>
          <w:rFonts w:ascii="Courier New" w:hAnsi="Courier New" w:cs="Courier New"/>
        </w:rPr>
        <w:t>)</w:t>
      </w:r>
      <w:r>
        <w:t xml:space="preserve">. One the algorithm has completed running, you can call </w:t>
      </w:r>
      <w:proofErr w:type="gramStart"/>
      <w:r w:rsidRPr="00E87BC9">
        <w:rPr>
          <w:rFonts w:ascii="Courier New" w:hAnsi="Courier New" w:cs="Courier New"/>
        </w:rPr>
        <w:t>alg.setPolicy(</w:t>
      </w:r>
      <w:proofErr w:type="gramEnd"/>
      <w:r w:rsidRPr="00E87BC9">
        <w:rPr>
          <w:rFonts w:ascii="Courier New" w:hAnsi="Courier New" w:cs="Courier New"/>
        </w:rPr>
        <w:t>found)</w:t>
      </w:r>
      <w:r>
        <w:t>, which will set the optimal policy in the Decision element that was computed from the algorithm.</w:t>
      </w:r>
    </w:p>
    <w:p w:rsidR="0021052E" w:rsidRDefault="0021052E" w:rsidP="0021052E"/>
    <w:p w:rsidR="0021052E" w:rsidRDefault="0021052E" w:rsidP="0021052E">
      <w:pPr>
        <w:pStyle w:val="Heading4"/>
      </w:pPr>
      <w:r>
        <w:t>Continuous Decision</w:t>
      </w:r>
    </w:p>
    <w:p w:rsidR="0021052E" w:rsidRDefault="0021052E" w:rsidP="0021052E">
      <w:r>
        <w:t xml:space="preserve">When the parent(s) of a decision are continuous elements, it is more difficult to compute an exact optimal policy. This is because it is not possible to compute the maximum </w:t>
      </w:r>
      <w:ins w:id="563" w:author="bruttenberg" w:date="2013-08-14T11:34:00Z">
        <w:r w:rsidR="001951D7">
          <w:t xml:space="preserve">expected </w:t>
        </w:r>
      </w:ins>
      <w:r>
        <w:t xml:space="preserve">utility action for each value of the parent since the range of the parent is infinite. In such a case, we use Figaro’s sampling algorithms to compute an </w:t>
      </w:r>
      <w:r>
        <w:rPr>
          <w:i/>
        </w:rPr>
        <w:t xml:space="preserve">approximate </w:t>
      </w:r>
      <w:r>
        <w:t xml:space="preserve">optimal policy that attempts to provide a maximal </w:t>
      </w:r>
      <w:ins w:id="564" w:author="bruttenberg" w:date="2013-08-14T11:34:00Z">
        <w:r w:rsidR="001951D7">
          <w:t xml:space="preserve">expected </w:t>
        </w:r>
      </w:ins>
      <w:r>
        <w:t>utility decision for any possible value of the parent. Since we use sampling algorithms to compute the approximation, only importance sampling and Metropolis-Hastings can be used with continuous decisions. Note that decisions that use parents with discrete but extremely large ranges should also utilize the continuous decision method.</w:t>
      </w:r>
    </w:p>
    <w:p w:rsidR="0021052E" w:rsidRDefault="0021052E" w:rsidP="0021052E">
      <w:r>
        <w:t xml:space="preserve">Instantiating a decision with continuous elements is similar to discrete elements, except that one must explicitly instantiate a </w:t>
      </w:r>
      <w:r w:rsidRPr="00E87BC9">
        <w:rPr>
          <w:rFonts w:ascii="Courier New" w:hAnsi="Courier New" w:cs="Courier New"/>
        </w:rPr>
        <w:t>NonCachingDecision</w:t>
      </w:r>
      <w:r>
        <w:t xml:space="preserve">, which is based on </w:t>
      </w:r>
      <w:r w:rsidRPr="00E87BC9">
        <w:rPr>
          <w:rFonts w:ascii="Courier New" w:hAnsi="Courier New" w:cs="Courier New"/>
        </w:rPr>
        <w:t>NonCachingChain</w:t>
      </w:r>
      <w:r>
        <w:t>:</w:t>
      </w:r>
    </w:p>
    <w:p w:rsidR="0021052E" w:rsidRDefault="0021052E" w:rsidP="0021052E"/>
    <w:p w:rsidR="0021052E" w:rsidRDefault="0021052E" w:rsidP="0021052E">
      <w:pPr>
        <w:rPr>
          <w:rFonts w:ascii="Courier New" w:hAnsi="Courier New" w:cs="Courier New"/>
        </w:rPr>
      </w:pPr>
      <w:proofErr w:type="gramStart"/>
      <w:r>
        <w:rPr>
          <w:rFonts w:ascii="Courier New" w:hAnsi="Courier New" w:cs="Courier New"/>
        </w:rPr>
        <w:t>NonCaching</w:t>
      </w:r>
      <w:r w:rsidRPr="002B44C7">
        <w:rPr>
          <w:rFonts w:ascii="Courier New" w:hAnsi="Courier New" w:cs="Courier New"/>
        </w:rPr>
        <w:t>Decision(</w:t>
      </w:r>
      <w:proofErr w:type="gramEnd"/>
      <w:r>
        <w:rPr>
          <w:rFonts w:ascii="Courier New" w:hAnsi="Courier New" w:cs="Courier New"/>
        </w:rPr>
        <w:t>Normal(0.0, 1.0)</w:t>
      </w:r>
      <w:r w:rsidRPr="002B44C7">
        <w:rPr>
          <w:rFonts w:ascii="Courier New" w:hAnsi="Courier New" w:cs="Courier New"/>
        </w:rPr>
        <w:t>, List(0, 1, 2))</w:t>
      </w:r>
    </w:p>
    <w:p w:rsidR="0021052E" w:rsidRDefault="0021052E" w:rsidP="0021052E"/>
    <w:p w:rsidR="0021052E" w:rsidRDefault="0021052E" w:rsidP="0021052E">
      <w:r>
        <w:t>The creation of the algorithm and setting of the policy is the same as discrete decisions. Internally in Figaro, however, there are major differences between the implementation of policies for discrete and continuous decisions.</w:t>
      </w:r>
    </w:p>
    <w:p w:rsidR="0021052E" w:rsidRDefault="0021052E" w:rsidP="0021052E">
      <w:r>
        <w:t xml:space="preserve">When a sampling algorithm is run on a continuous decision, the algorithm records the utility of the model for each parent and action value that is randomly sampled. When </w:t>
      </w:r>
      <w:r w:rsidRPr="0029296E">
        <w:rPr>
          <w:rFonts w:ascii="Courier New" w:hAnsi="Courier New" w:cs="Courier New"/>
        </w:rPr>
        <w:t>setPolicy</w:t>
      </w:r>
      <w:r>
        <w:t xml:space="preserve"> is called on the </w:t>
      </w:r>
      <w:r>
        <w:lastRenderedPageBreak/>
        <w:t xml:space="preserve">algorithm, all of the generated samples are stored in the </w:t>
      </w:r>
      <w:del w:id="565" w:author="bruttenberg" w:date="2013-08-14T11:35:00Z">
        <w:r w:rsidDel="001951D7">
          <w:delText>D</w:delText>
        </w:r>
      </w:del>
      <w:ins w:id="566" w:author="bruttenberg" w:date="2013-08-14T11:35:00Z">
        <w:r w:rsidR="001951D7">
          <w:t>d</w:t>
        </w:r>
      </w:ins>
      <w:r>
        <w:t xml:space="preserve">ecision element. That is, no optimal policy is generated when </w:t>
      </w:r>
      <w:r w:rsidRPr="00687D69">
        <w:rPr>
          <w:rFonts w:ascii="Courier New" w:hAnsi="Courier New" w:cs="Courier New"/>
        </w:rPr>
        <w:t>setPolicy</w:t>
      </w:r>
      <w:r>
        <w:t xml:space="preserve"> is called; the optimal action to take for a parent value is only computed when the model is queried with a particular parent value.</w:t>
      </w:r>
    </w:p>
    <w:p w:rsidR="0021052E" w:rsidRDefault="0021052E" w:rsidP="0021052E">
      <w:r>
        <w:t xml:space="preserve">When the decision is queried, i.e., </w:t>
      </w:r>
      <w:proofErr w:type="gramStart"/>
      <w:r w:rsidRPr="00821FCD">
        <w:rPr>
          <w:rFonts w:ascii="Courier New" w:hAnsi="Courier New" w:cs="Courier New"/>
        </w:rPr>
        <w:t>getPolicy(</w:t>
      </w:r>
      <w:proofErr w:type="gramEnd"/>
      <w:r w:rsidRPr="00821FCD">
        <w:rPr>
          <w:rFonts w:ascii="Courier New" w:hAnsi="Courier New" w:cs="Courier New"/>
        </w:rPr>
        <w:t>p: T)</w:t>
      </w:r>
      <w:r>
        <w:t xml:space="preserve"> is invoked on the </w:t>
      </w:r>
      <w:del w:id="567" w:author="bruttenberg" w:date="2013-08-14T11:36:00Z">
        <w:r w:rsidDel="001951D7">
          <w:delText>D</w:delText>
        </w:r>
      </w:del>
      <w:ins w:id="568" w:author="bruttenberg" w:date="2013-08-14T11:36:00Z">
        <w:r w:rsidR="001951D7">
          <w:t>d</w:t>
        </w:r>
      </w:ins>
      <w:r>
        <w:t xml:space="preserve">ecision element, the optimal action for parent value </w:t>
      </w:r>
      <w:r w:rsidRPr="001941EC">
        <w:rPr>
          <w:rFonts w:ascii="Courier New" w:hAnsi="Courier New" w:cs="Courier New"/>
        </w:rPr>
        <w:t>p</w:t>
      </w:r>
      <w:r>
        <w:t xml:space="preserve"> is computed using a nearest-neighbor method. The N closest samples to the parent value are retrieved from the stored samples, the expected utility is computed for each possible action, and the maximum is chosen as the optimal action for this parent value.</w:t>
      </w:r>
    </w:p>
    <w:p w:rsidR="0021052E" w:rsidRDefault="0021052E" w:rsidP="0021052E">
      <w:r>
        <w:t xml:space="preserve">Since nearest-neighbor is used to find nearby parent values, a distance metric must also be defined for the parent type </w:t>
      </w:r>
      <w:r w:rsidRPr="001941EC">
        <w:rPr>
          <w:rFonts w:ascii="Courier New" w:hAnsi="Courier New" w:cs="Courier New"/>
        </w:rPr>
        <w:t>T</w:t>
      </w:r>
      <w:r>
        <w:t xml:space="preserve">. To use an </w:t>
      </w:r>
      <w:proofErr w:type="gramStart"/>
      <w:r w:rsidRPr="001941EC">
        <w:rPr>
          <w:rFonts w:ascii="Courier New" w:hAnsi="Courier New" w:cs="Courier New"/>
        </w:rPr>
        <w:t>Element[</w:t>
      </w:r>
      <w:proofErr w:type="gramEnd"/>
      <w:r w:rsidRPr="001941EC">
        <w:rPr>
          <w:rFonts w:ascii="Courier New" w:hAnsi="Courier New" w:cs="Courier New"/>
        </w:rPr>
        <w:t>T]</w:t>
      </w:r>
      <w:r>
        <w:t xml:space="preserve"> as the parent to a decision, the type </w:t>
      </w:r>
      <w:r w:rsidRPr="001941EC">
        <w:rPr>
          <w:rFonts w:ascii="Courier New" w:hAnsi="Courier New" w:cs="Courier New"/>
        </w:rPr>
        <w:t>T</w:t>
      </w:r>
      <w:r>
        <w:t xml:space="preserve"> must implement the </w:t>
      </w:r>
      <w:r w:rsidRPr="001941EC">
        <w:rPr>
          <w:rFonts w:ascii="Courier New" w:hAnsi="Courier New" w:cs="Courier New"/>
        </w:rPr>
        <w:t>Distance[T]</w:t>
      </w:r>
      <w:r>
        <w:t xml:space="preserve"> trait, defined as:</w:t>
      </w:r>
    </w:p>
    <w:p w:rsidR="0021052E" w:rsidRDefault="0021052E" w:rsidP="0021052E"/>
    <w:p w:rsidR="0021052E" w:rsidRPr="001941EC" w:rsidRDefault="0021052E" w:rsidP="0021052E">
      <w:pPr>
        <w:rPr>
          <w:rFonts w:ascii="Courier New" w:hAnsi="Courier New" w:cs="Courier New"/>
        </w:rPr>
      </w:pPr>
      <w:proofErr w:type="gramStart"/>
      <w:r w:rsidRPr="001941EC">
        <w:rPr>
          <w:rFonts w:ascii="Courier New" w:hAnsi="Courier New" w:cs="Courier New"/>
        </w:rPr>
        <w:t>trait</w:t>
      </w:r>
      <w:proofErr w:type="gramEnd"/>
      <w:r w:rsidRPr="001941EC">
        <w:rPr>
          <w:rFonts w:ascii="Courier New" w:hAnsi="Courier New" w:cs="Courier New"/>
        </w:rPr>
        <w:t xml:space="preserve"> Distance[T]</w:t>
      </w:r>
      <w:del w:id="569" w:author="bruttenberg" w:date="2013-08-14T11:36:00Z">
        <w:r w:rsidRPr="001941EC" w:rsidDel="001951D7">
          <w:rPr>
            <w:rFonts w:ascii="Courier New" w:hAnsi="Courier New" w:cs="Courier New"/>
          </w:rPr>
          <w:delText xml:space="preserve"> </w:delText>
        </w:r>
      </w:del>
      <w:r w:rsidRPr="001941EC">
        <w:rPr>
          <w:rFonts w:ascii="Courier New" w:hAnsi="Courier New" w:cs="Courier New"/>
        </w:rPr>
        <w:t xml:space="preserve"> {</w:t>
      </w:r>
    </w:p>
    <w:p w:rsidR="0021052E" w:rsidRPr="001941EC" w:rsidRDefault="0021052E" w:rsidP="0021052E">
      <w:pPr>
        <w:rPr>
          <w:rFonts w:ascii="Courier New" w:hAnsi="Courier New" w:cs="Courier New"/>
        </w:rPr>
      </w:pPr>
      <w:r w:rsidRPr="001941EC">
        <w:rPr>
          <w:rFonts w:ascii="Courier New" w:hAnsi="Courier New" w:cs="Courier New"/>
        </w:rPr>
        <w:t xml:space="preserve">  </w:t>
      </w:r>
      <w:proofErr w:type="gramStart"/>
      <w:r w:rsidRPr="001941EC">
        <w:rPr>
          <w:rFonts w:ascii="Courier New" w:hAnsi="Courier New" w:cs="Courier New"/>
        </w:rPr>
        <w:t>def</w:t>
      </w:r>
      <w:proofErr w:type="gramEnd"/>
      <w:r w:rsidRPr="001941EC">
        <w:rPr>
          <w:rFonts w:ascii="Courier New" w:hAnsi="Courier New" w:cs="Courier New"/>
        </w:rPr>
        <w:t xml:space="preserve"> distance(that : T) : Double    </w:t>
      </w:r>
    </w:p>
    <w:p w:rsidR="0021052E" w:rsidRPr="001941EC" w:rsidRDefault="0021052E" w:rsidP="0021052E">
      <w:pPr>
        <w:rPr>
          <w:rFonts w:ascii="Courier New" w:hAnsi="Courier New" w:cs="Courier New"/>
        </w:rPr>
      </w:pPr>
      <w:r w:rsidRPr="001941EC">
        <w:rPr>
          <w:rFonts w:ascii="Courier New" w:hAnsi="Courier New" w:cs="Courier New"/>
        </w:rPr>
        <w:t>}</w:t>
      </w:r>
    </w:p>
    <w:p w:rsidR="0021052E" w:rsidRPr="00C33180" w:rsidRDefault="0021052E" w:rsidP="0021052E"/>
    <w:p w:rsidR="0021052E" w:rsidRDefault="0021052E" w:rsidP="0021052E">
      <w:r>
        <w:t xml:space="preserve">This trait just defines a function that computes a Double distance between two values of the type. For built-in types (Double, Int and Boolean), we use Scala’s implicit conversion mechanism to automatically handle conversion to a class that implements the </w:t>
      </w:r>
      <w:proofErr w:type="gramStart"/>
      <w:r w:rsidRPr="001941EC">
        <w:rPr>
          <w:rFonts w:ascii="Courier New" w:hAnsi="Courier New" w:cs="Courier New"/>
        </w:rPr>
        <w:t>Distance[</w:t>
      </w:r>
      <w:proofErr w:type="gramEnd"/>
      <w:r w:rsidRPr="001941EC">
        <w:rPr>
          <w:rFonts w:ascii="Courier New" w:hAnsi="Courier New" w:cs="Courier New"/>
        </w:rPr>
        <w:t>T]</w:t>
      </w:r>
      <w:r>
        <w:t xml:space="preserve"> interface so that no changes are needed by the user. For examples, the Double implementation is:</w:t>
      </w:r>
    </w:p>
    <w:p w:rsidR="0021052E" w:rsidRDefault="0021052E" w:rsidP="0021052E"/>
    <w:p w:rsidR="0021052E" w:rsidRPr="001941EC" w:rsidRDefault="0021052E" w:rsidP="0021052E">
      <w:pPr>
        <w:rPr>
          <w:rFonts w:ascii="Courier New" w:hAnsi="Courier New" w:cs="Courier New"/>
        </w:rPr>
      </w:pPr>
      <w:proofErr w:type="gramStart"/>
      <w:r w:rsidRPr="001941EC">
        <w:rPr>
          <w:rFonts w:ascii="Courier New" w:hAnsi="Courier New" w:cs="Courier New"/>
        </w:rPr>
        <w:t>case</w:t>
      </w:r>
      <w:proofErr w:type="gramEnd"/>
      <w:r w:rsidRPr="001941EC">
        <w:rPr>
          <w:rFonts w:ascii="Courier New" w:hAnsi="Courier New" w:cs="Courier New"/>
        </w:rPr>
        <w:t xml:space="preserve"> class </w:t>
      </w:r>
      <w:r>
        <w:rPr>
          <w:rFonts w:ascii="Courier New" w:hAnsi="Courier New" w:cs="Courier New"/>
        </w:rPr>
        <w:t xml:space="preserve">DoubleDistance(value : Double) </w:t>
      </w:r>
      <w:r w:rsidRPr="001941EC">
        <w:rPr>
          <w:rFonts w:ascii="Courier New" w:hAnsi="Courier New" w:cs="Courier New"/>
        </w:rPr>
        <w:t>extends Distance[Double] {</w:t>
      </w:r>
    </w:p>
    <w:p w:rsidR="0021052E" w:rsidRPr="001941EC" w:rsidRDefault="0021052E" w:rsidP="0021052E">
      <w:pPr>
        <w:rPr>
          <w:rFonts w:ascii="Courier New" w:hAnsi="Courier New" w:cs="Courier New"/>
        </w:rPr>
      </w:pPr>
      <w:r w:rsidRPr="001941EC">
        <w:rPr>
          <w:rFonts w:ascii="Courier New" w:hAnsi="Courier New" w:cs="Courier New"/>
        </w:rPr>
        <w:t xml:space="preserve">  </w:t>
      </w:r>
      <w:proofErr w:type="gramStart"/>
      <w:r w:rsidRPr="001941EC">
        <w:rPr>
          <w:rFonts w:ascii="Courier New" w:hAnsi="Courier New" w:cs="Courier New"/>
        </w:rPr>
        <w:t>def</w:t>
      </w:r>
      <w:proofErr w:type="gramEnd"/>
      <w:r w:rsidRPr="001941EC">
        <w:rPr>
          <w:rFonts w:ascii="Courier New" w:hAnsi="Courier New" w:cs="Courier New"/>
        </w:rPr>
        <w:t xml:space="preserve"> distance(that : Double) = math.abs(value-that)</w:t>
      </w:r>
    </w:p>
    <w:p w:rsidR="0021052E" w:rsidRPr="001941EC" w:rsidRDefault="0021052E" w:rsidP="0021052E">
      <w:pPr>
        <w:rPr>
          <w:rFonts w:ascii="Courier New" w:hAnsi="Courier New" w:cs="Courier New"/>
        </w:rPr>
      </w:pPr>
      <w:r w:rsidRPr="001941EC">
        <w:rPr>
          <w:rFonts w:ascii="Courier New" w:hAnsi="Courier New" w:cs="Courier New"/>
        </w:rPr>
        <w:t>}</w:t>
      </w:r>
    </w:p>
    <w:p w:rsidR="0021052E" w:rsidRPr="001941EC" w:rsidRDefault="0021052E" w:rsidP="0021052E">
      <w:pPr>
        <w:rPr>
          <w:rFonts w:ascii="Courier New" w:hAnsi="Courier New" w:cs="Courier New"/>
        </w:rPr>
      </w:pPr>
      <w:proofErr w:type="gramStart"/>
      <w:r w:rsidRPr="001941EC">
        <w:rPr>
          <w:rFonts w:ascii="Courier New" w:hAnsi="Courier New" w:cs="Courier New"/>
        </w:rPr>
        <w:t>implicit</w:t>
      </w:r>
      <w:proofErr w:type="gramEnd"/>
      <w:r w:rsidRPr="001941EC">
        <w:rPr>
          <w:rFonts w:ascii="Courier New" w:hAnsi="Courier New" w:cs="Courier New"/>
        </w:rPr>
        <w:t xml:space="preserve"> def double2Dist(x : Double) = DoubleDistance(x)</w:t>
      </w:r>
    </w:p>
    <w:p w:rsidR="0021052E" w:rsidRDefault="0021052E" w:rsidP="0021052E"/>
    <w:p w:rsidR="0021052E" w:rsidRDefault="0021052E" w:rsidP="0021052E">
      <w:r>
        <w:t xml:space="preserve">See the </w:t>
      </w:r>
      <w:r w:rsidR="005A09FB" w:rsidRPr="005A09FB">
        <w:rPr>
          <w:rFonts w:ascii="Courier New" w:hAnsi="Courier New" w:cs="Courier New"/>
        </w:rPr>
        <w:t>Distance</w:t>
      </w:r>
      <w:r>
        <w:t xml:space="preserve"> class for more details on default conversions of basic types and </w:t>
      </w:r>
      <w:del w:id="570" w:author="bruttenberg" w:date="2013-08-14T11:37:00Z">
        <w:r w:rsidDel="001951D7">
          <w:delText xml:space="preserve">tuple </w:delText>
        </w:r>
      </w:del>
      <w:r>
        <w:t>parents</w:t>
      </w:r>
      <w:ins w:id="571" w:author="bruttenberg" w:date="2013-08-14T11:37:00Z">
        <w:r w:rsidR="001951D7">
          <w:t xml:space="preserve"> that are element tuples</w:t>
        </w:r>
      </w:ins>
      <w:r>
        <w:t xml:space="preserve">. For user defined classes, all the user needs to do is implement a distance function in the </w:t>
      </w:r>
      <w:r w:rsidR="005A09FB" w:rsidRPr="005A09FB">
        <w:rPr>
          <w:rFonts w:ascii="Courier New" w:hAnsi="Courier New" w:cs="Courier New"/>
        </w:rPr>
        <w:t>Distance</w:t>
      </w:r>
      <w:r>
        <w:t xml:space="preserve"> </w:t>
      </w:r>
      <w:proofErr w:type="gramStart"/>
      <w:r>
        <w:t>trait,</w:t>
      </w:r>
      <w:proofErr w:type="gramEnd"/>
      <w:r>
        <w:t xml:space="preserve"> and the type can be used as a parent to a decision element. For instance, we can use an element over the range of graphs as a parent to a decision by declaring the </w:t>
      </w:r>
      <w:r w:rsidR="005A09FB" w:rsidRPr="005A09FB">
        <w:rPr>
          <w:rFonts w:ascii="Courier New" w:hAnsi="Courier New" w:cs="Courier New"/>
        </w:rPr>
        <w:t>dGraph</w:t>
      </w:r>
      <w:r>
        <w:t xml:space="preserve"> class as such:</w:t>
      </w:r>
    </w:p>
    <w:p w:rsidR="0021052E" w:rsidRDefault="0021052E" w:rsidP="0021052E"/>
    <w:p w:rsidR="0021052E" w:rsidRPr="002054DE" w:rsidRDefault="0021052E" w:rsidP="0021052E">
      <w:pPr>
        <w:rPr>
          <w:rFonts w:ascii="Courier New" w:hAnsi="Courier New" w:cs="Courier New"/>
        </w:rPr>
      </w:pPr>
      <w:proofErr w:type="gramStart"/>
      <w:r w:rsidRPr="002054DE">
        <w:rPr>
          <w:rFonts w:ascii="Courier New" w:hAnsi="Courier New" w:cs="Courier New"/>
        </w:rPr>
        <w:t>class</w:t>
      </w:r>
      <w:proofErr w:type="gramEnd"/>
      <w:r w:rsidRPr="002054DE">
        <w:rPr>
          <w:rFonts w:ascii="Courier New" w:hAnsi="Courier New" w:cs="Courier New"/>
        </w:rPr>
        <w:t xml:space="preserve"> dGraph() extends Distance[dGraph] {</w:t>
      </w:r>
    </w:p>
    <w:p w:rsidR="0021052E" w:rsidRPr="002054DE" w:rsidRDefault="0021052E" w:rsidP="0021052E">
      <w:pPr>
        <w:rPr>
          <w:rFonts w:ascii="Courier New" w:hAnsi="Courier New" w:cs="Courier New"/>
        </w:rPr>
      </w:pPr>
      <w:r w:rsidRPr="002054DE">
        <w:rPr>
          <w:rFonts w:ascii="Courier New" w:hAnsi="Courier New" w:cs="Courier New"/>
        </w:rPr>
        <w:t xml:space="preserve">  …</w:t>
      </w:r>
    </w:p>
    <w:p w:rsidR="0021052E" w:rsidRPr="002054DE" w:rsidRDefault="0021052E" w:rsidP="0021052E">
      <w:pPr>
        <w:rPr>
          <w:rFonts w:ascii="Courier New" w:hAnsi="Courier New" w:cs="Courier New"/>
        </w:rPr>
      </w:pPr>
      <w:r w:rsidRPr="002054DE">
        <w:rPr>
          <w:rFonts w:ascii="Courier New" w:hAnsi="Courier New" w:cs="Courier New"/>
        </w:rPr>
        <w:t xml:space="preserve">  </w:t>
      </w:r>
      <w:proofErr w:type="gramStart"/>
      <w:r w:rsidRPr="002054DE">
        <w:rPr>
          <w:rFonts w:ascii="Courier New" w:hAnsi="Courier New" w:cs="Courier New"/>
        </w:rPr>
        <w:t>def</w:t>
      </w:r>
      <w:proofErr w:type="gramEnd"/>
      <w:r w:rsidRPr="002054DE">
        <w:rPr>
          <w:rFonts w:ascii="Courier New" w:hAnsi="Courier New" w:cs="Courier New"/>
        </w:rPr>
        <w:t xml:space="preserve"> distance(that: dGraph): Double = {</w:t>
      </w:r>
    </w:p>
    <w:p w:rsidR="0021052E" w:rsidRPr="002054DE" w:rsidRDefault="0021052E" w:rsidP="0021052E">
      <w:pPr>
        <w:rPr>
          <w:rFonts w:ascii="Courier New" w:hAnsi="Courier New" w:cs="Courier New"/>
        </w:rPr>
      </w:pPr>
      <w:r w:rsidRPr="002054DE">
        <w:rPr>
          <w:rFonts w:ascii="Courier New" w:hAnsi="Courier New" w:cs="Courier New"/>
        </w:rPr>
        <w:t xml:space="preserve">    …</w:t>
      </w:r>
    </w:p>
    <w:p w:rsidR="0021052E" w:rsidRPr="002054DE" w:rsidRDefault="0021052E" w:rsidP="0021052E">
      <w:pPr>
        <w:rPr>
          <w:rFonts w:ascii="Courier New" w:hAnsi="Courier New" w:cs="Courier New"/>
        </w:rPr>
      </w:pPr>
      <w:r w:rsidRPr="002054DE">
        <w:rPr>
          <w:rFonts w:ascii="Courier New" w:hAnsi="Courier New" w:cs="Courier New"/>
        </w:rPr>
        <w:t xml:space="preserve">  }</w:t>
      </w:r>
    </w:p>
    <w:p w:rsidR="0021052E" w:rsidRPr="002054DE" w:rsidRDefault="0021052E" w:rsidP="0021052E">
      <w:pPr>
        <w:rPr>
          <w:rFonts w:ascii="Courier New" w:hAnsi="Courier New" w:cs="Courier New"/>
        </w:rPr>
      </w:pPr>
      <w:r w:rsidRPr="002054DE">
        <w:rPr>
          <w:rFonts w:ascii="Courier New" w:hAnsi="Courier New" w:cs="Courier New"/>
        </w:rPr>
        <w:t xml:space="preserve">} </w:t>
      </w:r>
    </w:p>
    <w:p w:rsidR="0021052E" w:rsidRDefault="0021052E" w:rsidP="0021052E">
      <w:pPr>
        <w:ind w:firstLine="0"/>
      </w:pPr>
    </w:p>
    <w:p w:rsidR="0021052E" w:rsidRPr="00611163" w:rsidRDefault="0021052E" w:rsidP="0021052E">
      <w:r>
        <w:t xml:space="preserve">Since the number of samples generated from the algorithm may be large, and the optimal policy method retrieves the nearest neighbors for </w:t>
      </w:r>
      <w:r>
        <w:rPr>
          <w:i/>
        </w:rPr>
        <w:t>every</w:t>
      </w:r>
      <w:r>
        <w:t xml:space="preserve"> parent value that is queried from the decision, computing the optimal action can be quite slow. To ameliorate this slowdown, Figaro stores the samples in an index. The default implementation is a VP-index, used for metric distances. Different indices can be created an integrated as well. See the </w:t>
      </w:r>
      <w:r w:rsidR="005A09FB" w:rsidRPr="005A09FB">
        <w:rPr>
          <w:rFonts w:ascii="Courier New" w:hAnsi="Courier New" w:cs="Courier New"/>
        </w:rPr>
        <w:t>Index</w:t>
      </w:r>
      <w:r>
        <w:t xml:space="preserve"> and </w:t>
      </w:r>
      <w:r w:rsidR="005A09FB" w:rsidRPr="005A09FB">
        <w:rPr>
          <w:rFonts w:ascii="Courier New" w:hAnsi="Courier New" w:cs="Courier New"/>
        </w:rPr>
        <w:t>DecisionPolicy</w:t>
      </w:r>
      <w:r>
        <w:t xml:space="preserve"> classes for more information.</w:t>
      </w:r>
    </w:p>
    <w:p w:rsidR="0021052E" w:rsidRDefault="0021052E" w:rsidP="0021052E">
      <w:pPr>
        <w:ind w:firstLine="0"/>
      </w:pPr>
    </w:p>
    <w:p w:rsidR="0021052E" w:rsidRDefault="0021052E" w:rsidP="0021052E">
      <w:pPr>
        <w:pStyle w:val="Heading2"/>
      </w:pPr>
      <w:bookmarkStart w:id="572" w:name="_Toc364262211"/>
      <w:r>
        <w:t>Multiple Decision Models and Policy Generation</w:t>
      </w:r>
      <w:bookmarkEnd w:id="572"/>
    </w:p>
    <w:p w:rsidR="0021052E" w:rsidRDefault="0021052E" w:rsidP="0021052E">
      <w:r>
        <w:t>Figaro also has limited support for multiple decision models using a backward induction algorithm. In this algorithm, the optimal policies are computed in reverse order on a set of partially ordered decision variables. To create policies for multiple decision models, a user uses the multi-decision versions of the algorithms:</w:t>
      </w:r>
    </w:p>
    <w:p w:rsidR="0021052E" w:rsidRDefault="0021052E" w:rsidP="0021052E"/>
    <w:p w:rsidR="0021052E" w:rsidRDefault="00A936E0" w:rsidP="0021052E">
      <w:pPr>
        <w:rPr>
          <w:rFonts w:ascii="Courier New" w:hAnsi="Courier New" w:cs="Courier New"/>
        </w:rPr>
      </w:pPr>
      <w:ins w:id="573" w:author="bruttenberg" w:date="2013-08-29T09:12:00Z">
        <w:r>
          <w:rPr>
            <w:rFonts w:ascii="Courier New" w:hAnsi="Courier New" w:cs="Courier New"/>
            <w:noProof/>
            <w:lang w:bidi="ar-SA"/>
          </w:rPr>
          <w:lastRenderedPageBreak/>
          <w:pict>
            <v:shape id="_x0000_s1073" type="#_x0000_t180" style="position:absolute;left:0;text-align:left;margin-left:494.65pt;margin-top:-49.45pt;width:143.6pt;height:48.7pt;z-index:251691008" adj="-13748,24261,20246,24261,1158,26967,2158,29916" strokeweight="1pt">
              <v:stroke startarrow="block"/>
              <v:textbox>
                <w:txbxContent>
                  <w:p w:rsidR="00A936E0" w:rsidRPr="001B54EA" w:rsidRDefault="00A936E0" w:rsidP="00A936E0">
                    <w:pPr>
                      <w:ind w:firstLine="0"/>
                    </w:pPr>
                    <w:ins w:id="574" w:author="bruttenberg" w:date="2013-08-29T09:12:00Z">
                      <w:r>
                        <w:t>A multiple decision example can be found in MultiDecision.scala</w:t>
                      </w:r>
                    </w:ins>
                  </w:p>
                </w:txbxContent>
              </v:textbox>
              <o:callout v:ext="edit" minusy="t"/>
            </v:shape>
          </w:pict>
        </w:r>
      </w:ins>
      <w:proofErr w:type="gramStart"/>
      <w:r w:rsidR="0021052E" w:rsidRPr="000D05A2">
        <w:rPr>
          <w:rFonts w:ascii="Courier New" w:hAnsi="Courier New" w:cs="Courier New"/>
        </w:rPr>
        <w:t>val</w:t>
      </w:r>
      <w:proofErr w:type="gramEnd"/>
      <w:r w:rsidR="0021052E" w:rsidRPr="000D05A2">
        <w:rPr>
          <w:rFonts w:ascii="Courier New" w:hAnsi="Courier New" w:cs="Courier New"/>
        </w:rPr>
        <w:t xml:space="preserve"> alg = MultiDecisionVariableElimination(List(</w:t>
      </w:r>
      <w:r w:rsidR="0021052E">
        <w:rPr>
          <w:rFonts w:ascii="Courier New" w:hAnsi="Courier New" w:cs="Courier New"/>
        </w:rPr>
        <w:t>utility1,</w:t>
      </w:r>
    </w:p>
    <w:p w:rsidR="0021052E" w:rsidRPr="000D05A2" w:rsidRDefault="0021052E" w:rsidP="0021052E">
      <w:pPr>
        <w:rPr>
          <w:rFonts w:ascii="Courier New" w:hAnsi="Courier New" w:cs="Courier New"/>
        </w:rPr>
      </w:pPr>
      <w:r>
        <w:rPr>
          <w:rFonts w:ascii="Courier New" w:hAnsi="Courier New" w:cs="Courier New"/>
        </w:rPr>
        <w:t xml:space="preserve">  </w:t>
      </w:r>
      <w:r w:rsidRPr="000D05A2">
        <w:rPr>
          <w:rFonts w:ascii="Courier New" w:hAnsi="Courier New" w:cs="Courier New"/>
        </w:rPr>
        <w:t>utility2), decision1, decision2)</w:t>
      </w:r>
    </w:p>
    <w:p w:rsidR="0021052E" w:rsidRDefault="0021052E" w:rsidP="0021052E">
      <w:pPr>
        <w:rPr>
          <w:rFonts w:ascii="Courier New" w:hAnsi="Courier New" w:cs="Courier New"/>
        </w:rPr>
      </w:pPr>
      <w:proofErr w:type="gramStart"/>
      <w:r w:rsidRPr="000D05A2">
        <w:rPr>
          <w:rFonts w:ascii="Courier New" w:hAnsi="Courier New" w:cs="Courier New"/>
        </w:rPr>
        <w:t>val</w:t>
      </w:r>
      <w:proofErr w:type="gramEnd"/>
      <w:r w:rsidRPr="000D05A2">
        <w:rPr>
          <w:rFonts w:ascii="Courier New" w:hAnsi="Courier New" w:cs="Courier New"/>
        </w:rPr>
        <w:t xml:space="preserve"> alg = MultiDecisionImportanceSampling(10000,  List(</w:t>
      </w:r>
      <w:r>
        <w:rPr>
          <w:rFonts w:ascii="Courier New" w:hAnsi="Courier New" w:cs="Courier New"/>
        </w:rPr>
        <w:t>utility1,</w:t>
      </w:r>
    </w:p>
    <w:p w:rsidR="0021052E" w:rsidRPr="000D05A2" w:rsidRDefault="0021052E" w:rsidP="0021052E">
      <w:pPr>
        <w:rPr>
          <w:rFonts w:ascii="Courier New" w:hAnsi="Courier New" w:cs="Courier New"/>
        </w:rPr>
      </w:pPr>
      <w:r>
        <w:rPr>
          <w:rFonts w:ascii="Courier New" w:hAnsi="Courier New" w:cs="Courier New"/>
        </w:rPr>
        <w:t xml:space="preserve">  </w:t>
      </w:r>
      <w:r w:rsidRPr="000D05A2">
        <w:rPr>
          <w:rFonts w:ascii="Courier New" w:hAnsi="Courier New" w:cs="Courier New"/>
        </w:rPr>
        <w:t>utility2), decision1, decision2)</w:t>
      </w:r>
    </w:p>
    <w:p w:rsidR="0021052E" w:rsidRDefault="0021052E" w:rsidP="0021052E">
      <w:pPr>
        <w:rPr>
          <w:rFonts w:ascii="Courier New" w:hAnsi="Courier New" w:cs="Courier New"/>
        </w:rPr>
      </w:pPr>
      <w:proofErr w:type="gramStart"/>
      <w:r w:rsidRPr="000D05A2">
        <w:rPr>
          <w:rFonts w:ascii="Courier New" w:hAnsi="Courier New" w:cs="Courier New"/>
        </w:rPr>
        <w:t>val</w:t>
      </w:r>
      <w:proofErr w:type="gramEnd"/>
      <w:r w:rsidRPr="000D05A2">
        <w:rPr>
          <w:rFonts w:ascii="Courier New" w:hAnsi="Courier New" w:cs="Courier New"/>
        </w:rPr>
        <w:t xml:space="preserve"> alg = MultiDecisionMetropolisHastings(10000, maker:</w:t>
      </w:r>
    </w:p>
    <w:p w:rsidR="0021052E" w:rsidRDefault="0021052E" w:rsidP="0021052E">
      <w:pPr>
        <w:rPr>
          <w:rFonts w:ascii="Courier New" w:hAnsi="Courier New" w:cs="Courier New"/>
        </w:rPr>
      </w:pPr>
      <w:r>
        <w:rPr>
          <w:rFonts w:ascii="Courier New" w:hAnsi="Courier New" w:cs="Courier New"/>
        </w:rPr>
        <w:t xml:space="preserve">  </w:t>
      </w:r>
      <w:r w:rsidRPr="000D05A2">
        <w:rPr>
          <w:rFonts w:ascii="Courier New" w:hAnsi="Courier New" w:cs="Courier New"/>
        </w:rPr>
        <w:t xml:space="preserve">ProposalMakerType, 1000, </w:t>
      </w:r>
      <w:proofErr w:type="gramStart"/>
      <w:r w:rsidRPr="000D05A2">
        <w:rPr>
          <w:rFonts w:ascii="Courier New" w:hAnsi="Courier New" w:cs="Courier New"/>
        </w:rPr>
        <w:t>List(</w:t>
      </w:r>
      <w:proofErr w:type="gramEnd"/>
      <w:r w:rsidRPr="000D05A2">
        <w:rPr>
          <w:rFonts w:ascii="Courier New" w:hAnsi="Courier New" w:cs="Courier New"/>
        </w:rPr>
        <w:t xml:space="preserve">utility1, utility2), decision1, </w:t>
      </w:r>
    </w:p>
    <w:p w:rsidR="0021052E" w:rsidRPr="000D05A2" w:rsidRDefault="0021052E" w:rsidP="0021052E">
      <w:pPr>
        <w:rPr>
          <w:rFonts w:ascii="Courier New" w:hAnsi="Courier New" w:cs="Courier New"/>
        </w:rPr>
      </w:pPr>
      <w:r>
        <w:rPr>
          <w:rFonts w:ascii="Courier New" w:hAnsi="Courier New" w:cs="Courier New"/>
        </w:rPr>
        <w:t xml:space="preserve">  </w:t>
      </w:r>
      <w:r w:rsidRPr="000D05A2">
        <w:rPr>
          <w:rFonts w:ascii="Courier New" w:hAnsi="Courier New" w:cs="Courier New"/>
        </w:rPr>
        <w:t>decision2)</w:t>
      </w:r>
    </w:p>
    <w:p w:rsidR="0021052E" w:rsidRDefault="0021052E" w:rsidP="0021052E"/>
    <w:p w:rsidR="0021052E" w:rsidRDefault="0021052E" w:rsidP="0021052E">
      <w:r>
        <w:t xml:space="preserve">Note that the interface for the </w:t>
      </w:r>
      <w:r w:rsidRPr="00F45205">
        <w:rPr>
          <w:rFonts w:ascii="Courier New" w:hAnsi="Courier New" w:cs="Courier New"/>
        </w:rPr>
        <w:t>MultiDecisionMetropolisHastings</w:t>
      </w:r>
      <w:r>
        <w:t xml:space="preserve"> is different than the </w:t>
      </w:r>
      <w:r w:rsidRPr="00F45205">
        <w:rPr>
          <w:rFonts w:ascii="Courier New" w:hAnsi="Courier New" w:cs="Courier New"/>
        </w:rPr>
        <w:t>DecisionMetropolisHastings</w:t>
      </w:r>
      <w:r>
        <w:t xml:space="preserve"> algorithm. </w:t>
      </w:r>
      <w:r w:rsidRPr="00F45205">
        <w:rPr>
          <w:rFonts w:ascii="Courier New" w:hAnsi="Courier New" w:cs="Courier New"/>
        </w:rPr>
        <w:t>MultiDecisionMetropolisHastings</w:t>
      </w:r>
      <w:r>
        <w:t xml:space="preserve"> needs a </w:t>
      </w:r>
      <w:r w:rsidRPr="00F45205">
        <w:rPr>
          <w:rFonts w:ascii="Courier New" w:hAnsi="Courier New" w:cs="Courier New"/>
        </w:rPr>
        <w:t>ProposalMakerType</w:t>
      </w:r>
      <w:r>
        <w:t xml:space="preserve">, since inside the </w:t>
      </w:r>
      <w:proofErr w:type="gramStart"/>
      <w:r>
        <w:t>algorithm,</w:t>
      </w:r>
      <w:proofErr w:type="gramEnd"/>
      <w:r>
        <w:t xml:space="preserve"> </w:t>
      </w:r>
      <w:r w:rsidRPr="00F45205">
        <w:rPr>
          <w:rFonts w:ascii="Courier New" w:hAnsi="Courier New" w:cs="Courier New"/>
        </w:rPr>
        <w:t>DecisionMetropolisHastings</w:t>
      </w:r>
      <w:r>
        <w:t xml:space="preserve"> is run for each decision. The </w:t>
      </w:r>
      <w:r w:rsidRPr="00F45205">
        <w:rPr>
          <w:rFonts w:ascii="Courier New" w:hAnsi="Courier New" w:cs="Courier New"/>
        </w:rPr>
        <w:t>ProposalMakerType</w:t>
      </w:r>
      <w:r>
        <w:t xml:space="preserve"> is defined as:</w:t>
      </w:r>
    </w:p>
    <w:p w:rsidR="0021052E" w:rsidRDefault="0021052E" w:rsidP="0021052E"/>
    <w:p w:rsidR="0021052E" w:rsidRPr="00F45205" w:rsidRDefault="0021052E" w:rsidP="0021052E">
      <w:pPr>
        <w:rPr>
          <w:rFonts w:ascii="Courier New" w:hAnsi="Courier New" w:cs="Courier New"/>
        </w:rPr>
      </w:pPr>
      <w:proofErr w:type="gramStart"/>
      <w:r w:rsidRPr="00F45205">
        <w:rPr>
          <w:rFonts w:ascii="Courier New" w:hAnsi="Courier New" w:cs="Courier New"/>
        </w:rPr>
        <w:t>type</w:t>
      </w:r>
      <w:proofErr w:type="gramEnd"/>
      <w:r w:rsidRPr="00F45205">
        <w:rPr>
          <w:rFonts w:ascii="Courier New" w:hAnsi="Courier New" w:cs="Courier New"/>
        </w:rPr>
        <w:t xml:space="preserve"> ProposalMakerType = (Universe, Element[_]) =&gt; ProposalScheme</w:t>
      </w:r>
    </w:p>
    <w:p w:rsidR="0021052E" w:rsidRDefault="0021052E" w:rsidP="0021052E"/>
    <w:p w:rsidR="0021052E" w:rsidRDefault="0021052E" w:rsidP="0021052E">
      <w:r>
        <w:t xml:space="preserve">Only the </w:t>
      </w:r>
      <w:r w:rsidRPr="00F45205">
        <w:rPr>
          <w:rFonts w:ascii="Courier New" w:hAnsi="Courier New" w:cs="Courier New"/>
        </w:rPr>
        <w:t>OneTime</w:t>
      </w:r>
      <w:r>
        <w:t xml:space="preserve"> versions of the decision algorithms can be used for multi-decision models. To compute the optimal policy for every decision in the model, the user simply does</w:t>
      </w:r>
      <w:ins w:id="575" w:author="bruttenberg" w:date="2013-08-14T11:40:00Z">
        <w:r w:rsidR="00CA0E31">
          <w:t>, for example</w:t>
        </w:r>
        <w:proofErr w:type="gramStart"/>
        <w:r w:rsidR="00CA0E31">
          <w:t>,</w:t>
        </w:r>
      </w:ins>
      <w:r>
        <w:t>:</w:t>
      </w:r>
      <w:proofErr w:type="gramEnd"/>
    </w:p>
    <w:p w:rsidR="0021052E" w:rsidRDefault="0021052E" w:rsidP="0021052E"/>
    <w:p w:rsidR="0021052E" w:rsidRDefault="0021052E" w:rsidP="0021052E">
      <w:pPr>
        <w:rPr>
          <w:rFonts w:ascii="Courier New" w:hAnsi="Courier New" w:cs="Courier New"/>
        </w:rPr>
      </w:pPr>
      <w:proofErr w:type="gramStart"/>
      <w:r w:rsidRPr="00F45205">
        <w:rPr>
          <w:rFonts w:ascii="Courier New" w:hAnsi="Courier New" w:cs="Courier New"/>
        </w:rPr>
        <w:t>val</w:t>
      </w:r>
      <w:proofErr w:type="gramEnd"/>
      <w:r w:rsidRPr="00F45205">
        <w:rPr>
          <w:rFonts w:ascii="Courier New" w:hAnsi="Courier New" w:cs="Courier New"/>
        </w:rPr>
        <w:t xml:space="preserve"> propmaker = (mv: Universe, e: Element[_]) =&gt; </w:t>
      </w:r>
    </w:p>
    <w:p w:rsidR="0021052E" w:rsidRPr="00F45205" w:rsidRDefault="0021052E" w:rsidP="0021052E">
      <w:pPr>
        <w:rPr>
          <w:rFonts w:ascii="Courier New" w:hAnsi="Courier New" w:cs="Courier New"/>
        </w:rPr>
      </w:pPr>
      <w:r>
        <w:rPr>
          <w:rFonts w:ascii="Courier New" w:hAnsi="Courier New" w:cs="Courier New"/>
        </w:rPr>
        <w:t xml:space="preserve">  </w:t>
      </w:r>
      <w:proofErr w:type="gramStart"/>
      <w:r w:rsidRPr="00F45205">
        <w:rPr>
          <w:rFonts w:ascii="Courier New" w:hAnsi="Courier New" w:cs="Courier New"/>
        </w:rPr>
        <w:t>ProposalScheme.default(</w:t>
      </w:r>
      <w:proofErr w:type="gramEnd"/>
      <w:r w:rsidRPr="00F45205">
        <w:rPr>
          <w:rFonts w:ascii="Courier New" w:hAnsi="Courier New" w:cs="Courier New"/>
        </w:rPr>
        <w:t>mv)</w:t>
      </w:r>
    </w:p>
    <w:p w:rsidR="0021052E" w:rsidRDefault="0021052E" w:rsidP="0021052E">
      <w:pPr>
        <w:rPr>
          <w:rFonts w:ascii="Courier New" w:hAnsi="Courier New" w:cs="Courier New"/>
        </w:rPr>
      </w:pPr>
      <w:proofErr w:type="gramStart"/>
      <w:r w:rsidRPr="00F45205">
        <w:rPr>
          <w:rFonts w:ascii="Courier New" w:hAnsi="Courier New" w:cs="Courier New"/>
        </w:rPr>
        <w:t>val</w:t>
      </w:r>
      <w:proofErr w:type="gramEnd"/>
      <w:r w:rsidRPr="00F45205">
        <w:rPr>
          <w:rFonts w:ascii="Courier New" w:hAnsi="Courier New" w:cs="Courier New"/>
        </w:rPr>
        <w:t xml:space="preserve"> alg = MultiDecisionMetropolisHastings(200000, propmaker, 20000, </w:t>
      </w:r>
    </w:p>
    <w:p w:rsidR="0021052E" w:rsidRPr="00F45205" w:rsidRDefault="0021052E" w:rsidP="0021052E">
      <w:pPr>
        <w:rPr>
          <w:rFonts w:ascii="Courier New" w:hAnsi="Courier New" w:cs="Courier New"/>
        </w:rPr>
      </w:pPr>
      <w:r>
        <w:rPr>
          <w:rFonts w:ascii="Courier New" w:hAnsi="Courier New" w:cs="Courier New"/>
        </w:rPr>
        <w:t xml:space="preserve">  </w:t>
      </w:r>
      <w:proofErr w:type="gramStart"/>
      <w:r w:rsidRPr="00F45205">
        <w:rPr>
          <w:rFonts w:ascii="Courier New" w:hAnsi="Courier New" w:cs="Courier New"/>
        </w:rPr>
        <w:t>List(</w:t>
      </w:r>
      <w:proofErr w:type="gramEnd"/>
      <w:r w:rsidRPr="00F45205">
        <w:rPr>
          <w:rFonts w:ascii="Courier New" w:hAnsi="Courier New" w:cs="Courier New"/>
        </w:rPr>
        <w:t xml:space="preserve">value, cost), test, found)        </w:t>
      </w:r>
    </w:p>
    <w:p w:rsidR="0021052E" w:rsidRPr="00F45205" w:rsidRDefault="0021052E" w:rsidP="0021052E">
      <w:pPr>
        <w:rPr>
          <w:rFonts w:ascii="Courier New" w:hAnsi="Courier New" w:cs="Courier New"/>
        </w:rPr>
      </w:pPr>
      <w:proofErr w:type="gramStart"/>
      <w:r w:rsidRPr="00F45205">
        <w:rPr>
          <w:rFonts w:ascii="Courier New" w:hAnsi="Courier New" w:cs="Courier New"/>
        </w:rPr>
        <w:t>alg.start()</w:t>
      </w:r>
      <w:proofErr w:type="gramEnd"/>
    </w:p>
    <w:p w:rsidR="0021052E" w:rsidRDefault="0021052E" w:rsidP="0021052E"/>
    <w:p w:rsidR="0021052E" w:rsidRDefault="00CA0E31" w:rsidP="00CA0E31">
      <w:ins w:id="576" w:author="bruttenberg" w:date="2013-08-14T11:40:00Z">
        <w:r>
          <w:t xml:space="preserve">The ProposalMaker for this small example just uses the default proposal for each </w:t>
        </w:r>
      </w:ins>
      <w:ins w:id="577" w:author="bruttenberg" w:date="2013-08-23T16:01:00Z">
        <w:r w:rsidR="00A23E48">
          <w:t>instantiation</w:t>
        </w:r>
      </w:ins>
      <w:ins w:id="578" w:author="bruttenberg" w:date="2013-08-14T11:41:00Z">
        <w:r>
          <w:t xml:space="preserve"> of </w:t>
        </w:r>
        <w:r w:rsidRPr="00F45205">
          <w:rPr>
            <w:rFonts w:ascii="Courier New" w:hAnsi="Courier New" w:cs="Courier New"/>
          </w:rPr>
          <w:t>DecisionMetropolisHastings</w:t>
        </w:r>
        <w:r>
          <w:t xml:space="preserve"> for a decision. However, we could also change the proposal scheme for each decision. </w:t>
        </w:r>
      </w:ins>
      <w:r w:rsidR="0021052E">
        <w:t xml:space="preserve">There is </w:t>
      </w:r>
      <w:ins w:id="579" w:author="bruttenberg" w:date="2013-08-14T11:41:00Z">
        <w:r>
          <w:t xml:space="preserve">also </w:t>
        </w:r>
      </w:ins>
      <w:r w:rsidR="0021052E">
        <w:t xml:space="preserve">no need to call </w:t>
      </w:r>
      <w:r w:rsidR="0021052E" w:rsidRPr="00EB3FB6">
        <w:rPr>
          <w:rFonts w:ascii="Courier New" w:hAnsi="Courier New" w:cs="Courier New"/>
        </w:rPr>
        <w:t>alg.setPolicy</w:t>
      </w:r>
      <w:r w:rsidR="0021052E">
        <w:t>, since the multi-decision algorithm will set the optimal policy for each decision as it is needed for backward induction. Figaro will automatically compute the partial order of the decisions that are in the parameter list.</w:t>
      </w:r>
    </w:p>
    <w:p w:rsidR="0021052E" w:rsidRDefault="0021052E" w:rsidP="0021052E"/>
    <w:p w:rsidR="0017417B" w:rsidRDefault="00221D42">
      <w:r>
        <w:br w:type="page"/>
      </w:r>
    </w:p>
    <w:p w:rsidR="0017417B" w:rsidRDefault="0017417B" w:rsidP="0017417B">
      <w:pPr>
        <w:pStyle w:val="Heading1"/>
      </w:pPr>
      <w:bookmarkStart w:id="580" w:name="_Toc364262212"/>
      <w:r>
        <w:lastRenderedPageBreak/>
        <w:t>Learning</w:t>
      </w:r>
      <w:bookmarkEnd w:id="580"/>
    </w:p>
    <w:p w:rsidR="00221D42" w:rsidRDefault="00221D42">
      <w:pPr>
        <w:rPr>
          <w:rFonts w:asciiTheme="majorHAnsi" w:eastAsiaTheme="majorEastAsia" w:hAnsiTheme="majorHAnsi" w:cstheme="majorBidi"/>
          <w:b/>
          <w:bCs/>
          <w:color w:val="003F6F" w:themeColor="accent1" w:themeShade="BF"/>
          <w:sz w:val="24"/>
          <w:szCs w:val="24"/>
        </w:rPr>
      </w:pPr>
    </w:p>
    <w:p w:rsidR="0017417B" w:rsidRPr="0017417B" w:rsidRDefault="005A09FB">
      <w:pPr>
        <w:rPr>
          <w:rFonts w:ascii="Times New Roman" w:eastAsiaTheme="majorEastAsia" w:hAnsi="Times New Roman" w:cs="Times New Roman"/>
          <w:b/>
          <w:bCs/>
          <w:color w:val="003F6F" w:themeColor="accent1" w:themeShade="BF"/>
          <w:rPrChange w:id="581" w:author="bruttenberg" w:date="2013-08-14T16:32:00Z">
            <w:rPr>
              <w:rFonts w:asciiTheme="majorHAnsi" w:eastAsiaTheme="majorEastAsia" w:hAnsiTheme="majorHAnsi" w:cstheme="majorBidi"/>
              <w:b/>
              <w:bCs/>
              <w:color w:val="003F6F" w:themeColor="accent1" w:themeShade="BF"/>
              <w:sz w:val="24"/>
              <w:szCs w:val="24"/>
            </w:rPr>
          </w:rPrChange>
        </w:rPr>
      </w:pPr>
      <w:r w:rsidRPr="005A09FB">
        <w:rPr>
          <w:rFonts w:ascii="Times New Roman" w:eastAsiaTheme="majorEastAsia" w:hAnsi="Times New Roman" w:cs="Times New Roman"/>
          <w:b/>
          <w:bCs/>
          <w:color w:val="003F6F" w:themeColor="accent1" w:themeShade="BF"/>
          <w:rPrChange w:id="582" w:author="bruttenberg" w:date="2013-08-14T16:32:00Z">
            <w:rPr>
              <w:rFonts w:asciiTheme="majorHAnsi" w:eastAsiaTheme="majorEastAsia" w:hAnsiTheme="majorHAnsi" w:cstheme="majorBidi"/>
              <w:b/>
              <w:bCs/>
              <w:color w:val="003F6F" w:themeColor="accent1" w:themeShade="BF"/>
              <w:sz w:val="24"/>
              <w:szCs w:val="24"/>
            </w:rPr>
          </w:rPrChange>
        </w:rPr>
        <w:t>Need learning info here</w:t>
      </w:r>
      <w:r w:rsidRPr="005A09FB">
        <w:rPr>
          <w:rFonts w:ascii="Times New Roman" w:eastAsiaTheme="majorEastAsia" w:hAnsi="Times New Roman" w:cs="Times New Roman"/>
          <w:b/>
          <w:bCs/>
          <w:color w:val="003F6F" w:themeColor="accent1" w:themeShade="BF"/>
          <w:rPrChange w:id="583" w:author="bruttenberg" w:date="2013-08-14T16:32:00Z">
            <w:rPr>
              <w:rFonts w:asciiTheme="majorHAnsi" w:eastAsiaTheme="majorEastAsia" w:hAnsiTheme="majorHAnsi" w:cstheme="majorBidi"/>
              <w:b/>
              <w:bCs/>
              <w:color w:val="003F6F" w:themeColor="accent1" w:themeShade="BF"/>
              <w:sz w:val="24"/>
              <w:szCs w:val="24"/>
            </w:rPr>
          </w:rPrChange>
        </w:rPr>
        <w:br w:type="page"/>
      </w:r>
    </w:p>
    <w:p w:rsidR="0017417B" w:rsidRDefault="0017417B" w:rsidP="0017417B">
      <w:pPr>
        <w:pStyle w:val="Heading1"/>
      </w:pPr>
      <w:bookmarkStart w:id="584" w:name="_Toc364262213"/>
      <w:r>
        <w:lastRenderedPageBreak/>
        <w:t>Hierarchical Reasoning</w:t>
      </w:r>
      <w:bookmarkEnd w:id="584"/>
    </w:p>
    <w:p w:rsidR="0017417B" w:rsidRDefault="0017417B" w:rsidP="0017417B">
      <w:pPr>
        <w:rPr>
          <w:rFonts w:asciiTheme="majorHAnsi" w:eastAsiaTheme="majorEastAsia" w:hAnsiTheme="majorHAnsi" w:cstheme="majorBidi"/>
          <w:b/>
          <w:bCs/>
          <w:color w:val="003F6F" w:themeColor="accent1" w:themeShade="BF"/>
          <w:sz w:val="24"/>
          <w:szCs w:val="24"/>
        </w:rPr>
      </w:pPr>
    </w:p>
    <w:p w:rsidR="00677AF3" w:rsidRPr="00B648ED" w:rsidRDefault="00677AF3" w:rsidP="00677AF3">
      <w:pPr>
        <w:autoSpaceDE w:val="0"/>
        <w:autoSpaceDN w:val="0"/>
        <w:adjustRightInd w:val="0"/>
        <w:rPr>
          <w:rFonts w:ascii="Times New Roman" w:hAnsi="Times New Roman" w:cs="Times New Roman"/>
          <w:lang w:bidi="ar-SA"/>
        </w:rPr>
      </w:pPr>
      <w:r w:rsidRPr="00B648ED">
        <w:rPr>
          <w:rFonts w:ascii="Times New Roman" w:eastAsiaTheme="majorEastAsia" w:hAnsi="Times New Roman" w:cs="Times New Roman"/>
          <w:bCs/>
        </w:rPr>
        <w:t xml:space="preserve">As was previously shown, Figaro is well suited for building PRMs due to the object-oriented nature of Figaro and Scala. PRMs are a powerful alternative to traditional Bayesian networks because they can represent structural uncertainty about the model. There are many different types of structural uncertainty: </w:t>
      </w:r>
      <w:r w:rsidRPr="00B648ED">
        <w:rPr>
          <w:rFonts w:ascii="Times New Roman" w:hAnsi="Times New Roman" w:cs="Times New Roman"/>
          <w:i/>
          <w:iCs/>
          <w:lang w:bidi="ar-SA"/>
        </w:rPr>
        <w:t>type uncertainty</w:t>
      </w:r>
      <w:r w:rsidRPr="00B648ED">
        <w:rPr>
          <w:rFonts w:ascii="Times New Roman" w:hAnsi="Times New Roman" w:cs="Times New Roman"/>
          <w:lang w:bidi="ar-SA"/>
        </w:rPr>
        <w:t xml:space="preserve">, in which the class of an object is unknown; </w:t>
      </w:r>
      <w:r w:rsidRPr="00B648ED">
        <w:rPr>
          <w:rFonts w:ascii="Times New Roman" w:hAnsi="Times New Roman" w:cs="Times New Roman"/>
          <w:i/>
          <w:iCs/>
          <w:lang w:bidi="ar-SA"/>
        </w:rPr>
        <w:t>number uncertainty</w:t>
      </w:r>
      <w:r w:rsidRPr="00B648ED">
        <w:rPr>
          <w:rFonts w:ascii="Times New Roman" w:hAnsi="Times New Roman" w:cs="Times New Roman"/>
          <w:lang w:bidi="ar-SA"/>
        </w:rPr>
        <w:t xml:space="preserve">, in which the number of objects to which an object is related is unknown; </w:t>
      </w:r>
      <w:r w:rsidRPr="00B648ED">
        <w:rPr>
          <w:rFonts w:ascii="Times New Roman" w:hAnsi="Times New Roman" w:cs="Times New Roman"/>
          <w:i/>
          <w:iCs/>
          <w:lang w:bidi="ar-SA"/>
        </w:rPr>
        <w:t>existence uncertainty</w:t>
      </w:r>
      <w:r w:rsidRPr="00B648ED">
        <w:rPr>
          <w:rFonts w:ascii="Times New Roman" w:hAnsi="Times New Roman" w:cs="Times New Roman"/>
          <w:lang w:bidi="ar-SA"/>
        </w:rPr>
        <w:t xml:space="preserve">, in which we do not know if a particular object exists; and </w:t>
      </w:r>
      <w:r w:rsidRPr="00B648ED">
        <w:rPr>
          <w:rFonts w:ascii="Times New Roman" w:hAnsi="Times New Roman" w:cs="Times New Roman"/>
          <w:i/>
          <w:iCs/>
          <w:lang w:bidi="ar-SA"/>
        </w:rPr>
        <w:t>reference uncertainty</w:t>
      </w:r>
      <w:r w:rsidRPr="00B648ED">
        <w:rPr>
          <w:rFonts w:ascii="Times New Roman" w:hAnsi="Times New Roman" w:cs="Times New Roman"/>
          <w:lang w:bidi="ar-SA"/>
        </w:rPr>
        <w:t>, in which we do not know to which other object a given object is related.</w:t>
      </w:r>
      <w:r w:rsidR="005772C4" w:rsidRPr="00B648ED">
        <w:rPr>
          <w:rFonts w:ascii="Times New Roman" w:hAnsi="Times New Roman" w:cs="Times New Roman"/>
          <w:lang w:bidi="ar-SA"/>
        </w:rPr>
        <w:t xml:space="preserve"> </w:t>
      </w:r>
      <w:r w:rsidRPr="00B648ED">
        <w:rPr>
          <w:rFonts w:ascii="Times New Roman" w:hAnsi="Times New Roman" w:cs="Times New Roman"/>
          <w:lang w:bidi="ar-SA"/>
        </w:rPr>
        <w:t xml:space="preserve">Figaro presents an easy for users to model structural uncertainty in a probabilistic model and perform reasoning over that uncertainty. </w:t>
      </w:r>
    </w:p>
    <w:p w:rsidR="005772C4" w:rsidRPr="00B648ED" w:rsidRDefault="005772C4" w:rsidP="00677AF3">
      <w:pPr>
        <w:autoSpaceDE w:val="0"/>
        <w:autoSpaceDN w:val="0"/>
        <w:adjustRightInd w:val="0"/>
        <w:rPr>
          <w:rFonts w:ascii="Times New Roman" w:eastAsiaTheme="majorEastAsia" w:hAnsi="Times New Roman" w:cs="Times New Roman"/>
          <w:bCs/>
        </w:rPr>
      </w:pPr>
      <w:r w:rsidRPr="00B648ED">
        <w:rPr>
          <w:rFonts w:ascii="Times New Roman" w:eastAsiaTheme="majorEastAsia" w:hAnsi="Times New Roman" w:cs="Times New Roman"/>
          <w:bCs/>
        </w:rPr>
        <w:t xml:space="preserve">Consider a situation with type uncertainty. Using Scala’s object-oriented features, we can construct a class hierarchy that represents different features and properties of a </w:t>
      </w:r>
      <w:r w:rsidR="00F14AB3">
        <w:rPr>
          <w:rFonts w:ascii="Times New Roman" w:eastAsiaTheme="majorEastAsia" w:hAnsi="Times New Roman" w:cs="Times New Roman"/>
          <w:bCs/>
        </w:rPr>
        <w:t>parent class</w:t>
      </w:r>
      <w:r w:rsidR="00F14AB3" w:rsidRPr="00B648ED">
        <w:rPr>
          <w:rFonts w:ascii="Times New Roman" w:eastAsiaTheme="majorEastAsia" w:hAnsi="Times New Roman" w:cs="Times New Roman"/>
          <w:bCs/>
        </w:rPr>
        <w:t xml:space="preserve"> </w:t>
      </w:r>
      <w:r w:rsidRPr="00B648ED">
        <w:rPr>
          <w:rFonts w:ascii="Times New Roman" w:eastAsiaTheme="majorEastAsia" w:hAnsi="Times New Roman" w:cs="Times New Roman"/>
          <w:bCs/>
        </w:rPr>
        <w:t>and use the hierarchy to reason about observations. For example, consider the abstract class below:</w:t>
      </w:r>
    </w:p>
    <w:p w:rsidR="005772C4" w:rsidRPr="00B648ED" w:rsidRDefault="005772C4" w:rsidP="00677AF3">
      <w:pPr>
        <w:autoSpaceDE w:val="0"/>
        <w:autoSpaceDN w:val="0"/>
        <w:adjustRightInd w:val="0"/>
        <w:rPr>
          <w:rFonts w:ascii="Times New Roman" w:eastAsiaTheme="majorEastAsia" w:hAnsi="Times New Roman" w:cs="Times New Roman"/>
          <w:bCs/>
        </w:rPr>
      </w:pPr>
    </w:p>
    <w:p w:rsidR="005772C4" w:rsidRPr="00B648ED" w:rsidRDefault="005772C4" w:rsidP="005772C4">
      <w:pPr>
        <w:autoSpaceDE w:val="0"/>
        <w:autoSpaceDN w:val="0"/>
        <w:adjustRightInd w:val="0"/>
        <w:rPr>
          <w:rFonts w:ascii="Courier New" w:eastAsiaTheme="majorEastAsia" w:hAnsi="Courier New" w:cs="Courier New"/>
          <w:bCs/>
        </w:rPr>
      </w:pPr>
      <w:proofErr w:type="gramStart"/>
      <w:r w:rsidRPr="00B648ED">
        <w:rPr>
          <w:rFonts w:ascii="Courier New" w:eastAsiaTheme="majorEastAsia" w:hAnsi="Courier New" w:cs="Courier New"/>
          <w:bCs/>
        </w:rPr>
        <w:t>import</w:t>
      </w:r>
      <w:proofErr w:type="gramEnd"/>
      <w:r w:rsidRPr="00B648ED">
        <w:rPr>
          <w:rFonts w:ascii="Courier New" w:eastAsiaTheme="majorEastAsia" w:hAnsi="Courier New" w:cs="Courier New"/>
          <w:bCs/>
        </w:rPr>
        <w:t xml:space="preserve"> com.cra.figaro.language._</w:t>
      </w:r>
    </w:p>
    <w:p w:rsidR="005772C4" w:rsidRPr="00B648ED" w:rsidRDefault="005772C4" w:rsidP="005772C4">
      <w:pPr>
        <w:autoSpaceDE w:val="0"/>
        <w:autoSpaceDN w:val="0"/>
        <w:adjustRightInd w:val="0"/>
        <w:rPr>
          <w:rFonts w:ascii="Courier New" w:eastAsiaTheme="majorEastAsia" w:hAnsi="Courier New" w:cs="Courier New"/>
          <w:bCs/>
        </w:rPr>
      </w:pPr>
      <w:proofErr w:type="gramStart"/>
      <w:r w:rsidRPr="00B648ED">
        <w:rPr>
          <w:rFonts w:ascii="Courier New" w:eastAsiaTheme="majorEastAsia" w:hAnsi="Courier New" w:cs="Courier New"/>
          <w:bCs/>
        </w:rPr>
        <w:t>import</w:t>
      </w:r>
      <w:proofErr w:type="gramEnd"/>
      <w:r w:rsidRPr="00B648ED">
        <w:rPr>
          <w:rFonts w:ascii="Courier New" w:eastAsiaTheme="majorEastAsia" w:hAnsi="Courier New" w:cs="Courier New"/>
          <w:bCs/>
        </w:rPr>
        <w:t xml:space="preserve"> com.cra.figaro.algorithm.factored.VariableElimination</w:t>
      </w:r>
    </w:p>
    <w:p w:rsidR="005772C4" w:rsidRPr="00B648ED" w:rsidRDefault="005772C4" w:rsidP="005772C4">
      <w:pPr>
        <w:autoSpaceDE w:val="0"/>
        <w:autoSpaceDN w:val="0"/>
        <w:adjustRightInd w:val="0"/>
        <w:rPr>
          <w:rFonts w:ascii="Courier New" w:eastAsiaTheme="majorEastAsia" w:hAnsi="Courier New" w:cs="Courier New"/>
          <w:bCs/>
        </w:rPr>
      </w:pPr>
      <w:proofErr w:type="gramStart"/>
      <w:r w:rsidRPr="00B648ED">
        <w:rPr>
          <w:rFonts w:ascii="Courier New" w:eastAsiaTheme="majorEastAsia" w:hAnsi="Courier New" w:cs="Courier New"/>
          <w:bCs/>
        </w:rPr>
        <w:t>import</w:t>
      </w:r>
      <w:proofErr w:type="gramEnd"/>
      <w:r w:rsidRPr="00B648ED">
        <w:rPr>
          <w:rFonts w:ascii="Courier New" w:eastAsiaTheme="majorEastAsia" w:hAnsi="Courier New" w:cs="Courier New"/>
          <w:bCs/>
        </w:rPr>
        <w:t xml:space="preserve"> com.cra.figaro.library.atomic.discrete.Uniform</w:t>
      </w:r>
    </w:p>
    <w:p w:rsidR="005772C4" w:rsidRPr="00B648ED" w:rsidRDefault="005772C4" w:rsidP="00677AF3">
      <w:pPr>
        <w:autoSpaceDE w:val="0"/>
        <w:autoSpaceDN w:val="0"/>
        <w:adjustRightInd w:val="0"/>
        <w:rPr>
          <w:rFonts w:ascii="Courier New" w:eastAsiaTheme="majorEastAsia" w:hAnsi="Courier New" w:cs="Courier New"/>
          <w:bCs/>
        </w:rPr>
      </w:pPr>
    </w:p>
    <w:p w:rsidR="005772C4" w:rsidRPr="00B648ED" w:rsidRDefault="005772C4" w:rsidP="005772C4">
      <w:pPr>
        <w:autoSpaceDE w:val="0"/>
        <w:autoSpaceDN w:val="0"/>
        <w:adjustRightInd w:val="0"/>
        <w:rPr>
          <w:rFonts w:ascii="Courier New" w:eastAsiaTheme="majorEastAsia" w:hAnsi="Courier New" w:cs="Courier New"/>
          <w:bCs/>
        </w:rPr>
      </w:pPr>
      <w:proofErr w:type="gramStart"/>
      <w:r w:rsidRPr="00B648ED">
        <w:rPr>
          <w:rFonts w:ascii="Courier New" w:eastAsiaTheme="majorEastAsia" w:hAnsi="Courier New" w:cs="Courier New"/>
          <w:bCs/>
        </w:rPr>
        <w:t>abstract</w:t>
      </w:r>
      <w:proofErr w:type="gramEnd"/>
      <w:r w:rsidRPr="00B648ED">
        <w:rPr>
          <w:rFonts w:ascii="Courier New" w:eastAsiaTheme="majorEastAsia" w:hAnsi="Courier New" w:cs="Courier New"/>
          <w:bCs/>
        </w:rPr>
        <w:t xml:space="preserve"> class Vehicle extends ElementCollection {</w:t>
      </w:r>
    </w:p>
    <w:p w:rsidR="005772C4" w:rsidRPr="00B648ED" w:rsidRDefault="005772C4" w:rsidP="005772C4">
      <w:pPr>
        <w:autoSpaceDE w:val="0"/>
        <w:autoSpaceDN w:val="0"/>
        <w:adjustRightInd w:val="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size: Element[Symbol]</w:t>
      </w:r>
    </w:p>
    <w:p w:rsidR="00A6533D" w:rsidRPr="00B648ED" w:rsidRDefault="005772C4">
      <w:pPr>
        <w:autoSpaceDE w:val="0"/>
        <w:autoSpaceDN w:val="0"/>
        <w:adjustRightInd w:val="0"/>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speed: Element[Int]</w:t>
      </w:r>
    </w:p>
    <w:p w:rsidR="005772C4" w:rsidRPr="00B648ED" w:rsidRDefault="005772C4" w:rsidP="005772C4">
      <w:pPr>
        <w:autoSpaceDE w:val="0"/>
        <w:autoSpaceDN w:val="0"/>
        <w:adjustRightInd w:val="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lazy</w:t>
      </w:r>
      <w:proofErr w:type="gramEnd"/>
      <w:r w:rsidRPr="00B648ED">
        <w:rPr>
          <w:rFonts w:ascii="Courier New" w:eastAsiaTheme="majorEastAsia" w:hAnsi="Courier New" w:cs="Courier New"/>
          <w:bCs/>
        </w:rPr>
        <w:t xml:space="preserve"> val capacity: Element[Int] = Constant(0)</w:t>
      </w:r>
    </w:p>
    <w:p w:rsidR="005772C4" w:rsidRPr="00B648ED" w:rsidRDefault="005772C4" w:rsidP="005772C4">
      <w:pPr>
        <w:autoSpaceDE w:val="0"/>
        <w:autoSpaceDN w:val="0"/>
        <w:adjustRightInd w:val="0"/>
        <w:rPr>
          <w:rFonts w:ascii="Courier New" w:eastAsiaTheme="majorEastAsia" w:hAnsi="Courier New" w:cs="Courier New"/>
          <w:bCs/>
        </w:rPr>
      </w:pPr>
      <w:del w:id="585" w:author="bruttenberg" w:date="2013-08-23T16:41:00Z">
        <w:r w:rsidRPr="00B648ED" w:rsidDel="001921F1">
          <w:rPr>
            <w:rFonts w:ascii="Courier New" w:eastAsiaTheme="majorEastAsia" w:hAnsi="Courier New" w:cs="Courier New"/>
            <w:bCs/>
          </w:rPr>
          <w:delText xml:space="preserve">  </w:delText>
        </w:r>
      </w:del>
      <w:r w:rsidRPr="00B648ED">
        <w:rPr>
          <w:rFonts w:ascii="Courier New" w:eastAsiaTheme="majorEastAsia" w:hAnsi="Courier New" w:cs="Courier New"/>
          <w:bCs/>
        </w:rPr>
        <w:t>}</w:t>
      </w:r>
    </w:p>
    <w:p w:rsidR="00182F44" w:rsidRPr="00B648ED" w:rsidRDefault="00182F44">
      <w:pPr>
        <w:rPr>
          <w:rFonts w:ascii="Times New Roman" w:eastAsiaTheme="majorEastAsia" w:hAnsi="Times New Roman" w:cs="Times New Roman"/>
          <w:b/>
          <w:bCs/>
        </w:rPr>
      </w:pPr>
    </w:p>
    <w:p w:rsidR="00182F44" w:rsidRPr="00B648ED" w:rsidRDefault="00182F44">
      <w:pPr>
        <w:rPr>
          <w:rFonts w:ascii="Times New Roman" w:eastAsiaTheme="majorEastAsia" w:hAnsi="Times New Roman" w:cs="Times New Roman"/>
          <w:bCs/>
        </w:rPr>
      </w:pPr>
      <w:r w:rsidRPr="00B648ED">
        <w:rPr>
          <w:rFonts w:ascii="Times New Roman" w:eastAsiaTheme="majorEastAsia" w:hAnsi="Times New Roman" w:cs="Times New Roman"/>
          <w:bCs/>
        </w:rPr>
        <w:t>A Vehicle is an abstract class that contains a size, speed and capacity. The class is abstract since there are many types of vehicles and each type of vehicle may have different distributions of size, speed and capacity. Now, we will create some specific vehicles:</w:t>
      </w:r>
    </w:p>
    <w:p w:rsidR="00182F44" w:rsidRPr="00B648ED" w:rsidRDefault="00182F44">
      <w:pPr>
        <w:rPr>
          <w:rFonts w:ascii="Times New Roman" w:eastAsiaTheme="majorEastAsia" w:hAnsi="Times New Roman" w:cs="Times New Roman"/>
          <w:bCs/>
        </w:rPr>
      </w:pPr>
    </w:p>
    <w:p w:rsidR="00A6533D" w:rsidRPr="00B648ED" w:rsidRDefault="00182F44">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class</w:t>
      </w:r>
      <w:proofErr w:type="gramEnd"/>
      <w:r w:rsidRPr="00B648ED">
        <w:rPr>
          <w:rFonts w:ascii="Courier New" w:eastAsiaTheme="majorEastAsia" w:hAnsi="Courier New" w:cs="Courier New"/>
          <w:bCs/>
        </w:rPr>
        <w:t xml:space="preserve"> Truck extends Vehicle {</w:t>
      </w:r>
    </w:p>
    <w:p w:rsidR="00AC4AAE" w:rsidRDefault="00936A21">
      <w:pPr>
        <w:ind w:left="360" w:firstLine="0"/>
        <w:rPr>
          <w:rFonts w:ascii="Courier New" w:eastAsiaTheme="majorEastAsia" w:hAnsi="Courier New" w:cs="Courier New"/>
          <w:bCs/>
        </w:rPr>
      </w:pPr>
      <w:ins w:id="586" w:author="bruttenberg" w:date="2013-08-29T09:13:00Z">
        <w:r>
          <w:rPr>
            <w:rFonts w:ascii="Courier New" w:eastAsiaTheme="majorEastAsia" w:hAnsi="Courier New" w:cs="Courier New"/>
            <w:bCs/>
            <w:noProof/>
            <w:lang w:bidi="ar-SA"/>
          </w:rPr>
          <w:pict>
            <v:shape id="_x0000_s1074" type="#_x0000_t180" style="position:absolute;left:0;text-align:left;margin-left:476.65pt;margin-top:.5pt;width:143.6pt;height:48.7pt;z-index:251692032" adj="-27511,-2661,20246,-2661,1158,710,2158,3659" strokeweight="1pt">
              <v:stroke startarrow="block"/>
              <v:textbox>
                <w:txbxContent>
                  <w:p w:rsidR="00936A21" w:rsidRPr="001B54EA" w:rsidRDefault="00936A21" w:rsidP="00936A21">
                    <w:pPr>
                      <w:ind w:firstLine="0"/>
                    </w:pPr>
                    <w:ins w:id="587" w:author="bruttenberg" w:date="2013-08-29T09:09:00Z">
                      <w:r>
                        <w:t xml:space="preserve">This example is found in </w:t>
                      </w:r>
                    </w:ins>
                    <w:ins w:id="588" w:author="bruttenberg" w:date="2013-08-29T09:13:00Z">
                      <w:r>
                        <w:t>Hierarchy</w:t>
                      </w:r>
                    </w:ins>
                    <w:ins w:id="589" w:author="bruttenberg" w:date="2013-08-29T09:09:00Z">
                      <w:r>
                        <w:t>.scala</w:t>
                      </w:r>
                    </w:ins>
                  </w:p>
                </w:txbxContent>
              </v:textbox>
            </v:shape>
          </w:pict>
        </w:r>
      </w:ins>
      <w:r w:rsidR="00182F44" w:rsidRPr="00B648ED">
        <w:rPr>
          <w:rFonts w:ascii="Courier New" w:eastAsiaTheme="majorEastAsia" w:hAnsi="Courier New" w:cs="Courier New"/>
          <w:bCs/>
        </w:rPr>
        <w:t xml:space="preserve">  </w:t>
      </w:r>
      <w:proofErr w:type="gramStart"/>
      <w:r w:rsidR="00182F44" w:rsidRPr="00B648ED">
        <w:rPr>
          <w:rFonts w:ascii="Courier New" w:eastAsiaTheme="majorEastAsia" w:hAnsi="Courier New" w:cs="Courier New"/>
          <w:bCs/>
        </w:rPr>
        <w:t>val</w:t>
      </w:r>
      <w:proofErr w:type="gramEnd"/>
      <w:r w:rsidR="00182F44" w:rsidRPr="00B648ED">
        <w:rPr>
          <w:rFonts w:ascii="Courier New" w:eastAsiaTheme="majorEastAsia" w:hAnsi="Courier New" w:cs="Courier New"/>
          <w:bCs/>
        </w:rPr>
        <w:t xml:space="preserve"> size: Element[Symbol] = </w:t>
      </w:r>
    </w:p>
    <w:p w:rsidR="00A6533D" w:rsidRPr="00B648ED" w:rsidRDefault="00AC4AAE">
      <w:pPr>
        <w:ind w:left="360" w:firstLine="0"/>
        <w:rPr>
          <w:rFonts w:ascii="Courier New" w:eastAsiaTheme="majorEastAsia" w:hAnsi="Courier New" w:cs="Courier New"/>
          <w:bCs/>
        </w:rPr>
      </w:pPr>
      <w:r>
        <w:rPr>
          <w:rFonts w:ascii="Courier New" w:eastAsiaTheme="majorEastAsia" w:hAnsi="Courier New" w:cs="Courier New"/>
          <w:bCs/>
        </w:rPr>
        <w:t xml:space="preserve">    </w:t>
      </w:r>
      <w:proofErr w:type="gramStart"/>
      <w:r w:rsidR="00182F44" w:rsidRPr="00B648ED">
        <w:rPr>
          <w:rFonts w:ascii="Courier New" w:eastAsiaTheme="majorEastAsia" w:hAnsi="Courier New" w:cs="Courier New"/>
          <w:bCs/>
        </w:rPr>
        <w:t>Select(</w:t>
      </w:r>
      <w:proofErr w:type="gramEnd"/>
      <w:r w:rsidR="00182F44" w:rsidRPr="00B648ED">
        <w:rPr>
          <w:rFonts w:ascii="Courier New" w:eastAsiaTheme="majorEastAsia" w:hAnsi="Courier New" w:cs="Courier New"/>
          <w:bCs/>
        </w:rPr>
        <w:t>0.25 -&gt; 'medium, 0.75 -&gt; 'big)("size", this)</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speed: Element[Int] = Uniform(50,60,70)("speed", this)</w:t>
      </w:r>
    </w:p>
    <w:p w:rsidR="00AC4AAE"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override</w:t>
      </w:r>
      <w:proofErr w:type="gramEnd"/>
      <w:r w:rsidRPr="00B648ED">
        <w:rPr>
          <w:rFonts w:ascii="Courier New" w:eastAsiaTheme="majorEastAsia" w:hAnsi="Courier New" w:cs="Courier New"/>
          <w:bCs/>
        </w:rPr>
        <w:t xml:space="preserve"> lazy val capacity: Element[Int] = </w:t>
      </w:r>
    </w:p>
    <w:p w:rsidR="00AC4AAE" w:rsidRDefault="00AC4AAE">
      <w:pPr>
        <w:ind w:left="360" w:firstLine="0"/>
        <w:rPr>
          <w:rFonts w:ascii="Courier New" w:eastAsiaTheme="majorEastAsia" w:hAnsi="Courier New" w:cs="Courier New"/>
          <w:bCs/>
        </w:rPr>
      </w:pPr>
      <w:r>
        <w:rPr>
          <w:rFonts w:ascii="Courier New" w:eastAsiaTheme="majorEastAsia" w:hAnsi="Courier New" w:cs="Courier New"/>
          <w:bCs/>
        </w:rPr>
        <w:t xml:space="preserve">    </w:t>
      </w:r>
      <w:proofErr w:type="gramStart"/>
      <w:r w:rsidR="00182F44" w:rsidRPr="00B648ED">
        <w:rPr>
          <w:rFonts w:ascii="Courier New" w:eastAsiaTheme="majorEastAsia" w:hAnsi="Courier New" w:cs="Courier New"/>
          <w:bCs/>
        </w:rPr>
        <w:t>Chain(</w:t>
      </w:r>
      <w:proofErr w:type="gramEnd"/>
      <w:r w:rsidR="00182F44" w:rsidRPr="00B648ED">
        <w:rPr>
          <w:rFonts w:ascii="Courier New" w:eastAsiaTheme="majorEastAsia" w:hAnsi="Courier New" w:cs="Courier New"/>
          <w:bCs/>
        </w:rPr>
        <w:t xml:space="preserve">size, (s: Symbol) =&gt; if (s == 'big) Select(0.5 -&gt; 1000, </w:t>
      </w:r>
    </w:p>
    <w:p w:rsidR="00A6533D" w:rsidRPr="00B648ED" w:rsidRDefault="00AC4AAE">
      <w:pPr>
        <w:ind w:left="360" w:firstLine="0"/>
        <w:rPr>
          <w:rFonts w:ascii="Courier New" w:eastAsiaTheme="majorEastAsia" w:hAnsi="Courier New" w:cs="Courier New"/>
          <w:bCs/>
        </w:rPr>
      </w:pPr>
      <w:r>
        <w:rPr>
          <w:rFonts w:ascii="Courier New" w:eastAsiaTheme="majorEastAsia" w:hAnsi="Courier New" w:cs="Courier New"/>
          <w:bCs/>
        </w:rPr>
        <w:t xml:space="preserve">    </w:t>
      </w:r>
      <w:r w:rsidR="00182F44" w:rsidRPr="00B648ED">
        <w:rPr>
          <w:rFonts w:ascii="Courier New" w:eastAsiaTheme="majorEastAsia" w:hAnsi="Courier New" w:cs="Courier New"/>
          <w:bCs/>
        </w:rPr>
        <w:t xml:space="preserve">0.5 -&gt; 2000); else </w:t>
      </w:r>
      <w:proofErr w:type="gramStart"/>
      <w:r w:rsidR="00182F44" w:rsidRPr="00B648ED">
        <w:rPr>
          <w:rFonts w:ascii="Courier New" w:eastAsiaTheme="majorEastAsia" w:hAnsi="Courier New" w:cs="Courier New"/>
          <w:bCs/>
        </w:rPr>
        <w:t>Constant(</w:t>
      </w:r>
      <w:proofErr w:type="gramEnd"/>
      <w:r w:rsidR="00182F44" w:rsidRPr="00B648ED">
        <w:rPr>
          <w:rFonts w:ascii="Courier New" w:eastAsiaTheme="majorEastAsia" w:hAnsi="Courier New" w:cs="Courier New"/>
          <w:bCs/>
        </w:rPr>
        <w:t>100))("capacity", this)</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
    <w:p w:rsidR="00A6533D" w:rsidRPr="00B648ED" w:rsidRDefault="00182F44">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class</w:t>
      </w:r>
      <w:proofErr w:type="gramEnd"/>
      <w:r w:rsidRPr="00B648ED">
        <w:rPr>
          <w:rFonts w:ascii="Courier New" w:eastAsiaTheme="majorEastAsia" w:hAnsi="Courier New" w:cs="Courier New"/>
          <w:bCs/>
        </w:rPr>
        <w:t xml:space="preserve"> Pickup extends Truck {</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override</w:t>
      </w:r>
      <w:proofErr w:type="gramEnd"/>
      <w:r w:rsidRPr="00B648ED">
        <w:rPr>
          <w:rFonts w:ascii="Courier New" w:eastAsiaTheme="majorEastAsia" w:hAnsi="Courier New" w:cs="Courier New"/>
          <w:bCs/>
        </w:rPr>
        <w:t xml:space="preserve"> val speed: Element[Int] = Uniform(70,80)("speed", this)</w:t>
      </w:r>
    </w:p>
    <w:p w:rsidR="00555E37"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override</w:t>
      </w:r>
      <w:proofErr w:type="gramEnd"/>
      <w:r w:rsidRPr="00B648ED">
        <w:rPr>
          <w:rFonts w:ascii="Courier New" w:eastAsiaTheme="majorEastAsia" w:hAnsi="Courier New" w:cs="Courier New"/>
          <w:bCs/>
        </w:rPr>
        <w:t xml:space="preserve"> val size: Element[Symbol] = </w:t>
      </w:r>
    </w:p>
    <w:p w:rsidR="00A6533D" w:rsidRPr="00B648ED" w:rsidRDefault="00555E37">
      <w:pPr>
        <w:ind w:left="360" w:firstLine="0"/>
        <w:rPr>
          <w:rFonts w:ascii="Courier New" w:eastAsiaTheme="majorEastAsia" w:hAnsi="Courier New" w:cs="Courier New"/>
          <w:bCs/>
        </w:rPr>
      </w:pPr>
      <w:r>
        <w:rPr>
          <w:rFonts w:ascii="Courier New" w:eastAsiaTheme="majorEastAsia" w:hAnsi="Courier New" w:cs="Courier New"/>
          <w:bCs/>
        </w:rPr>
        <w:t xml:space="preserve">    </w:t>
      </w:r>
      <w:proofErr w:type="gramStart"/>
      <w:r w:rsidR="00182F44" w:rsidRPr="00B648ED">
        <w:rPr>
          <w:rFonts w:ascii="Courier New" w:eastAsiaTheme="majorEastAsia" w:hAnsi="Courier New" w:cs="Courier New"/>
          <w:bCs/>
        </w:rPr>
        <w:t>Constant(</w:t>
      </w:r>
      <w:proofErr w:type="gramEnd"/>
      <w:r w:rsidR="00182F44" w:rsidRPr="00B648ED">
        <w:rPr>
          <w:rFonts w:ascii="Courier New" w:eastAsiaTheme="majorEastAsia" w:hAnsi="Courier New" w:cs="Courier New"/>
          <w:bCs/>
        </w:rPr>
        <w:t>'medium)("size", this)</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
    <w:p w:rsidR="00A6533D" w:rsidRPr="00B648ED" w:rsidRDefault="00182F44">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class</w:t>
      </w:r>
      <w:proofErr w:type="gramEnd"/>
      <w:r w:rsidRPr="00B648ED">
        <w:rPr>
          <w:rFonts w:ascii="Courier New" w:eastAsiaTheme="majorEastAsia" w:hAnsi="Courier New" w:cs="Courier New"/>
          <w:bCs/>
        </w:rPr>
        <w:t xml:space="preserve"> TwentyWheeler extends Truck {</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override</w:t>
      </w:r>
      <w:proofErr w:type="gramEnd"/>
      <w:r w:rsidRPr="00B648ED">
        <w:rPr>
          <w:rFonts w:ascii="Courier New" w:eastAsiaTheme="majorEastAsia" w:hAnsi="Courier New" w:cs="Courier New"/>
          <w:bCs/>
        </w:rPr>
        <w:t xml:space="preserve"> val size: Element[Symbol] = Constant('huge)("size", this)</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override</w:t>
      </w:r>
      <w:proofErr w:type="gramEnd"/>
      <w:r w:rsidRPr="00B648ED">
        <w:rPr>
          <w:rFonts w:ascii="Courier New" w:eastAsiaTheme="majorEastAsia" w:hAnsi="Courier New" w:cs="Courier New"/>
          <w:bCs/>
        </w:rPr>
        <w:t xml:space="preserve"> lazy val capacity = Constant(5000)("capacity", this)</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
    <w:p w:rsidR="00A6533D" w:rsidRPr="00B648ED" w:rsidRDefault="00182F44">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class</w:t>
      </w:r>
      <w:proofErr w:type="gramEnd"/>
      <w:r w:rsidRPr="00B648ED">
        <w:rPr>
          <w:rFonts w:ascii="Courier New" w:eastAsiaTheme="majorEastAsia" w:hAnsi="Courier New" w:cs="Courier New"/>
          <w:bCs/>
        </w:rPr>
        <w:t xml:space="preserve"> Car extends Vehicle {</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size = Constant('small)("size", this)</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speed = Uniform(70,80)("speed", this)</w:t>
      </w:r>
    </w:p>
    <w:p w:rsidR="00A6533D" w:rsidRPr="00B648ED" w:rsidRDefault="00182F44">
      <w:pPr>
        <w:ind w:left="360" w:firstLine="0"/>
        <w:rPr>
          <w:rFonts w:ascii="Courier New" w:eastAsiaTheme="majorEastAsia" w:hAnsi="Courier New" w:cs="Courier New"/>
          <w:bCs/>
        </w:rPr>
      </w:pPr>
      <w:r w:rsidRPr="00B648ED">
        <w:rPr>
          <w:rFonts w:ascii="Courier New" w:eastAsiaTheme="majorEastAsia" w:hAnsi="Courier New" w:cs="Courier New"/>
          <w:bCs/>
        </w:rPr>
        <w:lastRenderedPageBreak/>
        <w:t>}</w:t>
      </w:r>
    </w:p>
    <w:p w:rsidR="00182F44" w:rsidRPr="00B648ED" w:rsidRDefault="00182F44">
      <w:pPr>
        <w:rPr>
          <w:rFonts w:ascii="Times New Roman" w:eastAsiaTheme="majorEastAsia" w:hAnsi="Times New Roman" w:cs="Times New Roman"/>
          <w:bCs/>
        </w:rPr>
      </w:pPr>
    </w:p>
    <w:p w:rsidR="00DF624A" w:rsidRPr="00B648ED" w:rsidRDefault="00DF624A">
      <w:pPr>
        <w:rPr>
          <w:rFonts w:ascii="Times New Roman" w:eastAsiaTheme="majorEastAsia" w:hAnsi="Times New Roman" w:cs="Times New Roman"/>
          <w:bCs/>
        </w:rPr>
      </w:pPr>
      <w:r w:rsidRPr="00B648ED">
        <w:rPr>
          <w:rFonts w:ascii="Times New Roman" w:eastAsiaTheme="majorEastAsia" w:hAnsi="Times New Roman" w:cs="Times New Roman"/>
          <w:bCs/>
        </w:rPr>
        <w:t xml:space="preserve">Each class definition specifies more details about the properties of vehicles; most trucks, for example are either medium or big, except for a specific type of truck (Twenty Wheeler) which is always huge. This is an example of how Figaro can be combined with class hierarchies, where specific classes can override or modify the parent class probabilistic model. </w:t>
      </w:r>
    </w:p>
    <w:p w:rsidR="00DF624A" w:rsidRPr="00B648ED" w:rsidRDefault="00DF624A">
      <w:pPr>
        <w:rPr>
          <w:rFonts w:ascii="Times New Roman" w:eastAsiaTheme="majorEastAsia" w:hAnsi="Times New Roman" w:cs="Times New Roman"/>
          <w:bCs/>
        </w:rPr>
      </w:pPr>
      <w:r w:rsidRPr="00B648ED">
        <w:rPr>
          <w:rFonts w:ascii="Times New Roman" w:eastAsiaTheme="majorEastAsia" w:hAnsi="Times New Roman" w:cs="Times New Roman"/>
          <w:bCs/>
        </w:rPr>
        <w:t xml:space="preserve">We can now perform reasoning </w:t>
      </w:r>
      <w:r w:rsidRPr="00B648ED">
        <w:rPr>
          <w:rFonts w:ascii="Times New Roman" w:eastAsiaTheme="majorEastAsia" w:hAnsi="Times New Roman" w:cs="Times New Roman"/>
          <w:bCs/>
          <w:i/>
        </w:rPr>
        <w:t>about</w:t>
      </w:r>
      <w:r w:rsidRPr="00B648ED">
        <w:rPr>
          <w:rFonts w:ascii="Times New Roman" w:eastAsiaTheme="majorEastAsia" w:hAnsi="Times New Roman" w:cs="Times New Roman"/>
          <w:bCs/>
          <w:i/>
          <w:u w:val="single"/>
        </w:rPr>
        <w:t xml:space="preserve"> </w:t>
      </w:r>
      <w:r w:rsidR="0089251E" w:rsidRPr="00B648ED">
        <w:rPr>
          <w:rFonts w:ascii="Times New Roman" w:eastAsiaTheme="majorEastAsia" w:hAnsi="Times New Roman" w:cs="Times New Roman"/>
          <w:bCs/>
        </w:rPr>
        <w:t xml:space="preserve">the hierarchy. First, </w:t>
      </w:r>
      <w:r w:rsidRPr="00B648ED">
        <w:rPr>
          <w:rFonts w:ascii="Times New Roman" w:eastAsiaTheme="majorEastAsia" w:hAnsi="Times New Roman" w:cs="Times New Roman"/>
          <w:bCs/>
        </w:rPr>
        <w:t>let us define some methods to create types of vehicles:</w:t>
      </w:r>
    </w:p>
    <w:p w:rsidR="00DF624A" w:rsidRPr="00B648ED" w:rsidRDefault="00DF624A">
      <w:pPr>
        <w:rPr>
          <w:rFonts w:ascii="Times New Roman" w:eastAsiaTheme="majorEastAsia" w:hAnsi="Times New Roman" w:cs="Times New Roman"/>
          <w:bCs/>
          <w:u w:val="single"/>
        </w:rPr>
      </w:pPr>
    </w:p>
    <w:p w:rsidR="00A6533D" w:rsidRPr="00B648ED" w:rsidRDefault="00DF624A">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object</w:t>
      </w:r>
      <w:proofErr w:type="gramEnd"/>
      <w:r w:rsidRPr="00B648ED">
        <w:rPr>
          <w:rFonts w:ascii="Courier New" w:eastAsiaTheme="majorEastAsia" w:hAnsi="Courier New" w:cs="Courier New"/>
          <w:bCs/>
        </w:rPr>
        <w:t xml:space="preserve"> Vehicle {</w:t>
      </w:r>
    </w:p>
    <w:p w:rsidR="00A6533D" w:rsidRPr="00B648ED"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def</w:t>
      </w:r>
      <w:proofErr w:type="gramEnd"/>
      <w:r w:rsidRPr="00B648ED">
        <w:rPr>
          <w:rFonts w:ascii="Courier New" w:eastAsiaTheme="majorEastAsia" w:hAnsi="Courier New" w:cs="Courier New"/>
          <w:bCs/>
        </w:rPr>
        <w:t xml:space="preserve"> generate(name: String): Element[Vehicle] = </w:t>
      </w:r>
    </w:p>
    <w:p w:rsidR="00A6533D" w:rsidRPr="00B648ED"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Dist(</w:t>
      </w:r>
      <w:proofErr w:type="gramEnd"/>
      <w:r w:rsidRPr="00B648ED">
        <w:rPr>
          <w:rFonts w:ascii="Courier New" w:eastAsiaTheme="majorEastAsia" w:hAnsi="Courier New" w:cs="Courier New"/>
          <w:bCs/>
        </w:rPr>
        <w:t>0.6 -&gt; Car.generate, 0.4 -&gt; Truck.generate)(name, universe)</w:t>
      </w:r>
    </w:p>
    <w:p w:rsidR="00A6533D" w:rsidRPr="00B648ED"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w:t>
      </w:r>
    </w:p>
    <w:p w:rsidR="00A6533D" w:rsidRPr="00B648ED" w:rsidRDefault="00DF624A">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object</w:t>
      </w:r>
      <w:proofErr w:type="gramEnd"/>
      <w:r w:rsidRPr="00B648ED">
        <w:rPr>
          <w:rFonts w:ascii="Courier New" w:eastAsiaTheme="majorEastAsia" w:hAnsi="Courier New" w:cs="Courier New"/>
          <w:bCs/>
        </w:rPr>
        <w:t xml:space="preserve"> Truck {</w:t>
      </w:r>
    </w:p>
    <w:p w:rsidR="00BE4927"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def</w:t>
      </w:r>
      <w:proofErr w:type="gramEnd"/>
      <w:r w:rsidRPr="00B648ED">
        <w:rPr>
          <w:rFonts w:ascii="Courier New" w:eastAsiaTheme="majorEastAsia" w:hAnsi="Courier New" w:cs="Courier New"/>
          <w:bCs/>
        </w:rPr>
        <w:t xml:space="preserve"> generate: Element[Vehicle] = </w:t>
      </w:r>
    </w:p>
    <w:p w:rsidR="00BE4927" w:rsidRDefault="00BE4927">
      <w:pPr>
        <w:ind w:left="360" w:firstLine="0"/>
        <w:rPr>
          <w:rFonts w:ascii="Courier New" w:eastAsiaTheme="majorEastAsia" w:hAnsi="Courier New" w:cs="Courier New"/>
          <w:bCs/>
        </w:rPr>
      </w:pPr>
      <w:r>
        <w:rPr>
          <w:rFonts w:ascii="Courier New" w:eastAsiaTheme="majorEastAsia" w:hAnsi="Courier New" w:cs="Courier New"/>
          <w:bCs/>
        </w:rPr>
        <w:t xml:space="preserve">    </w:t>
      </w:r>
      <w:proofErr w:type="gramStart"/>
      <w:r w:rsidR="00DF624A" w:rsidRPr="00B648ED">
        <w:rPr>
          <w:rFonts w:ascii="Courier New" w:eastAsiaTheme="majorEastAsia" w:hAnsi="Courier New" w:cs="Courier New"/>
          <w:bCs/>
        </w:rPr>
        <w:t>Dist(</w:t>
      </w:r>
      <w:proofErr w:type="gramEnd"/>
      <w:r w:rsidR="00DF624A" w:rsidRPr="00B648ED">
        <w:rPr>
          <w:rFonts w:ascii="Courier New" w:eastAsiaTheme="majorEastAsia" w:hAnsi="Courier New" w:cs="Courier New"/>
          <w:bCs/>
        </w:rPr>
        <w:t xml:space="preserve">0.1 -&gt; TwentyWheeler.generate, 0.3 -&gt; Pickup.generate, </w:t>
      </w:r>
    </w:p>
    <w:p w:rsidR="00A6533D" w:rsidRPr="00B648ED" w:rsidRDefault="00BE4927">
      <w:pPr>
        <w:ind w:left="360" w:firstLine="0"/>
        <w:rPr>
          <w:rFonts w:ascii="Courier New" w:eastAsiaTheme="majorEastAsia" w:hAnsi="Courier New" w:cs="Courier New"/>
          <w:bCs/>
        </w:rPr>
      </w:pPr>
      <w:r>
        <w:rPr>
          <w:rFonts w:ascii="Courier New" w:eastAsiaTheme="majorEastAsia" w:hAnsi="Courier New" w:cs="Courier New"/>
          <w:bCs/>
        </w:rPr>
        <w:t xml:space="preserve">    </w:t>
      </w:r>
      <w:r w:rsidR="00DF624A" w:rsidRPr="00B648ED">
        <w:rPr>
          <w:rFonts w:ascii="Courier New" w:eastAsiaTheme="majorEastAsia" w:hAnsi="Courier New" w:cs="Courier New"/>
          <w:bCs/>
        </w:rPr>
        <w:t xml:space="preserve">0.6 -&gt; </w:t>
      </w:r>
      <w:proofErr w:type="gramStart"/>
      <w:r w:rsidR="00DF624A" w:rsidRPr="00B648ED">
        <w:rPr>
          <w:rFonts w:ascii="Courier New" w:eastAsiaTheme="majorEastAsia" w:hAnsi="Courier New" w:cs="Courier New"/>
          <w:bCs/>
        </w:rPr>
        <w:t>Constant[</w:t>
      </w:r>
      <w:proofErr w:type="gramEnd"/>
      <w:r w:rsidR="00DF624A" w:rsidRPr="00B648ED">
        <w:rPr>
          <w:rFonts w:ascii="Courier New" w:eastAsiaTheme="majorEastAsia" w:hAnsi="Courier New" w:cs="Courier New"/>
          <w:bCs/>
        </w:rPr>
        <w:t>Vehicle](new Truck))</w:t>
      </w:r>
    </w:p>
    <w:p w:rsidR="00A6533D" w:rsidRPr="00B648ED" w:rsidRDefault="00DF624A">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}object</w:t>
      </w:r>
      <w:proofErr w:type="gramEnd"/>
      <w:r w:rsidRPr="00B648ED">
        <w:rPr>
          <w:rFonts w:ascii="Courier New" w:eastAsiaTheme="majorEastAsia" w:hAnsi="Courier New" w:cs="Courier New"/>
          <w:bCs/>
        </w:rPr>
        <w:t xml:space="preserve"> Pickup {</w:t>
      </w:r>
    </w:p>
    <w:p w:rsidR="00A6533D" w:rsidRPr="00B648ED"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def</w:t>
      </w:r>
      <w:proofErr w:type="gramEnd"/>
      <w:r w:rsidRPr="00B648ED">
        <w:rPr>
          <w:rFonts w:ascii="Courier New" w:eastAsiaTheme="majorEastAsia" w:hAnsi="Courier New" w:cs="Courier New"/>
          <w:bCs/>
        </w:rPr>
        <w:t xml:space="preserve"> generate: Element[Vehicle] = Constant(new Pickup)</w:t>
      </w:r>
    </w:p>
    <w:p w:rsidR="00A6533D" w:rsidRPr="00B648ED" w:rsidRDefault="00DF624A" w:rsidP="005E4477">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
    <w:p w:rsidR="00A6533D" w:rsidRPr="00B648ED" w:rsidRDefault="00DF624A">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object</w:t>
      </w:r>
      <w:proofErr w:type="gramEnd"/>
      <w:r w:rsidRPr="00B648ED">
        <w:rPr>
          <w:rFonts w:ascii="Courier New" w:eastAsiaTheme="majorEastAsia" w:hAnsi="Courier New" w:cs="Courier New"/>
          <w:bCs/>
        </w:rPr>
        <w:t xml:space="preserve"> TwentyWheeler {</w:t>
      </w:r>
    </w:p>
    <w:p w:rsidR="00A6533D" w:rsidRPr="00B648ED"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def</w:t>
      </w:r>
      <w:proofErr w:type="gramEnd"/>
      <w:r w:rsidRPr="00B648ED">
        <w:rPr>
          <w:rFonts w:ascii="Courier New" w:eastAsiaTheme="majorEastAsia" w:hAnsi="Courier New" w:cs="Courier New"/>
          <w:bCs/>
        </w:rPr>
        <w:t xml:space="preserve"> generate: Element[Vehicle] = Constant(new TwentyWheeler)</w:t>
      </w:r>
    </w:p>
    <w:p w:rsidR="00A6533D" w:rsidRPr="00B648ED" w:rsidRDefault="00DF624A" w:rsidP="005E4477">
      <w:pPr>
        <w:ind w:left="360" w:firstLine="0"/>
        <w:rPr>
          <w:rFonts w:ascii="Courier New" w:eastAsiaTheme="majorEastAsia" w:hAnsi="Courier New" w:cs="Courier New"/>
          <w:bCs/>
        </w:rPr>
      </w:pPr>
      <w:r w:rsidRPr="00B648ED">
        <w:rPr>
          <w:rFonts w:ascii="Courier New" w:eastAsiaTheme="majorEastAsia" w:hAnsi="Courier New" w:cs="Courier New"/>
          <w:bCs/>
        </w:rPr>
        <w:t>}</w:t>
      </w:r>
    </w:p>
    <w:p w:rsidR="00A6533D" w:rsidRPr="00B648ED" w:rsidRDefault="00DF624A">
      <w:pPr>
        <w:ind w:left="360" w:firstLine="0"/>
        <w:rPr>
          <w:rFonts w:ascii="Courier New" w:eastAsiaTheme="majorEastAsia" w:hAnsi="Courier New" w:cs="Courier New"/>
          <w:bCs/>
        </w:rPr>
      </w:pPr>
      <w:proofErr w:type="gramStart"/>
      <w:r w:rsidRPr="00B648ED">
        <w:rPr>
          <w:rFonts w:ascii="Courier New" w:eastAsiaTheme="majorEastAsia" w:hAnsi="Courier New" w:cs="Courier New"/>
          <w:bCs/>
        </w:rPr>
        <w:t>object</w:t>
      </w:r>
      <w:proofErr w:type="gramEnd"/>
      <w:r w:rsidRPr="00B648ED">
        <w:rPr>
          <w:rFonts w:ascii="Courier New" w:eastAsiaTheme="majorEastAsia" w:hAnsi="Courier New" w:cs="Courier New"/>
          <w:bCs/>
        </w:rPr>
        <w:t xml:space="preserve"> Car {</w:t>
      </w:r>
    </w:p>
    <w:p w:rsidR="00A6533D" w:rsidRPr="00B648ED"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 xml:space="preserve">  </w:t>
      </w:r>
      <w:proofErr w:type="gramStart"/>
      <w:r w:rsidRPr="00B648ED">
        <w:rPr>
          <w:rFonts w:ascii="Courier New" w:eastAsiaTheme="majorEastAsia" w:hAnsi="Courier New" w:cs="Courier New"/>
          <w:bCs/>
        </w:rPr>
        <w:t>def</w:t>
      </w:r>
      <w:proofErr w:type="gramEnd"/>
      <w:r w:rsidRPr="00B648ED">
        <w:rPr>
          <w:rFonts w:ascii="Courier New" w:eastAsiaTheme="majorEastAsia" w:hAnsi="Courier New" w:cs="Courier New"/>
          <w:bCs/>
        </w:rPr>
        <w:t xml:space="preserve"> generate: Element[Vehicle] = Constant(new Car)</w:t>
      </w:r>
    </w:p>
    <w:p w:rsidR="00A6533D" w:rsidRPr="00B648ED" w:rsidRDefault="00DF624A">
      <w:pPr>
        <w:ind w:left="360" w:firstLine="0"/>
        <w:rPr>
          <w:rFonts w:ascii="Courier New" w:eastAsiaTheme="majorEastAsia" w:hAnsi="Courier New" w:cs="Courier New"/>
          <w:bCs/>
        </w:rPr>
      </w:pPr>
      <w:r w:rsidRPr="00B648ED">
        <w:rPr>
          <w:rFonts w:ascii="Courier New" w:eastAsiaTheme="majorEastAsia" w:hAnsi="Courier New" w:cs="Courier New"/>
          <w:bCs/>
        </w:rPr>
        <w:t>}</w:t>
      </w:r>
    </w:p>
    <w:p w:rsidR="00182F44" w:rsidRPr="00B648ED" w:rsidRDefault="00182F44">
      <w:pPr>
        <w:rPr>
          <w:rFonts w:ascii="Times New Roman" w:eastAsiaTheme="majorEastAsia" w:hAnsi="Times New Roman" w:cs="Times New Roman"/>
          <w:bCs/>
        </w:rPr>
      </w:pPr>
    </w:p>
    <w:p w:rsidR="00182F44" w:rsidRPr="00B648ED" w:rsidRDefault="00DF624A">
      <w:pPr>
        <w:rPr>
          <w:rFonts w:ascii="Times New Roman" w:eastAsiaTheme="majorEastAsia" w:hAnsi="Times New Roman" w:cs="Times New Roman"/>
          <w:bCs/>
        </w:rPr>
      </w:pPr>
      <w:r w:rsidRPr="00B648ED">
        <w:rPr>
          <w:rFonts w:ascii="Times New Roman" w:eastAsiaTheme="majorEastAsia" w:hAnsi="Times New Roman" w:cs="Times New Roman"/>
          <w:bCs/>
        </w:rPr>
        <w:t xml:space="preserve">We have introduced a new element here: </w:t>
      </w:r>
      <w:r w:rsidRPr="00B648ED">
        <w:rPr>
          <w:rFonts w:ascii="Courier New" w:eastAsiaTheme="majorEastAsia" w:hAnsi="Courier New" w:cs="Courier New"/>
          <w:bCs/>
        </w:rPr>
        <w:t>Dist</w:t>
      </w:r>
      <w:r w:rsidRPr="00B648ED">
        <w:rPr>
          <w:rFonts w:ascii="Times New Roman" w:eastAsiaTheme="majorEastAsia" w:hAnsi="Times New Roman" w:cs="Times New Roman"/>
          <w:bCs/>
        </w:rPr>
        <w:t xml:space="preserve">. </w:t>
      </w:r>
      <w:r w:rsidRPr="00B648ED">
        <w:rPr>
          <w:rFonts w:ascii="Courier New" w:eastAsiaTheme="majorEastAsia" w:hAnsi="Courier New" w:cs="Courier New"/>
          <w:bCs/>
        </w:rPr>
        <w:t>Dist</w:t>
      </w:r>
      <w:r w:rsidRPr="00B648ED">
        <w:rPr>
          <w:rFonts w:ascii="Times New Roman" w:eastAsiaTheme="majorEastAsia" w:hAnsi="Times New Roman" w:cs="Times New Roman"/>
          <w:bCs/>
        </w:rPr>
        <w:t xml:space="preserve"> is a combination of </w:t>
      </w:r>
      <w:r w:rsidRPr="00B648ED">
        <w:rPr>
          <w:rFonts w:ascii="Courier New" w:eastAsiaTheme="majorEastAsia" w:hAnsi="Courier New" w:cs="Courier New"/>
          <w:bCs/>
        </w:rPr>
        <w:t>Chain</w:t>
      </w:r>
      <w:r w:rsidRPr="00B648ED">
        <w:rPr>
          <w:rFonts w:ascii="Times New Roman" w:eastAsiaTheme="majorEastAsia" w:hAnsi="Times New Roman" w:cs="Times New Roman"/>
          <w:bCs/>
        </w:rPr>
        <w:t xml:space="preserve"> and </w:t>
      </w:r>
      <w:r w:rsidRPr="00B648ED">
        <w:rPr>
          <w:rFonts w:ascii="Courier New" w:eastAsiaTheme="majorEastAsia" w:hAnsi="Courier New" w:cs="Courier New"/>
          <w:bCs/>
        </w:rPr>
        <w:t>Select</w:t>
      </w:r>
      <w:r w:rsidRPr="00B648ED">
        <w:rPr>
          <w:rFonts w:ascii="Times New Roman" w:eastAsiaTheme="majorEastAsia" w:hAnsi="Times New Roman" w:cs="Times New Roman"/>
          <w:bCs/>
        </w:rPr>
        <w:t xml:space="preserve">. </w:t>
      </w:r>
      <w:r w:rsidRPr="00B648ED">
        <w:rPr>
          <w:rFonts w:ascii="Courier New" w:eastAsiaTheme="majorEastAsia" w:hAnsi="Courier New" w:cs="Courier New"/>
          <w:bCs/>
        </w:rPr>
        <w:t>Dist</w:t>
      </w:r>
      <w:r w:rsidRPr="00B648ED">
        <w:rPr>
          <w:rFonts w:ascii="Times New Roman" w:eastAsiaTheme="majorEastAsia" w:hAnsi="Times New Roman" w:cs="Times New Roman"/>
          <w:bCs/>
        </w:rPr>
        <w:t xml:space="preserve"> selects an element at random from the elements in the argument list, using the provided probabilities, and sets the value of the </w:t>
      </w:r>
      <w:r w:rsidRPr="00B648ED">
        <w:rPr>
          <w:rFonts w:ascii="Courier New" w:eastAsiaTheme="majorEastAsia" w:hAnsi="Courier New" w:cs="Courier New"/>
          <w:bCs/>
        </w:rPr>
        <w:t>Dist</w:t>
      </w:r>
      <w:r w:rsidRPr="00B648ED">
        <w:rPr>
          <w:rFonts w:ascii="Times New Roman" w:eastAsiaTheme="majorEastAsia" w:hAnsi="Times New Roman" w:cs="Times New Roman"/>
          <w:bCs/>
        </w:rPr>
        <w:t xml:space="preserve"> as the value of the element selected</w:t>
      </w:r>
      <w:r w:rsidR="0089251E" w:rsidRPr="00B648ED">
        <w:rPr>
          <w:rFonts w:ascii="Times New Roman" w:eastAsiaTheme="majorEastAsia" w:hAnsi="Times New Roman" w:cs="Times New Roman"/>
          <w:bCs/>
        </w:rPr>
        <w:t xml:space="preserve">. We use the objects above and the </w:t>
      </w:r>
      <w:r w:rsidR="0089251E" w:rsidRPr="00CB0342">
        <w:rPr>
          <w:rFonts w:ascii="Courier New" w:eastAsiaTheme="majorEastAsia" w:hAnsi="Courier New" w:cs="Courier New"/>
          <w:bCs/>
        </w:rPr>
        <w:t>Dist</w:t>
      </w:r>
      <w:r w:rsidR="0089251E" w:rsidRPr="00B648ED">
        <w:rPr>
          <w:rFonts w:ascii="Times New Roman" w:eastAsiaTheme="majorEastAsia" w:hAnsi="Times New Roman" w:cs="Times New Roman"/>
          <w:bCs/>
        </w:rPr>
        <w:t xml:space="preserve"> element to generate vehicles from the vehicle hierarchy. That is, with probability 0.4, the </w:t>
      </w:r>
      <w:r w:rsidR="0089251E" w:rsidRPr="00CB0342">
        <w:rPr>
          <w:rFonts w:ascii="Courier New" w:eastAsiaTheme="majorEastAsia" w:hAnsi="Courier New" w:cs="Courier New"/>
          <w:bCs/>
        </w:rPr>
        <w:t>Vehicle</w:t>
      </w:r>
      <w:r w:rsidR="0089251E" w:rsidRPr="00B648ED">
        <w:rPr>
          <w:rFonts w:ascii="Times New Roman" w:eastAsiaTheme="majorEastAsia" w:hAnsi="Times New Roman" w:cs="Times New Roman"/>
          <w:bCs/>
        </w:rPr>
        <w:t>.</w:t>
      </w:r>
      <w:r w:rsidR="0089251E" w:rsidRPr="00CB0342">
        <w:rPr>
          <w:rFonts w:ascii="Courier New" w:eastAsiaTheme="majorEastAsia" w:hAnsi="Courier New" w:cs="Courier New"/>
          <w:bCs/>
        </w:rPr>
        <w:t>generate</w:t>
      </w:r>
      <w:r w:rsidR="0089251E" w:rsidRPr="00B648ED">
        <w:rPr>
          <w:rFonts w:ascii="Times New Roman" w:eastAsiaTheme="majorEastAsia" w:hAnsi="Times New Roman" w:cs="Times New Roman"/>
          <w:bCs/>
        </w:rPr>
        <w:t xml:space="preserve"> produces a </w:t>
      </w:r>
      <w:r w:rsidR="0089251E" w:rsidRPr="00CB0342">
        <w:rPr>
          <w:rFonts w:ascii="Courier New" w:eastAsiaTheme="majorEastAsia" w:hAnsi="Courier New" w:cs="Courier New"/>
          <w:bCs/>
        </w:rPr>
        <w:t>Truck</w:t>
      </w:r>
      <w:r w:rsidR="0089251E" w:rsidRPr="00B648ED">
        <w:rPr>
          <w:rFonts w:ascii="Times New Roman" w:eastAsiaTheme="majorEastAsia" w:hAnsi="Times New Roman" w:cs="Times New Roman"/>
          <w:bCs/>
        </w:rPr>
        <w:t xml:space="preserve"> class, and the specific type of truck generate is determined by </w:t>
      </w:r>
      <w:r w:rsidR="0089251E" w:rsidRPr="00CB0342">
        <w:rPr>
          <w:rFonts w:ascii="Courier New" w:eastAsiaTheme="majorEastAsia" w:hAnsi="Courier New" w:cs="Courier New"/>
          <w:bCs/>
        </w:rPr>
        <w:t>Truck</w:t>
      </w:r>
      <w:r w:rsidR="0089251E" w:rsidRPr="00B648ED">
        <w:rPr>
          <w:rFonts w:ascii="Times New Roman" w:eastAsiaTheme="majorEastAsia" w:hAnsi="Times New Roman" w:cs="Times New Roman"/>
          <w:bCs/>
        </w:rPr>
        <w:t>.</w:t>
      </w:r>
      <w:r w:rsidR="0089251E" w:rsidRPr="00CB0342">
        <w:rPr>
          <w:rFonts w:ascii="Courier New" w:eastAsiaTheme="majorEastAsia" w:hAnsi="Courier New" w:cs="Courier New"/>
          <w:bCs/>
        </w:rPr>
        <w:t>generate</w:t>
      </w:r>
      <w:r w:rsidR="0089251E" w:rsidRPr="00B648ED">
        <w:rPr>
          <w:rFonts w:ascii="Times New Roman" w:eastAsiaTheme="majorEastAsia" w:hAnsi="Times New Roman" w:cs="Times New Roman"/>
          <w:bCs/>
        </w:rPr>
        <w:t>, and so forth. Now let’s create the rest of the Figaro model and perform some reasoning:</w:t>
      </w:r>
    </w:p>
    <w:p w:rsidR="0089251E" w:rsidRPr="00B648ED" w:rsidRDefault="0089251E">
      <w:pPr>
        <w:rPr>
          <w:rFonts w:ascii="Times New Roman" w:eastAsiaTheme="majorEastAsia" w:hAnsi="Times New Roman" w:cs="Times New Roman"/>
          <w:bCs/>
        </w:rPr>
      </w:pPr>
    </w:p>
    <w:p w:rsidR="00A6533D" w:rsidRPr="00B648ED" w:rsidRDefault="0089251E" w:rsidP="0062262E">
      <w:pPr>
        <w:ind w:left="720" w:hanging="360"/>
        <w:rPr>
          <w:rFonts w:ascii="Courier New" w:eastAsiaTheme="majorEastAsia" w:hAnsi="Courier New" w:cs="Courier New"/>
          <w:bCs/>
        </w:rPr>
      </w:pP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myVehicle = Vehicle.generate("v1")</w:t>
      </w:r>
    </w:p>
    <w:p w:rsidR="00A6533D" w:rsidRPr="00B648ED" w:rsidRDefault="0089251E" w:rsidP="0062262E">
      <w:pPr>
        <w:ind w:left="720" w:hanging="360"/>
        <w:rPr>
          <w:rFonts w:ascii="Courier New" w:eastAsiaTheme="majorEastAsia" w:hAnsi="Courier New" w:cs="Courier New"/>
          <w:bCs/>
        </w:rPr>
      </w:pPr>
      <w:proofErr w:type="gramStart"/>
      <w:r w:rsidRPr="00B648ED">
        <w:rPr>
          <w:rFonts w:ascii="Courier New" w:eastAsiaTheme="majorEastAsia" w:hAnsi="Courier New" w:cs="Courier New"/>
          <w:bCs/>
        </w:rPr>
        <w:t>universe.assertEvidence(</w:t>
      </w:r>
      <w:proofErr w:type="gramEnd"/>
      <w:r w:rsidRPr="00B648ED">
        <w:rPr>
          <w:rFonts w:ascii="Courier New" w:eastAsiaTheme="majorEastAsia" w:hAnsi="Courier New" w:cs="Courier New"/>
          <w:bCs/>
        </w:rPr>
        <w:t>List(NamedEvidence("v1.size", Observation('medium))))</w:t>
      </w:r>
    </w:p>
    <w:p w:rsidR="00A6533D" w:rsidRPr="00B648ED" w:rsidRDefault="0062262E" w:rsidP="0062262E">
      <w:pPr>
        <w:ind w:left="720" w:hanging="360"/>
        <w:rPr>
          <w:rFonts w:ascii="Courier New" w:eastAsiaTheme="majorEastAsia" w:hAnsi="Courier New" w:cs="Courier New"/>
          <w:bCs/>
        </w:rPr>
      </w:pP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isPickup</w:t>
      </w:r>
      <w:r w:rsidR="0089251E" w:rsidRPr="00B648ED">
        <w:rPr>
          <w:rFonts w:ascii="Courier New" w:eastAsiaTheme="majorEastAsia" w:hAnsi="Courier New" w:cs="Courier New"/>
          <w:bCs/>
        </w:rPr>
        <w:t xml:space="preserve"> = Apply(myVehicle, (v: Vehicle) =&gt; v.isInstanceOf[Pickup])</w:t>
      </w:r>
    </w:p>
    <w:p w:rsidR="00A6533D" w:rsidRPr="00B648ED" w:rsidRDefault="0089251E" w:rsidP="0062262E">
      <w:pPr>
        <w:ind w:left="720" w:hanging="360"/>
        <w:rPr>
          <w:rFonts w:ascii="Courier New" w:eastAsiaTheme="majorEastAsia" w:hAnsi="Courier New" w:cs="Courier New"/>
          <w:bCs/>
        </w:rPr>
      </w:pPr>
      <w:proofErr w:type="gramStart"/>
      <w:r w:rsidRPr="00B648ED">
        <w:rPr>
          <w:rFonts w:ascii="Courier New" w:eastAsiaTheme="majorEastAsia" w:hAnsi="Courier New" w:cs="Courier New"/>
          <w:bCs/>
        </w:rPr>
        <w:t>val</w:t>
      </w:r>
      <w:proofErr w:type="gramEnd"/>
      <w:r w:rsidRPr="00B648ED">
        <w:rPr>
          <w:rFonts w:ascii="Courier New" w:eastAsiaTheme="majorEastAsia" w:hAnsi="Courier New" w:cs="Courier New"/>
          <w:bCs/>
        </w:rPr>
        <w:t xml:space="preserve"> alg = VariableElimination(</w:t>
      </w:r>
      <w:r w:rsidR="0062262E" w:rsidRPr="00B648ED">
        <w:rPr>
          <w:rFonts w:ascii="Courier New" w:eastAsiaTheme="majorEastAsia" w:hAnsi="Courier New" w:cs="Courier New"/>
          <w:bCs/>
        </w:rPr>
        <w:t>isPickup</w:t>
      </w:r>
      <w:r w:rsidRPr="00B648ED">
        <w:rPr>
          <w:rFonts w:ascii="Courier New" w:eastAsiaTheme="majorEastAsia" w:hAnsi="Courier New" w:cs="Courier New"/>
          <w:bCs/>
        </w:rPr>
        <w:t>)</w:t>
      </w:r>
    </w:p>
    <w:p w:rsidR="00A6533D" w:rsidRPr="00B648ED" w:rsidRDefault="0089251E" w:rsidP="0062262E">
      <w:pPr>
        <w:ind w:left="720" w:hanging="360"/>
        <w:rPr>
          <w:rFonts w:ascii="Courier New" w:eastAsiaTheme="majorEastAsia" w:hAnsi="Courier New" w:cs="Courier New"/>
          <w:bCs/>
        </w:rPr>
      </w:pPr>
      <w:proofErr w:type="gramStart"/>
      <w:r w:rsidRPr="00B648ED">
        <w:rPr>
          <w:rFonts w:ascii="Courier New" w:eastAsiaTheme="majorEastAsia" w:hAnsi="Courier New" w:cs="Courier New"/>
          <w:bCs/>
        </w:rPr>
        <w:t>alg.start()</w:t>
      </w:r>
      <w:proofErr w:type="gramEnd"/>
    </w:p>
    <w:p w:rsidR="00A6533D" w:rsidRPr="00B648ED" w:rsidRDefault="0062262E" w:rsidP="0062262E">
      <w:pPr>
        <w:ind w:left="720" w:hanging="360"/>
        <w:rPr>
          <w:rFonts w:ascii="Courier New" w:eastAsiaTheme="majorEastAsia" w:hAnsi="Courier New" w:cs="Courier New"/>
          <w:bCs/>
        </w:rPr>
      </w:pPr>
      <w:proofErr w:type="gramStart"/>
      <w:r w:rsidRPr="00B648ED">
        <w:rPr>
          <w:rFonts w:ascii="Courier New" w:eastAsiaTheme="majorEastAsia" w:hAnsi="Courier New" w:cs="Courier New"/>
          <w:bCs/>
        </w:rPr>
        <w:t>println(</w:t>
      </w:r>
      <w:proofErr w:type="gramEnd"/>
      <w:r w:rsidRPr="00B648ED">
        <w:rPr>
          <w:rFonts w:ascii="Courier New" w:eastAsiaTheme="majorEastAsia" w:hAnsi="Courier New" w:cs="Courier New"/>
          <w:bCs/>
        </w:rPr>
        <w:t>alg.probability(isPickup</w:t>
      </w:r>
      <w:r w:rsidR="0089251E" w:rsidRPr="00B648ED">
        <w:rPr>
          <w:rFonts w:ascii="Courier New" w:eastAsiaTheme="majorEastAsia" w:hAnsi="Courier New" w:cs="Courier New"/>
          <w:bCs/>
        </w:rPr>
        <w:t>, true))</w:t>
      </w:r>
      <w:r w:rsidR="00A6533D" w:rsidRPr="00B648ED">
        <w:rPr>
          <w:rFonts w:ascii="Courier New" w:eastAsiaTheme="majorEastAsia" w:hAnsi="Courier New" w:cs="Courier New"/>
          <w:bCs/>
        </w:rPr>
        <w:t xml:space="preserve"> // should print 0.66</w:t>
      </w:r>
    </w:p>
    <w:p w:rsidR="0089251E" w:rsidRPr="00A6533D" w:rsidRDefault="00A6533D">
      <w:pPr>
        <w:rPr>
          <w:rFonts w:eastAsiaTheme="majorEastAsia" w:cstheme="minorHAnsi"/>
          <w:bCs/>
          <w:color w:val="003F6F" w:themeColor="accent1" w:themeShade="BF"/>
        </w:rPr>
      </w:pPr>
      <w:r w:rsidRPr="00B648ED">
        <w:rPr>
          <w:rFonts w:eastAsiaTheme="majorEastAsia" w:cstheme="minorHAnsi"/>
          <w:bCs/>
        </w:rPr>
        <w:t xml:space="preserve">In this example, we’re reasoning about the </w:t>
      </w:r>
      <w:r w:rsidRPr="00B648ED">
        <w:rPr>
          <w:rFonts w:eastAsiaTheme="majorEastAsia" w:cstheme="minorHAnsi"/>
          <w:bCs/>
          <w:i/>
        </w:rPr>
        <w:t>type</w:t>
      </w:r>
      <w:r w:rsidRPr="00B648ED">
        <w:t xml:space="preserve"> of an instance of a class. First, we apply the evidence that the vehicle’s size is medium using the </w:t>
      </w:r>
      <w:r w:rsidRPr="00D45F93">
        <w:rPr>
          <w:rFonts w:ascii="Courier New" w:hAnsi="Courier New" w:cs="Courier New"/>
        </w:rPr>
        <w:t>assertEvidence</w:t>
      </w:r>
      <w:r w:rsidRPr="00B648ED">
        <w:t xml:space="preserve"> method. Here, we apply the evidence by referring the name of the element, without actually specifying which element to apply the evidence; the ‘medium will be applied to the size element in any instantiation of the </w:t>
      </w:r>
      <w:r w:rsidRPr="00D45F93">
        <w:rPr>
          <w:rFonts w:ascii="Courier New" w:hAnsi="Courier New" w:cs="Courier New"/>
        </w:rPr>
        <w:t>Vehicle</w:t>
      </w:r>
      <w:r w:rsidRPr="00B648ED">
        <w:t xml:space="preserve"> class. </w:t>
      </w:r>
      <w:proofErr w:type="gramStart"/>
      <w:r w:rsidRPr="00B648ED">
        <w:t xml:space="preserve">Next, we instantiate a </w:t>
      </w:r>
      <w:r w:rsidRPr="00D45F93">
        <w:rPr>
          <w:rFonts w:ascii="Courier New" w:hAnsi="Courier New" w:cs="Courier New"/>
        </w:rPr>
        <w:t>Boolean</w:t>
      </w:r>
      <w:r w:rsidRPr="00B648ED">
        <w:t xml:space="preserve"> element that is true when the type of the vehicle is an instance of </w:t>
      </w:r>
      <w:r w:rsidRPr="00D45F93">
        <w:rPr>
          <w:rFonts w:ascii="Courier New" w:hAnsi="Courier New" w:cs="Courier New"/>
        </w:rPr>
        <w:t>Pickup</w:t>
      </w:r>
      <w:r w:rsidRPr="00B648ED">
        <w:t>.</w:t>
      </w:r>
      <w:proofErr w:type="gramEnd"/>
      <w:r w:rsidRPr="00B648ED">
        <w:t xml:space="preserve"> </w:t>
      </w:r>
      <w:r w:rsidR="00D03FEB" w:rsidRPr="00B648ED">
        <w:t xml:space="preserve">The </w:t>
      </w:r>
      <w:proofErr w:type="gramStart"/>
      <w:r w:rsidR="00D03FEB" w:rsidRPr="00D45F93">
        <w:rPr>
          <w:rFonts w:ascii="Courier New" w:hAnsi="Courier New" w:cs="Courier New"/>
        </w:rPr>
        <w:t>isInstanceOf[</w:t>
      </w:r>
      <w:proofErr w:type="gramEnd"/>
      <w:r w:rsidR="00D03FEB" w:rsidRPr="00D45F93">
        <w:rPr>
          <w:rFonts w:ascii="Courier New" w:hAnsi="Courier New" w:cs="Courier New"/>
        </w:rPr>
        <w:t>Pickup]</w:t>
      </w:r>
      <w:r w:rsidR="00D03FEB" w:rsidRPr="00B648ED">
        <w:t xml:space="preserve"> is a Scala operation that returns true when the variable is an instance of the </w:t>
      </w:r>
      <w:r w:rsidR="00D03FEB" w:rsidRPr="00B648ED">
        <w:lastRenderedPageBreak/>
        <w:t xml:space="preserve">specified class. We then run variable elimination on the model to determine the probability that the instantiated class is a </w:t>
      </w:r>
      <w:r w:rsidR="00D03FEB" w:rsidRPr="00D45F93">
        <w:rPr>
          <w:rFonts w:ascii="Courier New" w:hAnsi="Courier New" w:cs="Courier New"/>
        </w:rPr>
        <w:t>Pickup</w:t>
      </w:r>
      <w:r w:rsidR="00D03FEB" w:rsidRPr="00B648ED">
        <w:t xml:space="preserve">. </w:t>
      </w:r>
      <w:r w:rsidR="0089251E" w:rsidRPr="00A6533D">
        <w:rPr>
          <w:rFonts w:eastAsiaTheme="majorEastAsia" w:cstheme="minorHAnsi"/>
          <w:bCs/>
          <w:color w:val="003F6F" w:themeColor="accent1" w:themeShade="BF"/>
        </w:rPr>
        <w:br w:type="page"/>
      </w:r>
    </w:p>
    <w:p w:rsidR="0089251E" w:rsidRDefault="0089251E" w:rsidP="0017417B">
      <w:pPr>
        <w:rPr>
          <w:rFonts w:asciiTheme="majorHAnsi" w:eastAsiaTheme="majorEastAsia" w:hAnsiTheme="majorHAnsi" w:cstheme="majorBidi"/>
          <w:b/>
          <w:bCs/>
          <w:color w:val="003F6F" w:themeColor="accent1" w:themeShade="BF"/>
          <w:sz w:val="24"/>
          <w:szCs w:val="24"/>
        </w:rPr>
      </w:pPr>
    </w:p>
    <w:p w:rsidR="0000583B" w:rsidRDefault="0000583B" w:rsidP="0000583B">
      <w:pPr>
        <w:pStyle w:val="Heading1"/>
      </w:pPr>
      <w:bookmarkStart w:id="590" w:name="_Toc364262214"/>
      <w:r>
        <w:t>Creating a new element class</w:t>
      </w:r>
      <w:bookmarkEnd w:id="590"/>
    </w:p>
    <w:p w:rsidR="008B5301" w:rsidRDefault="008B5301" w:rsidP="0000583B">
      <w:pPr>
        <w:rPr>
          <w:rFonts w:cstheme="minorHAnsi"/>
        </w:rPr>
      </w:pPr>
      <w:r>
        <w:t>For many applications, Figaro’s built-in element classes will suffice. However, if you do need a new element class, it is usually not hard to create one.</w:t>
      </w:r>
      <w:r w:rsidR="00C67FC9">
        <w:t xml:space="preserve"> The easiest way to create a new class is to inherit from an existing class. We describe how to do this for atomic and compound classes. Then we describe how to create an atomic or compound class without inheritance.</w:t>
      </w:r>
      <w:r w:rsidR="007C197A">
        <w:t xml:space="preserve"> After that, we describe how to make a class usable by range computation and variable elimination. Finally, we show how to create a class with special behavior under Metropolis-Hastings.</w:t>
      </w:r>
      <w:r w:rsidR="007C197A">
        <w:rPr>
          <w:rFonts w:cstheme="minorHAnsi"/>
        </w:rPr>
        <w:t xml:space="preserve"> </w:t>
      </w:r>
    </w:p>
    <w:p w:rsidR="008B5301" w:rsidRDefault="008B5301" w:rsidP="0000583B">
      <w:r>
        <w:rPr>
          <w:rFonts w:cstheme="minorHAnsi"/>
        </w:rPr>
        <w:t xml:space="preserve">More examples of element classes can be found under </w:t>
      </w:r>
      <w:r>
        <w:rPr>
          <w:rFonts w:ascii="Courier New" w:hAnsi="Courier New" w:cs="Courier New"/>
        </w:rPr>
        <w:t>com.cra.figaro.library</w:t>
      </w:r>
      <w:r>
        <w:rPr>
          <w:rFonts w:cstheme="minorHAnsi"/>
        </w:rPr>
        <w:t xml:space="preserve">. If you do create a new element class and think it might be generally useful, we would appreciate if you would consider sharing it, either as a library or possibly as part of a future Figaro release. </w:t>
      </w:r>
    </w:p>
    <w:p w:rsidR="008B5301" w:rsidRDefault="005A09FB" w:rsidP="007C197A">
      <w:pPr>
        <w:pStyle w:val="Heading2"/>
      </w:pPr>
      <w:bookmarkStart w:id="591" w:name="_Toc364262215"/>
      <w:ins w:id="592" w:author="bruttenberg" w:date="2013-08-23T16:41:00Z">
        <w:r w:rsidRPr="005A09FB">
          <w:rPr>
            <w:rFonts w:ascii="Courier New" w:hAnsi="Courier New" w:cs="Courier New"/>
            <w:noProof/>
            <w:szCs w:val="20"/>
            <w:lang w:bidi="ar-SA"/>
          </w:rPr>
          <w:pict>
            <v:shape id="_x0000_s1057" type="#_x0000_t180" style="position:absolute;margin-left:488.6pt;margin-top:16.2pt;width:150.85pt;height:97.5pt;z-index:251678720" adj="-5677,22929,20311,22929,-2764,24114,-1811,25588" strokeweight="1pt">
              <v:stroke startarrow="block"/>
              <v:textbox>
                <w:txbxContent>
                  <w:p w:rsidR="000F4DE4" w:rsidRPr="001B54EA" w:rsidRDefault="000F4DE4" w:rsidP="001921F1">
                    <w:pPr>
                      <w:ind w:firstLine="0"/>
                    </w:pPr>
                    <w:proofErr w:type="gramStart"/>
                    <w:ins w:id="593" w:author="bruttenberg" w:date="2013-08-23T16:41:00Z">
                      <w:r>
                        <w:t>The with</w:t>
                      </w:r>
                      <w:proofErr w:type="gramEnd"/>
                      <w:r>
                        <w:t xml:space="preserve"> keyword in Scala will add a trait to a class</w:t>
                      </w:r>
                    </w:ins>
                    <w:ins w:id="594" w:author="bruttenberg" w:date="2013-08-23T16:42:00Z">
                      <w:r>
                        <w:t>. Traits can be parameterized but they cannot have constructors</w:t>
                      </w:r>
                    </w:ins>
                  </w:p>
                </w:txbxContent>
              </v:textbox>
              <o:callout v:ext="edit" minusy="t"/>
            </v:shape>
          </w:pict>
        </w:r>
      </w:ins>
      <w:r w:rsidR="00C67FC9">
        <w:t>Creating an</w:t>
      </w:r>
      <w:r w:rsidR="007C197A">
        <w:t xml:space="preserve"> atomic class</w:t>
      </w:r>
      <w:r w:rsidR="00C67FC9">
        <w:t xml:space="preserve"> with inheritance</w:t>
      </w:r>
      <w:bookmarkEnd w:id="591"/>
    </w:p>
    <w:p w:rsidR="007C197A" w:rsidRDefault="007C197A" w:rsidP="007C197A">
      <w:r>
        <w:t>The easiest way to create a new class is to inherit from an existing class. For example, a discrete uniform distribution is just a special case of a discrete selection where every element has the same probability. We can create this element class simply with</w:t>
      </w:r>
    </w:p>
    <w:p w:rsidR="007C197A" w:rsidRDefault="007C197A" w:rsidP="007C197A"/>
    <w:p w:rsidR="001C569E" w:rsidRDefault="00E976B3" w:rsidP="001C569E">
      <w:pPr>
        <w:autoSpaceDE w:val="0"/>
        <w:autoSpaceDN w:val="0"/>
        <w:adjustRightInd w:val="0"/>
        <w:ind w:left="360" w:firstLine="0"/>
        <w:rPr>
          <w:rFonts w:ascii="Courier New" w:hAnsi="Courier New" w:cs="Courier New"/>
          <w:szCs w:val="20"/>
          <w:lang w:bidi="ar-SA"/>
        </w:rPr>
      </w:pPr>
      <w:proofErr w:type="gramStart"/>
      <w:r w:rsidRPr="00E976B3">
        <w:rPr>
          <w:rFonts w:ascii="Courier New" w:hAnsi="Courier New" w:cs="Courier New"/>
          <w:bCs/>
          <w:szCs w:val="20"/>
          <w:lang w:bidi="ar-SA"/>
        </w:rPr>
        <w:t>class</w:t>
      </w:r>
      <w:proofErr w:type="gramEnd"/>
      <w:r w:rsidRPr="00E976B3">
        <w:rPr>
          <w:rFonts w:ascii="Courier New" w:hAnsi="Courier New" w:cs="Courier New"/>
          <w:szCs w:val="20"/>
          <w:lang w:bidi="ar-SA"/>
        </w:rPr>
        <w:t xml:space="preserve"> </w:t>
      </w:r>
      <w:r w:rsidR="00260314">
        <w:rPr>
          <w:rFonts w:ascii="Courier New" w:hAnsi="Courier New" w:cs="Courier New"/>
          <w:szCs w:val="20"/>
          <w:lang w:bidi="ar-SA"/>
        </w:rPr>
        <w:t>Atomic</w:t>
      </w:r>
      <w:r w:rsidRPr="00E976B3">
        <w:rPr>
          <w:rFonts w:ascii="Courier New" w:hAnsi="Courier New" w:cs="Courier New"/>
          <w:szCs w:val="20"/>
          <w:lang w:bidi="ar-SA"/>
        </w:rPr>
        <w:t>Uniform[T](name: Name[T], options: Seq[T], collection:</w:t>
      </w:r>
    </w:p>
    <w:p w:rsidR="001C569E" w:rsidRDefault="001C569E" w:rsidP="001C569E">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00E976B3" w:rsidRPr="00E976B3">
        <w:rPr>
          <w:rFonts w:ascii="Courier New" w:hAnsi="Courier New" w:cs="Courier New"/>
          <w:szCs w:val="20"/>
          <w:lang w:bidi="ar-SA"/>
        </w:rPr>
        <w:t xml:space="preserve">ElementCollection) </w:t>
      </w:r>
      <w:r w:rsidR="00E976B3" w:rsidRPr="00E976B3">
        <w:rPr>
          <w:rFonts w:ascii="Courier New" w:hAnsi="Courier New" w:cs="Courier New"/>
          <w:bCs/>
          <w:szCs w:val="20"/>
          <w:lang w:bidi="ar-SA"/>
        </w:rPr>
        <w:t>extends</w:t>
      </w:r>
      <w:r w:rsidR="00E976B3" w:rsidRPr="00E976B3">
        <w:rPr>
          <w:rFonts w:ascii="Courier New" w:hAnsi="Courier New" w:cs="Courier New"/>
          <w:szCs w:val="20"/>
          <w:lang w:bidi="ar-SA"/>
        </w:rPr>
        <w:t xml:space="preserve"> </w:t>
      </w:r>
    </w:p>
    <w:p w:rsidR="001C569E" w:rsidRDefault="001C569E" w:rsidP="001C569E">
      <w:pPr>
        <w:autoSpaceDE w:val="0"/>
        <w:autoSpaceDN w:val="0"/>
        <w:adjustRightInd w:val="0"/>
        <w:ind w:left="360" w:firstLine="0"/>
        <w:rPr>
          <w:ins w:id="595" w:author="bruttenberg" w:date="2013-08-14T14:24:00Z"/>
          <w:rFonts w:ascii="Courier New" w:hAnsi="Courier New" w:cs="Courier New"/>
          <w:szCs w:val="20"/>
          <w:lang w:bidi="ar-SA"/>
        </w:rPr>
      </w:pPr>
      <w:r>
        <w:rPr>
          <w:rFonts w:ascii="Courier New" w:hAnsi="Courier New" w:cs="Courier New"/>
          <w:szCs w:val="20"/>
          <w:lang w:bidi="ar-SA"/>
        </w:rPr>
        <w:t xml:space="preserve">  </w:t>
      </w:r>
      <w:proofErr w:type="gramStart"/>
      <w:r w:rsidR="00260314">
        <w:rPr>
          <w:rFonts w:ascii="Courier New" w:hAnsi="Courier New" w:cs="Courier New"/>
          <w:szCs w:val="20"/>
          <w:lang w:bidi="ar-SA"/>
        </w:rPr>
        <w:t>Atomic</w:t>
      </w:r>
      <w:r w:rsidR="00E976B3" w:rsidRPr="00E976B3">
        <w:rPr>
          <w:rFonts w:ascii="Courier New" w:hAnsi="Courier New" w:cs="Courier New"/>
          <w:szCs w:val="20"/>
          <w:lang w:bidi="ar-SA"/>
        </w:rPr>
        <w:t>Select[</w:t>
      </w:r>
      <w:proofErr w:type="gramEnd"/>
      <w:r w:rsidR="00E976B3" w:rsidRPr="00E976B3">
        <w:rPr>
          <w:rFonts w:ascii="Courier New" w:hAnsi="Courier New" w:cs="Courier New"/>
          <w:szCs w:val="20"/>
          <w:lang w:bidi="ar-SA"/>
        </w:rPr>
        <w:t xml:space="preserve">T](name, </w:t>
      </w:r>
      <w:r w:rsidRPr="00E976B3">
        <w:rPr>
          <w:rFonts w:ascii="Courier New" w:hAnsi="Courier New" w:cs="Courier New"/>
          <w:szCs w:val="20"/>
          <w:lang w:bidi="ar-SA"/>
        </w:rPr>
        <w:t>options.toList</w:t>
      </w:r>
      <w:r>
        <w:rPr>
          <w:rFonts w:ascii="Courier New" w:hAnsi="Courier New" w:cs="Courier New"/>
          <w:szCs w:val="20"/>
          <w:lang w:bidi="ar-SA"/>
        </w:rPr>
        <w:t xml:space="preserve"> </w:t>
      </w:r>
      <w:r w:rsidRPr="00E976B3">
        <w:rPr>
          <w:rFonts w:ascii="Courier New" w:hAnsi="Courier New" w:cs="Courier New"/>
          <w:szCs w:val="20"/>
          <w:lang w:bidi="ar-SA"/>
        </w:rPr>
        <w:t>map (1.0 -&gt; _)</w:t>
      </w:r>
      <w:r w:rsidR="00E976B3" w:rsidRPr="00E976B3">
        <w:rPr>
          <w:rFonts w:ascii="Courier New" w:hAnsi="Courier New" w:cs="Courier New"/>
          <w:szCs w:val="20"/>
          <w:lang w:bidi="ar-SA"/>
        </w:rPr>
        <w:t>, collection)</w:t>
      </w:r>
    </w:p>
    <w:p w:rsidR="00E976B3" w:rsidRPr="00E976B3" w:rsidRDefault="001C569E" w:rsidP="001C569E">
      <w:pPr>
        <w:autoSpaceDE w:val="0"/>
        <w:autoSpaceDN w:val="0"/>
        <w:adjustRightInd w:val="0"/>
        <w:ind w:left="360" w:firstLine="0"/>
        <w:rPr>
          <w:rFonts w:ascii="Courier New" w:hAnsi="Courier New" w:cs="Courier New"/>
          <w:szCs w:val="20"/>
          <w:lang w:bidi="ar-SA"/>
        </w:rPr>
      </w:pPr>
      <w:ins w:id="596" w:author="bruttenberg" w:date="2013-08-14T14:24:00Z">
        <w:r>
          <w:rPr>
            <w:rFonts w:ascii="Courier New" w:hAnsi="Courier New" w:cs="Courier New"/>
            <w:szCs w:val="20"/>
            <w:lang w:bidi="ar-SA"/>
          </w:rPr>
          <w:t xml:space="preserve">  </w:t>
        </w:r>
      </w:ins>
      <w:proofErr w:type="gramStart"/>
      <w:r w:rsidR="00E976B3" w:rsidRPr="00E976B3">
        <w:rPr>
          <w:rFonts w:ascii="Courier New" w:hAnsi="Courier New" w:cs="Courier New"/>
          <w:bCs/>
          <w:szCs w:val="20"/>
          <w:lang w:bidi="ar-SA"/>
        </w:rPr>
        <w:t>with</w:t>
      </w:r>
      <w:proofErr w:type="gramEnd"/>
      <w:r w:rsidR="00E976B3" w:rsidRPr="00E976B3">
        <w:rPr>
          <w:rFonts w:ascii="Courier New" w:hAnsi="Courier New" w:cs="Courier New"/>
          <w:szCs w:val="20"/>
          <w:lang w:bidi="ar-SA"/>
        </w:rPr>
        <w:t xml:space="preserve"> Atomic[T] </w:t>
      </w:r>
      <w:ins w:id="597" w:author="bruttenberg" w:date="2013-08-14T14:23:00Z">
        <w:r>
          <w:rPr>
            <w:rFonts w:ascii="Courier New" w:hAnsi="Courier New" w:cs="Courier New"/>
            <w:szCs w:val="20"/>
            <w:lang w:bidi="ar-SA"/>
          </w:rPr>
          <w:t xml:space="preserve">with Cacheable[T] </w:t>
        </w:r>
      </w:ins>
      <w:r w:rsidR="00E976B3" w:rsidRPr="00E976B3">
        <w:rPr>
          <w:rFonts w:ascii="Courier New" w:hAnsi="Courier New" w:cs="Courier New"/>
          <w:szCs w:val="20"/>
          <w:lang w:bidi="ar-SA"/>
        </w:rPr>
        <w:t>{</w:t>
      </w:r>
    </w:p>
    <w:p w:rsidR="00E976B3" w:rsidRPr="00E976B3" w:rsidRDefault="00E976B3" w:rsidP="001C569E">
      <w:pPr>
        <w:autoSpaceDE w:val="0"/>
        <w:autoSpaceDN w:val="0"/>
        <w:adjustRightInd w:val="0"/>
        <w:ind w:left="360" w:firstLine="0"/>
        <w:rPr>
          <w:rFonts w:ascii="Courier New" w:hAnsi="Courier New" w:cs="Courier New"/>
          <w:szCs w:val="20"/>
          <w:lang w:bidi="ar-SA"/>
        </w:rPr>
      </w:pPr>
      <w:r w:rsidRPr="00E976B3">
        <w:rPr>
          <w:rFonts w:ascii="Courier New" w:hAnsi="Courier New" w:cs="Courier New"/>
          <w:szCs w:val="20"/>
          <w:lang w:bidi="ar-SA"/>
        </w:rPr>
        <w:t xml:space="preserve">  </w:t>
      </w:r>
      <w:r w:rsidRPr="00E976B3">
        <w:rPr>
          <w:rFonts w:ascii="Courier New" w:hAnsi="Courier New" w:cs="Courier New"/>
          <w:bCs/>
          <w:szCs w:val="20"/>
          <w:lang w:bidi="ar-SA"/>
        </w:rPr>
        <w:t>override</w:t>
      </w:r>
      <w:r w:rsidRPr="00E976B3">
        <w:rPr>
          <w:rFonts w:ascii="Courier New" w:hAnsi="Courier New" w:cs="Courier New"/>
          <w:szCs w:val="20"/>
          <w:lang w:bidi="ar-SA"/>
        </w:rPr>
        <w:t xml:space="preserve"> </w:t>
      </w:r>
      <w:r w:rsidRPr="00E976B3">
        <w:rPr>
          <w:rFonts w:ascii="Courier New" w:hAnsi="Courier New" w:cs="Courier New"/>
          <w:bCs/>
          <w:szCs w:val="20"/>
          <w:lang w:bidi="ar-SA"/>
        </w:rPr>
        <w:t>def</w:t>
      </w:r>
      <w:r w:rsidRPr="00E976B3">
        <w:rPr>
          <w:rFonts w:ascii="Courier New" w:hAnsi="Courier New" w:cs="Courier New"/>
          <w:szCs w:val="20"/>
          <w:lang w:bidi="ar-SA"/>
        </w:rPr>
        <w:t xml:space="preserve"> toString = "</w:t>
      </w:r>
      <w:proofErr w:type="gramStart"/>
      <w:r w:rsidRPr="00E976B3">
        <w:rPr>
          <w:rFonts w:ascii="Courier New" w:hAnsi="Courier New" w:cs="Courier New"/>
          <w:szCs w:val="20"/>
          <w:lang w:bidi="ar-SA"/>
        </w:rPr>
        <w:t>Uniform(</w:t>
      </w:r>
      <w:proofErr w:type="gramEnd"/>
      <w:r w:rsidRPr="00E976B3">
        <w:rPr>
          <w:rFonts w:ascii="Courier New" w:hAnsi="Courier New" w:cs="Courier New"/>
          <w:szCs w:val="20"/>
          <w:lang w:bidi="ar-SA"/>
        </w:rPr>
        <w:t>" + options.mkString(", ") + ")"</w:t>
      </w:r>
    </w:p>
    <w:p w:rsidR="00E976B3" w:rsidRPr="00E976B3" w:rsidRDefault="00E976B3" w:rsidP="001C569E">
      <w:pPr>
        <w:autoSpaceDE w:val="0"/>
        <w:autoSpaceDN w:val="0"/>
        <w:adjustRightInd w:val="0"/>
        <w:ind w:left="360" w:firstLine="0"/>
        <w:rPr>
          <w:rFonts w:ascii="Courier New" w:hAnsi="Courier New" w:cs="Courier New"/>
          <w:szCs w:val="20"/>
          <w:lang w:bidi="ar-SA"/>
        </w:rPr>
      </w:pPr>
      <w:r w:rsidRPr="00E976B3">
        <w:rPr>
          <w:rFonts w:ascii="Courier New" w:hAnsi="Courier New" w:cs="Courier New"/>
          <w:szCs w:val="20"/>
          <w:lang w:bidi="ar-SA"/>
        </w:rPr>
        <w:t>}</w:t>
      </w:r>
    </w:p>
    <w:p w:rsidR="00E976B3" w:rsidRPr="00E976B3" w:rsidRDefault="00E976B3" w:rsidP="00E976B3">
      <w:pPr>
        <w:autoSpaceDE w:val="0"/>
        <w:autoSpaceDN w:val="0"/>
        <w:adjustRightInd w:val="0"/>
        <w:ind w:firstLine="0"/>
        <w:rPr>
          <w:rFonts w:ascii="Consolas" w:hAnsi="Consolas" w:cs="Consolas"/>
          <w:sz w:val="20"/>
          <w:szCs w:val="20"/>
          <w:lang w:bidi="ar-SA"/>
        </w:rPr>
      </w:pPr>
    </w:p>
    <w:p w:rsidR="00C85E75" w:rsidRDefault="00260314" w:rsidP="007C197A">
      <w:pPr>
        <w:rPr>
          <w:rFonts w:cstheme="minorHAnsi"/>
          <w:lang w:bidi="ar-SA"/>
        </w:rPr>
      </w:pPr>
      <w:r>
        <w:rPr>
          <w:lang w:bidi="ar-SA"/>
        </w:rPr>
        <w:t>The atomic</w:t>
      </w:r>
      <w:r w:rsidR="00E976B3">
        <w:rPr>
          <w:lang w:bidi="ar-SA"/>
        </w:rPr>
        <w:t xml:space="preserve"> uniform class is one for which the options are explicitly specified values of type </w:t>
      </w:r>
      <w:r w:rsidR="00E976B3">
        <w:rPr>
          <w:rFonts w:ascii="Courier New" w:hAnsi="Courier New" w:cs="Courier New"/>
          <w:lang w:bidi="ar-SA"/>
        </w:rPr>
        <w:t>T</w:t>
      </w:r>
      <w:r w:rsidR="00E976B3">
        <w:rPr>
          <w:lang w:bidi="ar-SA"/>
        </w:rPr>
        <w:t xml:space="preserve">, </w:t>
      </w:r>
      <w:r w:rsidR="00C85E75">
        <w:rPr>
          <w:lang w:bidi="ar-SA"/>
        </w:rPr>
        <w:t>as opposed to the compound uniform in which the options are</w:t>
      </w:r>
      <w:r w:rsidR="00E976B3">
        <w:rPr>
          <w:lang w:bidi="ar-SA"/>
        </w:rPr>
        <w:t xml:space="preserve"> elements over values</w:t>
      </w:r>
      <w:r w:rsidR="00C85E75">
        <w:rPr>
          <w:lang w:bidi="ar-SA"/>
        </w:rPr>
        <w:t xml:space="preserve"> of type </w:t>
      </w:r>
      <w:r w:rsidR="00C85E75">
        <w:rPr>
          <w:rFonts w:ascii="Courier New" w:hAnsi="Courier New" w:cs="Courier New"/>
          <w:lang w:bidi="ar-SA"/>
        </w:rPr>
        <w:t>T</w:t>
      </w:r>
      <w:r w:rsidR="00E976B3">
        <w:rPr>
          <w:lang w:bidi="ar-SA"/>
        </w:rPr>
        <w:t xml:space="preserve">. The </w:t>
      </w:r>
      <w:r w:rsidR="00C85E75">
        <w:rPr>
          <w:lang w:bidi="ar-SA"/>
        </w:rPr>
        <w:t xml:space="preserve">atomic uniform </w:t>
      </w:r>
      <w:r w:rsidR="00E976B3">
        <w:rPr>
          <w:lang w:bidi="ar-SA"/>
        </w:rPr>
        <w:t xml:space="preserve">class takes three arguments: a name (which every class takes), an element collection (likewise), and a sequence specifying the options the uniform distribution can produce. The class </w:t>
      </w:r>
      <w:r w:rsidR="00C85E75">
        <w:rPr>
          <w:lang w:bidi="ar-SA"/>
        </w:rPr>
        <w:t>inherits</w:t>
      </w:r>
      <w:r w:rsidR="00E976B3">
        <w:rPr>
          <w:lang w:bidi="ar-SA"/>
        </w:rPr>
        <w:t xml:space="preserve"> the </w:t>
      </w:r>
      <w:r w:rsidRPr="00260314">
        <w:rPr>
          <w:rFonts w:ascii="Courier New" w:hAnsi="Courier New" w:cs="Courier New"/>
          <w:lang w:bidi="ar-SA"/>
        </w:rPr>
        <w:t>Atomic</w:t>
      </w:r>
      <w:r w:rsidR="00E976B3">
        <w:rPr>
          <w:rFonts w:ascii="Courier New" w:hAnsi="Courier New" w:cs="Courier New"/>
          <w:lang w:bidi="ar-SA"/>
        </w:rPr>
        <w:t>Select</w:t>
      </w:r>
      <w:r w:rsidR="00E976B3">
        <w:rPr>
          <w:rFonts w:cstheme="minorHAnsi"/>
          <w:lang w:bidi="ar-SA"/>
        </w:rPr>
        <w:t xml:space="preserve"> class, which represents selection over a discrete set of options with their associated probabilities. </w:t>
      </w:r>
      <w:ins w:id="598" w:author="bruttenberg" w:date="2013-08-14T14:28:00Z">
        <w:r w:rsidR="003013FE">
          <w:rPr>
            <w:rFonts w:cstheme="minorHAnsi"/>
            <w:lang w:bidi="ar-SA"/>
          </w:rPr>
          <w:t xml:space="preserve">There is also one other trait that is extended in the </w:t>
        </w:r>
        <w:r w:rsidR="005A09FB" w:rsidRPr="005A09FB">
          <w:rPr>
            <w:rFonts w:ascii="Courier New" w:hAnsi="Courier New" w:cs="Courier New"/>
            <w:lang w:bidi="ar-SA"/>
          </w:rPr>
          <w:t>A</w:t>
        </w:r>
      </w:ins>
      <w:ins w:id="599" w:author="bruttenberg" w:date="2013-08-14T14:29:00Z">
        <w:r w:rsidR="005A09FB" w:rsidRPr="005A09FB">
          <w:rPr>
            <w:rFonts w:ascii="Courier New" w:hAnsi="Courier New" w:cs="Courier New"/>
            <w:lang w:bidi="ar-SA"/>
          </w:rPr>
          <w:t>tomicUniform</w:t>
        </w:r>
        <w:r w:rsidR="003013FE">
          <w:rPr>
            <w:rFonts w:cstheme="minorHAnsi"/>
            <w:lang w:bidi="ar-SA"/>
          </w:rPr>
          <w:t xml:space="preserve">, </w:t>
        </w:r>
        <w:proofErr w:type="gramStart"/>
        <w:r w:rsidR="005A09FB" w:rsidRPr="005A09FB">
          <w:rPr>
            <w:rFonts w:ascii="Courier New" w:hAnsi="Courier New" w:cs="Courier New"/>
            <w:lang w:bidi="ar-SA"/>
          </w:rPr>
          <w:t>Cacheable[</w:t>
        </w:r>
        <w:proofErr w:type="gramEnd"/>
        <w:r w:rsidR="005A09FB" w:rsidRPr="005A09FB">
          <w:rPr>
            <w:rFonts w:ascii="Courier New" w:hAnsi="Courier New" w:cs="Courier New"/>
            <w:lang w:bidi="ar-SA"/>
          </w:rPr>
          <w:t>T]</w:t>
        </w:r>
        <w:r w:rsidR="003013FE">
          <w:rPr>
            <w:rFonts w:cstheme="minorHAnsi"/>
            <w:lang w:bidi="ar-SA"/>
          </w:rPr>
          <w:t xml:space="preserve">. This trait is used to determine </w:t>
        </w:r>
      </w:ins>
      <w:ins w:id="600" w:author="bruttenberg" w:date="2013-08-14T14:32:00Z">
        <w:r w:rsidR="003013FE">
          <w:rPr>
            <w:rFonts w:cstheme="minorHAnsi"/>
            <w:lang w:bidi="ar-SA"/>
          </w:rPr>
          <w:t>what type of</w:t>
        </w:r>
      </w:ins>
      <w:ins w:id="601" w:author="bruttenberg" w:date="2013-08-14T14:29:00Z">
        <w:r w:rsidR="003013FE">
          <w:rPr>
            <w:rFonts w:cstheme="minorHAnsi"/>
            <w:lang w:bidi="ar-SA"/>
          </w:rPr>
          <w:t xml:space="preserve"> chain should be created </w:t>
        </w:r>
      </w:ins>
      <w:ins w:id="602" w:author="bruttenberg" w:date="2013-08-14T14:34:00Z">
        <w:r w:rsidR="003013FE">
          <w:rPr>
            <w:rFonts w:cstheme="minorHAnsi"/>
            <w:lang w:bidi="ar-SA"/>
          </w:rPr>
          <w:t>a</w:t>
        </w:r>
      </w:ins>
      <w:ins w:id="603" w:author="bruttenberg" w:date="2013-08-23T16:02:00Z">
        <w:r w:rsidR="00A23E48">
          <w:rPr>
            <w:rFonts w:cstheme="minorHAnsi"/>
            <w:lang w:bidi="ar-SA"/>
          </w:rPr>
          <w:t>t</w:t>
        </w:r>
      </w:ins>
      <w:ins w:id="604" w:author="bruttenberg" w:date="2013-08-14T14:34:00Z">
        <w:r w:rsidR="003013FE">
          <w:rPr>
            <w:rFonts w:cstheme="minorHAnsi"/>
            <w:lang w:bidi="ar-SA"/>
          </w:rPr>
          <w:t xml:space="preserve"> </w:t>
        </w:r>
      </w:ins>
      <w:ins w:id="605" w:author="bruttenberg" w:date="2013-08-23T16:02:00Z">
        <w:r w:rsidR="00694203">
          <w:rPr>
            <w:rFonts w:cstheme="minorHAnsi"/>
            <w:lang w:bidi="ar-SA"/>
          </w:rPr>
          <w:t xml:space="preserve">the </w:t>
        </w:r>
      </w:ins>
      <w:ins w:id="606" w:author="bruttenberg" w:date="2013-08-14T14:34:00Z">
        <w:r w:rsidR="003013FE">
          <w:rPr>
            <w:rFonts w:cstheme="minorHAnsi"/>
            <w:lang w:bidi="ar-SA"/>
          </w:rPr>
          <w:t>chain</w:t>
        </w:r>
      </w:ins>
      <w:ins w:id="607" w:author="bruttenberg" w:date="2013-08-14T14:29:00Z">
        <w:r w:rsidR="003013FE">
          <w:rPr>
            <w:rFonts w:cstheme="minorHAnsi"/>
            <w:lang w:bidi="ar-SA"/>
          </w:rPr>
          <w:t xml:space="preserve"> instantiati</w:t>
        </w:r>
      </w:ins>
      <w:ins w:id="608" w:author="bruttenberg" w:date="2013-08-14T14:34:00Z">
        <w:r w:rsidR="003013FE">
          <w:rPr>
            <w:rFonts w:cstheme="minorHAnsi"/>
            <w:lang w:bidi="ar-SA"/>
          </w:rPr>
          <w:t>on</w:t>
        </w:r>
      </w:ins>
      <w:ins w:id="609" w:author="bruttenberg" w:date="2013-08-23T16:02:00Z">
        <w:r w:rsidR="00885613">
          <w:rPr>
            <w:rFonts w:cstheme="minorHAnsi"/>
            <w:lang w:bidi="ar-SA"/>
          </w:rPr>
          <w:t xml:space="preserve"> time</w:t>
        </w:r>
      </w:ins>
      <w:ins w:id="610" w:author="bruttenberg" w:date="2013-08-14T14:32:00Z">
        <w:r w:rsidR="003013FE">
          <w:rPr>
            <w:rFonts w:cstheme="minorHAnsi"/>
            <w:lang w:bidi="ar-SA"/>
          </w:rPr>
          <w:t>. I</w:t>
        </w:r>
      </w:ins>
      <w:ins w:id="611" w:author="bruttenberg" w:date="2013-08-14T14:31:00Z">
        <w:r w:rsidR="003013FE">
          <w:rPr>
            <w:rFonts w:cstheme="minorHAnsi"/>
            <w:lang w:bidi="ar-SA"/>
          </w:rPr>
          <w:t>f the parent of</w:t>
        </w:r>
      </w:ins>
      <w:ins w:id="612" w:author="bruttenberg" w:date="2013-08-14T14:32:00Z">
        <w:r w:rsidR="003013FE">
          <w:rPr>
            <w:rFonts w:cstheme="minorHAnsi"/>
            <w:lang w:bidi="ar-SA"/>
          </w:rPr>
          <w:t xml:space="preserve"> a </w:t>
        </w:r>
      </w:ins>
      <w:ins w:id="613" w:author="bruttenberg" w:date="2013-08-14T14:34:00Z">
        <w:r w:rsidR="005A09FB" w:rsidRPr="005A09FB">
          <w:rPr>
            <w:rFonts w:ascii="Courier New" w:hAnsi="Courier New" w:cs="Courier New"/>
            <w:lang w:bidi="ar-SA"/>
          </w:rPr>
          <w:t>C</w:t>
        </w:r>
      </w:ins>
      <w:ins w:id="614" w:author="bruttenberg" w:date="2013-08-14T14:32:00Z">
        <w:r w:rsidR="005A09FB" w:rsidRPr="005A09FB">
          <w:rPr>
            <w:rFonts w:ascii="Courier New" w:hAnsi="Courier New" w:cs="Courier New"/>
            <w:lang w:bidi="ar-SA"/>
          </w:rPr>
          <w:t>hain</w:t>
        </w:r>
        <w:r w:rsidR="003013FE">
          <w:rPr>
            <w:rFonts w:cstheme="minorHAnsi"/>
            <w:lang w:bidi="ar-SA"/>
          </w:rPr>
          <w:t xml:space="preserve"> extends </w:t>
        </w:r>
      </w:ins>
      <w:ins w:id="615" w:author="bruttenberg" w:date="2013-08-14T14:34:00Z">
        <w:r w:rsidR="005A09FB" w:rsidRPr="005A09FB">
          <w:rPr>
            <w:rFonts w:ascii="Courier New" w:hAnsi="Courier New" w:cs="Courier New"/>
            <w:lang w:bidi="ar-SA"/>
          </w:rPr>
          <w:t>C</w:t>
        </w:r>
      </w:ins>
      <w:ins w:id="616" w:author="bruttenberg" w:date="2013-08-14T14:32:00Z">
        <w:r w:rsidR="005A09FB" w:rsidRPr="005A09FB">
          <w:rPr>
            <w:rFonts w:ascii="Courier New" w:hAnsi="Courier New" w:cs="Courier New"/>
            <w:lang w:bidi="ar-SA"/>
          </w:rPr>
          <w:t>acheable</w:t>
        </w:r>
        <w:r w:rsidR="003013FE">
          <w:rPr>
            <w:rFonts w:cstheme="minorHAnsi"/>
            <w:lang w:bidi="ar-SA"/>
          </w:rPr>
          <w:t xml:space="preserve">, and all the elements that the parent recursively depend on extend cacheable, then a </w:t>
        </w:r>
        <w:r w:rsidR="005A09FB" w:rsidRPr="005A09FB">
          <w:rPr>
            <w:rFonts w:ascii="Courier New" w:hAnsi="Courier New" w:cs="Courier New"/>
            <w:lang w:bidi="ar-SA"/>
          </w:rPr>
          <w:t>CachingChain</w:t>
        </w:r>
        <w:r w:rsidR="003013FE">
          <w:rPr>
            <w:rFonts w:cstheme="minorHAnsi"/>
            <w:lang w:bidi="ar-SA"/>
          </w:rPr>
          <w:t xml:space="preserve"> is instantiated when a chain element is created. </w:t>
        </w:r>
      </w:ins>
      <w:ins w:id="617" w:author="bruttenberg" w:date="2013-08-14T14:29:00Z">
        <w:r w:rsidR="003013FE">
          <w:rPr>
            <w:rFonts w:cstheme="minorHAnsi"/>
            <w:lang w:bidi="ar-SA"/>
          </w:rPr>
          <w:t>This trait is not required</w:t>
        </w:r>
      </w:ins>
      <w:ins w:id="618" w:author="bruttenberg" w:date="2013-08-14T14:33:00Z">
        <w:r w:rsidR="003013FE">
          <w:rPr>
            <w:rFonts w:cstheme="minorHAnsi"/>
            <w:lang w:bidi="ar-SA"/>
          </w:rPr>
          <w:t xml:space="preserve"> (it is assumed to be not cacheable)</w:t>
        </w:r>
      </w:ins>
      <w:ins w:id="619" w:author="bruttenberg" w:date="2013-08-14T14:29:00Z">
        <w:r w:rsidR="003013FE">
          <w:rPr>
            <w:rFonts w:cstheme="minorHAnsi"/>
            <w:lang w:bidi="ar-SA"/>
          </w:rPr>
          <w:t>, but can result in increased performance if the support of the new element is not infinite and small.</w:t>
        </w:r>
      </w:ins>
    </w:p>
    <w:p w:rsidR="00E803E1" w:rsidRDefault="00C85E75" w:rsidP="007C197A">
      <w:pPr>
        <w:rPr>
          <w:rFonts w:cstheme="minorHAnsi"/>
          <w:szCs w:val="20"/>
          <w:lang w:bidi="ar-SA"/>
        </w:rPr>
      </w:pPr>
      <w:r>
        <w:rPr>
          <w:rFonts w:cstheme="minorHAnsi"/>
          <w:lang w:bidi="ar-SA"/>
        </w:rPr>
        <w:t xml:space="preserve">To carry out the inheritance, we need to transform the sequence of options into a list of (probability, value) pairs, which are the argument to </w:t>
      </w:r>
      <w:r w:rsidR="000C567B" w:rsidRPr="00260314">
        <w:rPr>
          <w:rFonts w:ascii="Courier New" w:hAnsi="Courier New" w:cs="Courier New"/>
          <w:lang w:bidi="ar-SA"/>
        </w:rPr>
        <w:t>Atomic</w:t>
      </w:r>
      <w:r w:rsidR="000C567B">
        <w:rPr>
          <w:rFonts w:ascii="Courier New" w:hAnsi="Courier New" w:cs="Courier New"/>
          <w:lang w:bidi="ar-SA"/>
        </w:rPr>
        <w:t>Select</w:t>
      </w:r>
      <w:r w:rsidR="000C567B">
        <w:rPr>
          <w:rFonts w:cstheme="minorHAnsi"/>
          <w:lang w:bidi="ar-SA"/>
        </w:rPr>
        <w:t xml:space="preserve">. </w:t>
      </w:r>
      <w:r w:rsidR="00E976B3">
        <w:rPr>
          <w:rFonts w:cstheme="minorHAnsi"/>
          <w:lang w:bidi="ar-SA"/>
        </w:rPr>
        <w:t xml:space="preserve">This is accomplished by the expression </w:t>
      </w:r>
      <w:r w:rsidR="00E976B3" w:rsidRPr="00E976B3">
        <w:rPr>
          <w:rFonts w:ascii="Courier New" w:hAnsi="Courier New" w:cs="Courier New"/>
          <w:szCs w:val="20"/>
          <w:lang w:bidi="ar-SA"/>
        </w:rPr>
        <w:t>options.toList map (1.0 -&gt; _)</w:t>
      </w:r>
      <w:r w:rsidR="00E976B3">
        <w:rPr>
          <w:rFonts w:cstheme="minorHAnsi"/>
          <w:szCs w:val="20"/>
          <w:lang w:bidi="ar-SA"/>
        </w:rPr>
        <w:t>. This turns the sequence of options into a list an</w:t>
      </w:r>
      <w:r>
        <w:rPr>
          <w:rFonts w:cstheme="minorHAnsi"/>
          <w:szCs w:val="20"/>
          <w:lang w:bidi="ar-SA"/>
        </w:rPr>
        <w:t>d applies</w:t>
      </w:r>
      <w:r w:rsidR="00C613F3">
        <w:rPr>
          <w:rFonts w:cstheme="minorHAnsi"/>
          <w:szCs w:val="20"/>
          <w:lang w:bidi="ar-SA"/>
        </w:rPr>
        <w:t xml:space="preserve"> to all elements of the list</w:t>
      </w:r>
      <w:r>
        <w:rPr>
          <w:rFonts w:cstheme="minorHAnsi"/>
          <w:szCs w:val="20"/>
          <w:lang w:bidi="ar-SA"/>
        </w:rPr>
        <w:t xml:space="preserve"> the function that maps an option</w:t>
      </w:r>
      <w:r w:rsidR="00E976B3">
        <w:rPr>
          <w:rFonts w:cstheme="minorHAnsi"/>
          <w:szCs w:val="20"/>
          <w:lang w:bidi="ar-SA"/>
        </w:rPr>
        <w:t xml:space="preserve"> to the pair (1.0, </w:t>
      </w:r>
      <w:r>
        <w:rPr>
          <w:rFonts w:cstheme="minorHAnsi"/>
          <w:szCs w:val="20"/>
          <w:lang w:bidi="ar-SA"/>
        </w:rPr>
        <w:t>option</w:t>
      </w:r>
      <w:r w:rsidR="00E976B3">
        <w:rPr>
          <w:rFonts w:cstheme="minorHAnsi"/>
          <w:szCs w:val="20"/>
          <w:lang w:bidi="ar-SA"/>
        </w:rPr>
        <w:t xml:space="preserve">). </w:t>
      </w:r>
    </w:p>
    <w:p w:rsidR="00F13097" w:rsidRDefault="005A09FB" w:rsidP="007C197A">
      <w:pPr>
        <w:rPr>
          <w:rFonts w:cstheme="minorHAnsi"/>
          <w:szCs w:val="20"/>
          <w:lang w:bidi="ar-SA"/>
        </w:rPr>
      </w:pPr>
      <w:ins w:id="620" w:author="bruttenberg" w:date="2013-08-23T16:42:00Z">
        <w:r w:rsidRPr="005A09FB">
          <w:rPr>
            <w:noProof/>
            <w:lang w:bidi="ar-SA"/>
          </w:rPr>
          <w:pict>
            <v:shape id="_x0000_s1058" type="#_x0000_t180" style="position:absolute;left:0;text-align:left;margin-left:488.6pt;margin-top:11.4pt;width:150.85pt;height:57pt;z-index:251679744" adj="-3637,-2274,20311,-2274,-2764,891,-1811,3411" strokeweight="1pt">
              <v:stroke startarrow="block"/>
              <v:textbox>
                <w:txbxContent>
                  <w:p w:rsidR="000F4DE4" w:rsidRPr="001B54EA" w:rsidRDefault="000F4DE4" w:rsidP="005E5CD4">
                    <w:pPr>
                      <w:ind w:firstLine="0"/>
                    </w:pPr>
                    <w:ins w:id="621" w:author="bruttenberg" w:date="2013-08-23T16:42:00Z">
                      <w:r>
                        <w:t>Scala contains many transformations on sequences besides toList</w:t>
                      </w:r>
                    </w:ins>
                  </w:p>
                </w:txbxContent>
              </v:textbox>
            </v:shape>
          </w:pict>
        </w:r>
      </w:ins>
      <w:r w:rsidR="00E803E1">
        <w:rPr>
          <w:rFonts w:cstheme="minorHAnsi"/>
          <w:szCs w:val="20"/>
          <w:lang w:bidi="ar-SA"/>
        </w:rPr>
        <w:t xml:space="preserve">Let us understand the notation </w:t>
      </w:r>
      <w:r w:rsidR="00E803E1" w:rsidRPr="00E976B3">
        <w:rPr>
          <w:rFonts w:ascii="Courier New" w:hAnsi="Courier New" w:cs="Courier New"/>
          <w:szCs w:val="20"/>
          <w:lang w:bidi="ar-SA"/>
        </w:rPr>
        <w:t>(1.0 -&gt; _)</w:t>
      </w:r>
      <w:r w:rsidR="00E803E1">
        <w:rPr>
          <w:rFonts w:cstheme="minorHAnsi"/>
          <w:szCs w:val="20"/>
          <w:lang w:bidi="ar-SA"/>
        </w:rPr>
        <w:t xml:space="preserve">. This is </w:t>
      </w:r>
      <w:r w:rsidR="000C567B">
        <w:rPr>
          <w:rFonts w:cstheme="minorHAnsi"/>
          <w:szCs w:val="20"/>
          <w:lang w:bidi="ar-SA"/>
        </w:rPr>
        <w:t>Scala</w:t>
      </w:r>
      <w:r w:rsidR="00E803E1">
        <w:rPr>
          <w:rFonts w:cstheme="minorHAnsi"/>
          <w:szCs w:val="20"/>
          <w:lang w:bidi="ar-SA"/>
        </w:rPr>
        <w:t xml:space="preserve"> shorthand for the function which </w:t>
      </w:r>
      <w:r w:rsidR="00C613F3">
        <w:rPr>
          <w:rFonts w:cstheme="minorHAnsi"/>
          <w:szCs w:val="20"/>
          <w:lang w:bidi="ar-SA"/>
        </w:rPr>
        <w:t xml:space="preserve">maps an option to the pair (1.0, option).  There are two things in this shorthand worth noting. First, </w:t>
      </w:r>
      <w:r w:rsidR="00C613F3" w:rsidRPr="00E976B3">
        <w:rPr>
          <w:rFonts w:ascii="Courier New" w:hAnsi="Courier New" w:cs="Courier New"/>
          <w:szCs w:val="20"/>
          <w:lang w:bidi="ar-SA"/>
        </w:rPr>
        <w:t>1.0 -&gt; _</w:t>
      </w:r>
      <w:r w:rsidR="00C613F3">
        <w:rPr>
          <w:rFonts w:cstheme="minorHAnsi"/>
          <w:szCs w:val="20"/>
          <w:lang w:bidi="ar-SA"/>
        </w:rPr>
        <w:t xml:space="preserve"> is another way of describing the </w:t>
      </w:r>
      <w:r w:rsidR="000C567B">
        <w:rPr>
          <w:rFonts w:cstheme="minorHAnsi"/>
          <w:szCs w:val="20"/>
          <w:lang w:bidi="ar-SA"/>
        </w:rPr>
        <w:t>pair (</w:t>
      </w:r>
      <w:r w:rsidR="00C613F3" w:rsidRPr="00E976B3">
        <w:rPr>
          <w:rFonts w:ascii="Courier New" w:hAnsi="Courier New" w:cs="Courier New"/>
          <w:szCs w:val="20"/>
          <w:lang w:bidi="ar-SA"/>
        </w:rPr>
        <w:t>1.0</w:t>
      </w:r>
      <w:r w:rsidR="00C613F3">
        <w:rPr>
          <w:rFonts w:ascii="Courier New" w:hAnsi="Courier New" w:cs="Courier New"/>
          <w:szCs w:val="20"/>
          <w:lang w:bidi="ar-SA"/>
        </w:rPr>
        <w:t>,</w:t>
      </w:r>
      <w:r w:rsidR="00C613F3" w:rsidRPr="00E976B3">
        <w:rPr>
          <w:rFonts w:ascii="Courier New" w:hAnsi="Courier New" w:cs="Courier New"/>
          <w:szCs w:val="20"/>
          <w:lang w:bidi="ar-SA"/>
        </w:rPr>
        <w:t xml:space="preserve"> _)</w:t>
      </w:r>
      <w:r w:rsidR="00C613F3">
        <w:rPr>
          <w:rFonts w:cstheme="minorHAnsi"/>
          <w:szCs w:val="20"/>
          <w:lang w:bidi="ar-SA"/>
        </w:rPr>
        <w:t xml:space="preserve">.   </w:t>
      </w:r>
      <w:del w:id="622" w:author="bruttenberg" w:date="2013-08-14T14:27:00Z">
        <w:r w:rsidR="00C613F3" w:rsidDel="003013FE">
          <w:rPr>
            <w:rFonts w:cstheme="minorHAnsi"/>
            <w:szCs w:val="20"/>
            <w:lang w:bidi="ar-SA"/>
          </w:rPr>
          <w:delText xml:space="preserve">I find </w:delText>
        </w:r>
      </w:del>
      <w:ins w:id="623" w:author="bruttenberg" w:date="2013-08-14T14:27:00Z">
        <w:r w:rsidR="003013FE">
          <w:rPr>
            <w:rFonts w:cstheme="minorHAnsi"/>
            <w:szCs w:val="20"/>
            <w:lang w:bidi="ar-SA"/>
          </w:rPr>
          <w:t>I</w:t>
        </w:r>
      </w:ins>
      <w:del w:id="624" w:author="bruttenberg" w:date="2013-08-14T14:27:00Z">
        <w:r w:rsidR="00C613F3" w:rsidDel="003013FE">
          <w:rPr>
            <w:rFonts w:cstheme="minorHAnsi"/>
            <w:szCs w:val="20"/>
            <w:lang w:bidi="ar-SA"/>
          </w:rPr>
          <w:delText>i</w:delText>
        </w:r>
      </w:del>
      <w:r w:rsidR="00C613F3">
        <w:rPr>
          <w:rFonts w:cstheme="minorHAnsi"/>
          <w:szCs w:val="20"/>
          <w:lang w:bidi="ar-SA"/>
        </w:rPr>
        <w:t xml:space="preserve">t </w:t>
      </w:r>
      <w:del w:id="625" w:author="bruttenberg" w:date="2013-08-14T14:27:00Z">
        <w:r w:rsidR="00C613F3" w:rsidDel="003013FE">
          <w:rPr>
            <w:rFonts w:cstheme="minorHAnsi"/>
            <w:szCs w:val="20"/>
            <w:lang w:bidi="ar-SA"/>
          </w:rPr>
          <w:delText xml:space="preserve">to be </w:delText>
        </w:r>
      </w:del>
      <w:ins w:id="626" w:author="bruttenberg" w:date="2013-08-14T14:27:00Z">
        <w:r w:rsidR="003013FE">
          <w:rPr>
            <w:rFonts w:cstheme="minorHAnsi"/>
            <w:szCs w:val="20"/>
            <w:lang w:bidi="ar-SA"/>
          </w:rPr>
          <w:t xml:space="preserve">is </w:t>
        </w:r>
      </w:ins>
      <w:r w:rsidR="00C613F3">
        <w:rPr>
          <w:rFonts w:cstheme="minorHAnsi"/>
          <w:szCs w:val="20"/>
          <w:lang w:bidi="ar-SA"/>
        </w:rPr>
        <w:t xml:space="preserve">a more descriptive way of saying “with probability 1.0, you get </w:t>
      </w:r>
      <w:r w:rsidR="00C613F3">
        <w:rPr>
          <w:rFonts w:ascii="Courier New" w:hAnsi="Courier New" w:cs="Courier New"/>
          <w:szCs w:val="20"/>
          <w:lang w:bidi="ar-SA"/>
        </w:rPr>
        <w:t>_</w:t>
      </w:r>
      <w:r w:rsidR="00C613F3">
        <w:rPr>
          <w:rFonts w:cstheme="minorHAnsi"/>
          <w:szCs w:val="20"/>
          <w:lang w:bidi="ar-SA"/>
        </w:rPr>
        <w:t xml:space="preserve">,” rather than just “the pair of 1.0 and </w:t>
      </w:r>
      <w:r w:rsidR="00C613F3">
        <w:rPr>
          <w:rFonts w:ascii="Courier New" w:hAnsi="Courier New" w:cs="Courier New"/>
          <w:szCs w:val="20"/>
          <w:lang w:bidi="ar-SA"/>
        </w:rPr>
        <w:t>_</w:t>
      </w:r>
      <w:r w:rsidR="00C613F3">
        <w:rPr>
          <w:rFonts w:cstheme="minorHAnsi"/>
          <w:szCs w:val="20"/>
          <w:lang w:bidi="ar-SA"/>
        </w:rPr>
        <w:t xml:space="preserve">.” </w:t>
      </w:r>
      <w:r w:rsidR="00C613F3">
        <w:rPr>
          <w:rFonts w:ascii="Courier New" w:hAnsi="Courier New" w:cs="Courier New"/>
          <w:szCs w:val="20"/>
          <w:lang w:bidi="ar-SA"/>
        </w:rPr>
        <w:t xml:space="preserve"> </w:t>
      </w:r>
      <w:r w:rsidR="00C613F3">
        <w:rPr>
          <w:rFonts w:cstheme="minorHAnsi"/>
          <w:szCs w:val="20"/>
          <w:lang w:bidi="ar-SA"/>
        </w:rPr>
        <w:t xml:space="preserve">Second, </w:t>
      </w:r>
      <w:r w:rsidR="00C613F3">
        <w:rPr>
          <w:rFonts w:ascii="Courier New" w:hAnsi="Courier New" w:cs="Courier New"/>
          <w:szCs w:val="20"/>
          <w:lang w:bidi="ar-SA"/>
        </w:rPr>
        <w:t>_</w:t>
      </w:r>
      <w:r w:rsidR="00C613F3">
        <w:rPr>
          <w:rFonts w:cstheme="minorHAnsi"/>
          <w:szCs w:val="20"/>
          <w:lang w:bidi="ar-SA"/>
        </w:rPr>
        <w:t xml:space="preserve"> </w:t>
      </w:r>
      <w:r w:rsidR="00E803E1">
        <w:rPr>
          <w:rFonts w:cstheme="minorHAnsi"/>
          <w:szCs w:val="20"/>
          <w:lang w:bidi="ar-SA"/>
        </w:rPr>
        <w:t>denotes the</w:t>
      </w:r>
      <w:r w:rsidR="00C613F3">
        <w:rPr>
          <w:rFonts w:cstheme="minorHAnsi"/>
          <w:szCs w:val="20"/>
          <w:lang w:bidi="ar-SA"/>
        </w:rPr>
        <w:t xml:space="preserve"> argument to the function, when you know you are defining a function. Here, you know you are defining a function because it appears in the context of applying a function to all elements of a list. This underscore notation can only be used when the argument appears exactly once in the body of the function.</w:t>
      </w:r>
      <w:r w:rsidR="00E803E1">
        <w:rPr>
          <w:rFonts w:cstheme="minorHAnsi"/>
          <w:szCs w:val="20"/>
          <w:lang w:bidi="ar-SA"/>
        </w:rPr>
        <w:t xml:space="preserve"> </w:t>
      </w:r>
      <w:r w:rsidR="00E976B3">
        <w:rPr>
          <w:rFonts w:cstheme="minorHAnsi"/>
          <w:szCs w:val="20"/>
          <w:lang w:bidi="ar-SA"/>
        </w:rPr>
        <w:t xml:space="preserve">Thus </w:t>
      </w:r>
      <w:r w:rsidR="00E976B3" w:rsidRPr="00E976B3">
        <w:rPr>
          <w:rFonts w:ascii="Courier New" w:hAnsi="Courier New" w:cs="Courier New"/>
          <w:szCs w:val="20"/>
          <w:lang w:bidi="ar-SA"/>
        </w:rPr>
        <w:t xml:space="preserve">(1.0 -&gt; </w:t>
      </w:r>
      <w:r w:rsidR="00E976B3" w:rsidRPr="00E976B3">
        <w:rPr>
          <w:rFonts w:ascii="Courier New" w:hAnsi="Courier New" w:cs="Courier New"/>
          <w:szCs w:val="20"/>
          <w:lang w:bidi="ar-SA"/>
        </w:rPr>
        <w:lastRenderedPageBreak/>
        <w:t>_)</w:t>
      </w:r>
      <w:r w:rsidR="00E976B3">
        <w:rPr>
          <w:rFonts w:cstheme="minorHAnsi"/>
          <w:szCs w:val="20"/>
          <w:lang w:bidi="ar-SA"/>
        </w:rPr>
        <w:t xml:space="preserve"> is Scala’s shorthand for the function </w:t>
      </w:r>
      <w:r w:rsidR="00E976B3">
        <w:rPr>
          <w:rFonts w:ascii="Courier New" w:hAnsi="Courier New" w:cs="Courier New"/>
          <w:szCs w:val="20"/>
          <w:lang w:bidi="ar-SA"/>
        </w:rPr>
        <w:t>(t: T) =&gt; (1.0, t)</w:t>
      </w:r>
      <w:r w:rsidR="00E976B3">
        <w:rPr>
          <w:rFonts w:cstheme="minorHAnsi"/>
          <w:szCs w:val="20"/>
          <w:lang w:bidi="ar-SA"/>
        </w:rPr>
        <w:t>. It really doesn’t matter if this shorthand is meaningful to you; feel free to use the longer version</w:t>
      </w:r>
      <w:r w:rsidR="00F13097">
        <w:rPr>
          <w:rFonts w:cstheme="minorHAnsi"/>
          <w:szCs w:val="20"/>
          <w:lang w:bidi="ar-SA"/>
        </w:rPr>
        <w:t xml:space="preserve"> wherever you want</w:t>
      </w:r>
      <w:r w:rsidR="00E976B3">
        <w:rPr>
          <w:rFonts w:cstheme="minorHAnsi"/>
          <w:szCs w:val="20"/>
          <w:lang w:bidi="ar-SA"/>
        </w:rPr>
        <w:t>.</w:t>
      </w:r>
      <w:r w:rsidR="00F13097">
        <w:rPr>
          <w:rFonts w:cstheme="minorHAnsi"/>
          <w:szCs w:val="20"/>
          <w:lang w:bidi="ar-SA"/>
        </w:rPr>
        <w:t xml:space="preserve"> Note that the probabilities in the </w:t>
      </w:r>
      <w:r w:rsidR="00F13097" w:rsidRPr="00260314">
        <w:rPr>
          <w:rFonts w:ascii="Courier New" w:hAnsi="Courier New" w:cs="Courier New"/>
          <w:lang w:bidi="ar-SA"/>
        </w:rPr>
        <w:t>Atomic</w:t>
      </w:r>
      <w:r w:rsidR="00F13097">
        <w:rPr>
          <w:rFonts w:ascii="Courier New" w:hAnsi="Courier New" w:cs="Courier New"/>
          <w:lang w:bidi="ar-SA"/>
        </w:rPr>
        <w:t>Select</w:t>
      </w:r>
      <w:r w:rsidR="00F13097">
        <w:rPr>
          <w:rFonts w:cstheme="minorHAnsi"/>
          <w:lang w:bidi="ar-SA"/>
        </w:rPr>
        <w:t xml:space="preserve"> are not normalized; </w:t>
      </w:r>
      <w:r w:rsidR="00F13097" w:rsidRPr="00260314">
        <w:rPr>
          <w:rFonts w:ascii="Courier New" w:hAnsi="Courier New" w:cs="Courier New"/>
          <w:lang w:bidi="ar-SA"/>
        </w:rPr>
        <w:t>Atomic</w:t>
      </w:r>
      <w:r w:rsidR="00F13097">
        <w:rPr>
          <w:rFonts w:ascii="Courier New" w:hAnsi="Courier New" w:cs="Courier New"/>
          <w:lang w:bidi="ar-SA"/>
        </w:rPr>
        <w:t>Select</w:t>
      </w:r>
      <w:r w:rsidR="00F13097">
        <w:rPr>
          <w:rFonts w:cstheme="minorHAnsi"/>
          <w:lang w:bidi="ar-SA"/>
        </w:rPr>
        <w:t xml:space="preserve"> automatically takes care of the normalization.</w:t>
      </w:r>
      <w:r w:rsidR="002B401C">
        <w:rPr>
          <w:rFonts w:cstheme="minorHAnsi"/>
          <w:szCs w:val="20"/>
          <w:lang w:bidi="ar-SA"/>
        </w:rPr>
        <w:t xml:space="preserve"> </w:t>
      </w:r>
    </w:p>
    <w:p w:rsidR="007C197A" w:rsidRPr="002B401C" w:rsidRDefault="00F13097" w:rsidP="007C197A">
      <w:pPr>
        <w:rPr>
          <w:rFonts w:cstheme="minorHAnsi"/>
          <w:szCs w:val="20"/>
          <w:lang w:bidi="ar-SA"/>
        </w:rPr>
      </w:pPr>
      <w:r>
        <w:rPr>
          <w:rFonts w:cstheme="minorHAnsi"/>
          <w:szCs w:val="20"/>
          <w:lang w:bidi="ar-SA"/>
        </w:rPr>
        <w:t>The only thing the body of</w:t>
      </w:r>
      <w:r w:rsidRPr="00F13097">
        <w:rPr>
          <w:rFonts w:ascii="Courier New" w:hAnsi="Courier New" w:cs="Courier New"/>
          <w:lang w:bidi="ar-SA"/>
        </w:rPr>
        <w:t xml:space="preserve"> </w:t>
      </w:r>
      <w:r w:rsidRPr="00260314">
        <w:rPr>
          <w:rFonts w:ascii="Courier New" w:hAnsi="Courier New" w:cs="Courier New"/>
          <w:lang w:bidi="ar-SA"/>
        </w:rPr>
        <w:t>Atomic</w:t>
      </w:r>
      <w:r>
        <w:rPr>
          <w:rFonts w:ascii="Courier New" w:hAnsi="Courier New" w:cs="Courier New"/>
          <w:lang w:bidi="ar-SA"/>
        </w:rPr>
        <w:t>Uniform</w:t>
      </w:r>
      <w:r>
        <w:rPr>
          <w:rFonts w:cstheme="minorHAnsi"/>
          <w:lang w:bidi="ar-SA"/>
        </w:rPr>
        <w:t xml:space="preserve"> does is to</w:t>
      </w:r>
      <w:r w:rsidR="002B401C">
        <w:rPr>
          <w:rFonts w:cstheme="minorHAnsi"/>
          <w:szCs w:val="20"/>
          <w:lang w:bidi="ar-SA"/>
        </w:rPr>
        <w:t xml:space="preserve"> override the </w:t>
      </w:r>
      <w:r w:rsidR="002B401C">
        <w:rPr>
          <w:rFonts w:ascii="Courier New" w:hAnsi="Courier New" w:cs="Courier New"/>
          <w:szCs w:val="20"/>
          <w:lang w:bidi="ar-SA"/>
        </w:rPr>
        <w:t>toString</w:t>
      </w:r>
      <w:r w:rsidR="002B401C">
        <w:rPr>
          <w:rFonts w:cstheme="minorHAnsi"/>
          <w:szCs w:val="20"/>
          <w:lang w:bidi="ar-SA"/>
        </w:rPr>
        <w:t xml:space="preserve"> method that every Scala class has</w:t>
      </w:r>
      <w:r>
        <w:rPr>
          <w:rFonts w:cstheme="minorHAnsi"/>
          <w:szCs w:val="20"/>
          <w:lang w:bidi="ar-SA"/>
        </w:rPr>
        <w:t>. The method</w:t>
      </w:r>
      <w:r w:rsidR="002B401C">
        <w:rPr>
          <w:rFonts w:cstheme="minorHAnsi"/>
          <w:szCs w:val="20"/>
          <w:lang w:bidi="ar-SA"/>
        </w:rPr>
        <w:t xml:space="preserve"> produce</w:t>
      </w:r>
      <w:r>
        <w:rPr>
          <w:rFonts w:cstheme="minorHAnsi"/>
          <w:szCs w:val="20"/>
          <w:lang w:bidi="ar-SA"/>
        </w:rPr>
        <w:t>s</w:t>
      </w:r>
      <w:r w:rsidR="002B401C">
        <w:rPr>
          <w:rFonts w:cstheme="minorHAnsi"/>
          <w:szCs w:val="20"/>
          <w:lang w:bidi="ar-SA"/>
        </w:rPr>
        <w:t xml:space="preserve"> something meaningful when the element is </w:t>
      </w:r>
      <w:r>
        <w:rPr>
          <w:rFonts w:cstheme="minorHAnsi"/>
          <w:szCs w:val="20"/>
          <w:lang w:bidi="ar-SA"/>
        </w:rPr>
        <w:t>converted into a string</w:t>
      </w:r>
      <w:r w:rsidR="002B401C">
        <w:rPr>
          <w:rFonts w:cstheme="minorHAnsi"/>
          <w:szCs w:val="20"/>
          <w:lang w:bidi="ar-SA"/>
        </w:rPr>
        <w:t xml:space="preserve">. </w:t>
      </w:r>
      <w:proofErr w:type="gramStart"/>
      <w:r>
        <w:rPr>
          <w:rFonts w:ascii="Courier New" w:hAnsi="Courier New" w:cs="Courier New"/>
          <w:szCs w:val="20"/>
          <w:lang w:bidi="ar-SA"/>
        </w:rPr>
        <w:t>options.m</w:t>
      </w:r>
      <w:r w:rsidR="002B401C">
        <w:rPr>
          <w:rFonts w:ascii="Courier New" w:hAnsi="Courier New" w:cs="Courier New"/>
          <w:szCs w:val="20"/>
          <w:lang w:bidi="ar-SA"/>
        </w:rPr>
        <w:t>kString</w:t>
      </w:r>
      <w:r>
        <w:rPr>
          <w:rFonts w:ascii="Courier New" w:hAnsi="Courier New" w:cs="Courier New"/>
          <w:szCs w:val="20"/>
          <w:lang w:bidi="ar-SA"/>
        </w:rPr>
        <w:t>(</w:t>
      </w:r>
      <w:proofErr w:type="gramEnd"/>
      <w:r>
        <w:rPr>
          <w:rFonts w:ascii="Courier New" w:hAnsi="Courier New" w:cs="Courier New"/>
          <w:szCs w:val="20"/>
          <w:lang w:bidi="ar-SA"/>
        </w:rPr>
        <w:t>“, “)</w:t>
      </w:r>
      <w:r w:rsidR="002B401C">
        <w:rPr>
          <w:rFonts w:cstheme="minorHAnsi"/>
          <w:szCs w:val="20"/>
          <w:lang w:bidi="ar-SA"/>
        </w:rPr>
        <w:t xml:space="preserve"> </w:t>
      </w:r>
      <w:r>
        <w:rPr>
          <w:rFonts w:cstheme="minorHAnsi"/>
          <w:szCs w:val="20"/>
          <w:lang w:bidi="ar-SA"/>
        </w:rPr>
        <w:t>creates a string consisting of each of the options separated by a comma and a space.</w:t>
      </w:r>
    </w:p>
    <w:p w:rsidR="005A604F" w:rsidRDefault="00C67FC9" w:rsidP="007C197A">
      <w:pPr>
        <w:rPr>
          <w:rFonts w:cstheme="minorHAnsi"/>
          <w:szCs w:val="20"/>
          <w:lang w:bidi="ar-SA"/>
        </w:rPr>
      </w:pPr>
      <w:r>
        <w:rPr>
          <w:rFonts w:cstheme="minorHAnsi"/>
          <w:szCs w:val="20"/>
          <w:lang w:bidi="ar-SA"/>
        </w:rPr>
        <w:t>A problem with the above class definition is that to create an instance, you have to say</w:t>
      </w:r>
    </w:p>
    <w:p w:rsidR="003013FE" w:rsidRDefault="005A09FB" w:rsidP="007C197A">
      <w:pPr>
        <w:rPr>
          <w:ins w:id="627" w:author="bruttenberg" w:date="2013-08-14T14:35:00Z"/>
          <w:rFonts w:ascii="Courier New" w:hAnsi="Courier New" w:cs="Courier New"/>
        </w:rPr>
      </w:pPr>
      <w:ins w:id="628" w:author="bruttenberg" w:date="2013-08-23T16:43:00Z">
        <w:r>
          <w:rPr>
            <w:rFonts w:ascii="Courier New" w:hAnsi="Courier New" w:cs="Courier New"/>
            <w:noProof/>
            <w:lang w:bidi="ar-SA"/>
          </w:rPr>
          <w:pict>
            <v:shape id="_x0000_s1059" type="#_x0000_t180" style="position:absolute;left:0;text-align:left;margin-left:488.6pt;margin-top:2.5pt;width:150.85pt;height:97.5pt;z-index:251680768" adj="-10403,22929,20311,22929,-2764,23616,-1811,25089" strokeweight="1pt">
              <v:stroke startarrow="block"/>
              <v:textbox>
                <w:txbxContent>
                  <w:p w:rsidR="000F4DE4" w:rsidRPr="001B54EA" w:rsidRDefault="000F4DE4" w:rsidP="00855409">
                    <w:pPr>
                      <w:ind w:firstLine="0"/>
                    </w:pPr>
                    <w:ins w:id="629" w:author="bruttenberg" w:date="2013-08-23T16:43:00Z">
                      <w:r>
                        <w:t>The * in the argument list defines a variable length argument list</w:t>
                      </w:r>
                    </w:ins>
                  </w:p>
                </w:txbxContent>
              </v:textbox>
              <o:callout v:ext="edit" minusy="t"/>
            </v:shape>
          </w:pict>
        </w:r>
      </w:ins>
    </w:p>
    <w:p w:rsidR="00C67FC9" w:rsidRDefault="00C67FC9" w:rsidP="007C197A">
      <w:pPr>
        <w:rPr>
          <w:ins w:id="630" w:author="bruttenberg" w:date="2013-08-14T14:35:00Z"/>
          <w:rFonts w:ascii="Courier New" w:hAnsi="Courier New" w:cs="Courier New"/>
        </w:rPr>
      </w:pPr>
      <w:proofErr w:type="gramStart"/>
      <w:r>
        <w:rPr>
          <w:rFonts w:ascii="Courier New" w:hAnsi="Courier New" w:cs="Courier New"/>
        </w:rPr>
        <w:t>new</w:t>
      </w:r>
      <w:proofErr w:type="gramEnd"/>
      <w:r>
        <w:rPr>
          <w:rFonts w:ascii="Courier New" w:hAnsi="Courier New" w:cs="Courier New"/>
        </w:rPr>
        <w:t xml:space="preserve"> </w:t>
      </w:r>
      <w:r w:rsidR="00260314">
        <w:rPr>
          <w:rFonts w:ascii="Courier New" w:hAnsi="Courier New" w:cs="Courier New"/>
        </w:rPr>
        <w:t>Atomic</w:t>
      </w:r>
      <w:r>
        <w:rPr>
          <w:rFonts w:ascii="Courier New" w:hAnsi="Courier New" w:cs="Courier New"/>
        </w:rPr>
        <w:t>Uniform(name, options, collection)</w:t>
      </w:r>
    </w:p>
    <w:p w:rsidR="003013FE" w:rsidRDefault="003013FE" w:rsidP="007C197A">
      <w:pPr>
        <w:rPr>
          <w:rFonts w:ascii="Courier New" w:hAnsi="Courier New" w:cs="Courier New"/>
        </w:rPr>
      </w:pPr>
    </w:p>
    <w:p w:rsidR="00C67FC9" w:rsidRDefault="00C67FC9" w:rsidP="007C197A">
      <w:pPr>
        <w:rPr>
          <w:rFonts w:cstheme="minorHAnsi"/>
        </w:rPr>
      </w:pPr>
      <w:r>
        <w:rPr>
          <w:rFonts w:cstheme="minorHAnsi"/>
        </w:rPr>
        <w:t xml:space="preserve">i.e., you have to use the keyword </w:t>
      </w:r>
      <w:r>
        <w:rPr>
          <w:rFonts w:ascii="Courier New" w:hAnsi="Courier New" w:cs="Courier New"/>
        </w:rPr>
        <w:t>new</w:t>
      </w:r>
      <w:r w:rsidR="00260314">
        <w:rPr>
          <w:rFonts w:cstheme="minorHAnsi"/>
        </w:rPr>
        <w:t xml:space="preserve">, you have to call it </w:t>
      </w:r>
      <w:r w:rsidR="00260314">
        <w:rPr>
          <w:rFonts w:ascii="Courier New" w:hAnsi="Courier New" w:cs="Courier New"/>
        </w:rPr>
        <w:t>AtomicUniform</w:t>
      </w:r>
      <w:r w:rsidR="00260314">
        <w:rPr>
          <w:rFonts w:cstheme="minorHAnsi"/>
        </w:rPr>
        <w:t xml:space="preserve"> (as opposed to </w:t>
      </w:r>
      <w:r w:rsidR="00260314">
        <w:rPr>
          <w:rFonts w:ascii="Courier New" w:hAnsi="Courier New" w:cs="Courier New"/>
        </w:rPr>
        <w:t>CompoundUniform</w:t>
      </w:r>
      <w:r w:rsidR="00260314">
        <w:rPr>
          <w:rFonts w:cstheme="minorHAnsi"/>
        </w:rPr>
        <w:t>, described below),</w:t>
      </w:r>
      <w:r>
        <w:rPr>
          <w:rFonts w:cstheme="minorHAnsi"/>
        </w:rPr>
        <w:t xml:space="preserve"> and you have to supply the name and collection explicitly. To provide a more convenient way to create instances, we provide the following code:</w:t>
      </w:r>
    </w:p>
    <w:p w:rsidR="00C67FC9" w:rsidRDefault="00C67FC9" w:rsidP="007C197A">
      <w:pPr>
        <w:rPr>
          <w:rFonts w:cstheme="minorHAnsi"/>
        </w:rPr>
      </w:pPr>
    </w:p>
    <w:p w:rsidR="00FC7A04" w:rsidRPr="00FC7A04" w:rsidRDefault="00FC7A04" w:rsidP="00FC7A04">
      <w:pPr>
        <w:autoSpaceDE w:val="0"/>
        <w:autoSpaceDN w:val="0"/>
        <w:adjustRightInd w:val="0"/>
        <w:ind w:firstLine="0"/>
        <w:rPr>
          <w:rFonts w:ascii="Courier New" w:hAnsi="Courier New" w:cs="Courier New"/>
          <w:lang w:bidi="ar-SA"/>
        </w:rPr>
      </w:pPr>
      <w:proofErr w:type="gramStart"/>
      <w:r w:rsidRPr="00FC7A04">
        <w:rPr>
          <w:rFonts w:ascii="Courier New" w:hAnsi="Courier New" w:cs="Courier New"/>
          <w:bCs/>
          <w:lang w:bidi="ar-SA"/>
        </w:rPr>
        <w:t>object</w:t>
      </w:r>
      <w:proofErr w:type="gramEnd"/>
      <w:r w:rsidRPr="00FC7A04">
        <w:rPr>
          <w:rFonts w:ascii="Courier New" w:hAnsi="Courier New" w:cs="Courier New"/>
          <w:lang w:bidi="ar-SA"/>
        </w:rPr>
        <w:t xml:space="preserve"> </w:t>
      </w:r>
      <w:r w:rsidRPr="00FC7A04">
        <w:rPr>
          <w:rFonts w:ascii="Courier New" w:hAnsi="Courier New" w:cs="Courier New"/>
          <w:highlight w:val="lightGray"/>
          <w:lang w:bidi="ar-SA"/>
        </w:rPr>
        <w:t>Uniform</w:t>
      </w:r>
      <w:r w:rsidRPr="00FC7A04">
        <w:rPr>
          <w:rFonts w:ascii="Courier New" w:hAnsi="Courier New" w:cs="Courier New"/>
          <w:lang w:bidi="ar-SA"/>
        </w:rPr>
        <w:t xml:space="preserve"> {</w:t>
      </w:r>
    </w:p>
    <w:p w:rsidR="00FC7A04" w:rsidRDefault="00FC7A04" w:rsidP="00FC7A04">
      <w:pPr>
        <w:autoSpaceDE w:val="0"/>
        <w:autoSpaceDN w:val="0"/>
        <w:adjustRightInd w:val="0"/>
        <w:ind w:firstLine="0"/>
        <w:rPr>
          <w:rFonts w:ascii="Courier New" w:hAnsi="Courier New" w:cs="Courier New"/>
          <w:lang w:bidi="ar-SA"/>
        </w:rPr>
      </w:pPr>
      <w:r w:rsidRPr="00FC7A04">
        <w:rPr>
          <w:rFonts w:ascii="Courier New" w:hAnsi="Courier New" w:cs="Courier New"/>
          <w:lang w:bidi="ar-SA"/>
        </w:rPr>
        <w:t xml:space="preserve">  </w:t>
      </w:r>
      <w:proofErr w:type="gramStart"/>
      <w:r w:rsidRPr="00FC7A04">
        <w:rPr>
          <w:rFonts w:ascii="Courier New" w:hAnsi="Courier New" w:cs="Courier New"/>
          <w:bCs/>
          <w:lang w:bidi="ar-SA"/>
        </w:rPr>
        <w:t>def</w:t>
      </w:r>
      <w:proofErr w:type="gramEnd"/>
      <w:r w:rsidRPr="00FC7A04">
        <w:rPr>
          <w:rFonts w:ascii="Courier New" w:hAnsi="Courier New" w:cs="Courier New"/>
          <w:lang w:bidi="ar-SA"/>
        </w:rPr>
        <w:t xml:space="preserve"> apply[T](options: T*)(</w:t>
      </w:r>
      <w:r w:rsidRPr="00FC7A04">
        <w:rPr>
          <w:rFonts w:ascii="Courier New" w:hAnsi="Courier New" w:cs="Courier New"/>
          <w:bCs/>
          <w:lang w:bidi="ar-SA"/>
        </w:rPr>
        <w:t>implicit</w:t>
      </w:r>
      <w:r w:rsidRPr="00FC7A04">
        <w:rPr>
          <w:rFonts w:ascii="Courier New" w:hAnsi="Courier New" w:cs="Courier New"/>
          <w:lang w:bidi="ar-SA"/>
        </w:rPr>
        <w:t xml:space="preserve"> name: Name[T], collection: </w:t>
      </w:r>
      <w:r>
        <w:rPr>
          <w:rFonts w:ascii="Courier New" w:hAnsi="Courier New" w:cs="Courier New"/>
          <w:lang w:bidi="ar-SA"/>
        </w:rPr>
        <w:t xml:space="preserve">        </w:t>
      </w:r>
    </w:p>
    <w:p w:rsidR="00FC7A04" w:rsidRPr="00FC7A04" w:rsidRDefault="00FC7A04" w:rsidP="00FC7A04">
      <w:pPr>
        <w:autoSpaceDE w:val="0"/>
        <w:autoSpaceDN w:val="0"/>
        <w:adjustRightInd w:val="0"/>
        <w:ind w:firstLine="0"/>
        <w:rPr>
          <w:rFonts w:ascii="Courier New" w:hAnsi="Courier New" w:cs="Courier New"/>
          <w:lang w:bidi="ar-SA"/>
        </w:rPr>
      </w:pPr>
      <w:r>
        <w:rPr>
          <w:rFonts w:ascii="Courier New" w:hAnsi="Courier New" w:cs="Courier New"/>
          <w:lang w:bidi="ar-SA"/>
        </w:rPr>
        <w:t xml:space="preserve">    </w:t>
      </w:r>
      <w:r w:rsidRPr="00FC7A04">
        <w:rPr>
          <w:rFonts w:ascii="Courier New" w:hAnsi="Courier New" w:cs="Courier New"/>
          <w:lang w:bidi="ar-SA"/>
        </w:rPr>
        <w:t>ElementCollection) =</w:t>
      </w:r>
    </w:p>
    <w:p w:rsidR="00FC7A04" w:rsidRPr="00FC7A04" w:rsidRDefault="00FC7A04" w:rsidP="00FC7A04">
      <w:pPr>
        <w:autoSpaceDE w:val="0"/>
        <w:autoSpaceDN w:val="0"/>
        <w:adjustRightInd w:val="0"/>
        <w:ind w:firstLine="0"/>
        <w:rPr>
          <w:rFonts w:ascii="Courier New" w:hAnsi="Courier New" w:cs="Courier New"/>
          <w:lang w:bidi="ar-SA"/>
        </w:rPr>
      </w:pPr>
      <w:r w:rsidRPr="00FC7A04">
        <w:rPr>
          <w:rFonts w:ascii="Courier New" w:hAnsi="Courier New" w:cs="Courier New"/>
          <w:lang w:bidi="ar-SA"/>
        </w:rPr>
        <w:t xml:space="preserve">    </w:t>
      </w:r>
      <w:proofErr w:type="gramStart"/>
      <w:r w:rsidRPr="00FC7A04">
        <w:rPr>
          <w:rFonts w:ascii="Courier New" w:hAnsi="Courier New" w:cs="Courier New"/>
          <w:bCs/>
          <w:lang w:bidi="ar-SA"/>
        </w:rPr>
        <w:t>new</w:t>
      </w:r>
      <w:proofErr w:type="gramEnd"/>
      <w:r w:rsidRPr="00FC7A04">
        <w:rPr>
          <w:rFonts w:ascii="Courier New" w:hAnsi="Courier New" w:cs="Courier New"/>
          <w:lang w:bidi="ar-SA"/>
        </w:rPr>
        <w:t xml:space="preserve"> </w:t>
      </w:r>
      <w:r w:rsidR="00572013">
        <w:rPr>
          <w:rFonts w:ascii="Courier New" w:hAnsi="Courier New" w:cs="Courier New"/>
          <w:lang w:bidi="ar-SA"/>
        </w:rPr>
        <w:t>Atomic</w:t>
      </w:r>
      <w:r w:rsidRPr="00FC7A04">
        <w:rPr>
          <w:rFonts w:ascii="Courier New" w:hAnsi="Courier New" w:cs="Courier New"/>
          <w:lang w:bidi="ar-SA"/>
        </w:rPr>
        <w:t>Uniform(name, options, collection)</w:t>
      </w:r>
    </w:p>
    <w:p w:rsidR="00FC7A04" w:rsidRDefault="00FC7A04" w:rsidP="00FC7A04">
      <w:pPr>
        <w:autoSpaceDE w:val="0"/>
        <w:autoSpaceDN w:val="0"/>
        <w:adjustRightInd w:val="0"/>
        <w:ind w:firstLine="0"/>
        <w:rPr>
          <w:ins w:id="631" w:author="bruttenberg" w:date="2013-08-14T16:45:00Z"/>
          <w:rFonts w:ascii="Courier New" w:hAnsi="Courier New" w:cs="Courier New"/>
          <w:lang w:bidi="ar-SA"/>
        </w:rPr>
      </w:pPr>
      <w:r>
        <w:rPr>
          <w:rFonts w:ascii="Courier New" w:hAnsi="Courier New" w:cs="Courier New"/>
          <w:lang w:bidi="ar-SA"/>
        </w:rPr>
        <w:t>}</w:t>
      </w:r>
    </w:p>
    <w:p w:rsidR="00AA3537" w:rsidRPr="00FC7A04" w:rsidRDefault="00AA3537" w:rsidP="00FC7A04">
      <w:pPr>
        <w:autoSpaceDE w:val="0"/>
        <w:autoSpaceDN w:val="0"/>
        <w:adjustRightInd w:val="0"/>
        <w:ind w:firstLine="0"/>
        <w:rPr>
          <w:rFonts w:ascii="Courier New" w:hAnsi="Courier New" w:cs="Courier New"/>
          <w:lang w:bidi="ar-SA"/>
        </w:rPr>
      </w:pPr>
    </w:p>
    <w:p w:rsidR="00F13097" w:rsidRPr="00F13097" w:rsidRDefault="00F13097" w:rsidP="00F13097">
      <w:pPr>
        <w:rPr>
          <w:rFonts w:cstheme="minorHAnsi"/>
        </w:rPr>
      </w:pPr>
      <w:r>
        <w:t xml:space="preserve"> Using this definition, you can simply say </w:t>
      </w:r>
      <w:proofErr w:type="gramStart"/>
      <w:r>
        <w:rPr>
          <w:rFonts w:ascii="Courier New" w:hAnsi="Courier New" w:cs="Courier New"/>
        </w:rPr>
        <w:t>Uniform(</w:t>
      </w:r>
      <w:proofErr w:type="gramEnd"/>
      <w:r>
        <w:rPr>
          <w:rFonts w:ascii="Courier New" w:hAnsi="Courier New" w:cs="Courier New"/>
        </w:rPr>
        <w:t>options)</w:t>
      </w:r>
      <w:r>
        <w:rPr>
          <w:rFonts w:cstheme="minorHAnsi"/>
        </w:rPr>
        <w:t>to create an atomic uniform element.</w:t>
      </w:r>
    </w:p>
    <w:p w:rsidR="00F13097" w:rsidRDefault="00FC7A04" w:rsidP="007C197A">
      <w:pPr>
        <w:rPr>
          <w:rFonts w:cstheme="minorHAnsi"/>
        </w:rPr>
      </w:pPr>
      <w:r>
        <w:rPr>
          <w:rFonts w:cstheme="minorHAnsi"/>
        </w:rPr>
        <w:t>This snippet uses a number of features</w:t>
      </w:r>
      <w:r w:rsidR="00F13097">
        <w:rPr>
          <w:rFonts w:cstheme="minorHAnsi"/>
        </w:rPr>
        <w:t xml:space="preserve"> of Scala</w:t>
      </w:r>
      <w:r>
        <w:rPr>
          <w:rFonts w:cstheme="minorHAnsi"/>
        </w:rPr>
        <w:t xml:space="preserve">. It is not important that you understand all these features in detail, as the snippet shows a pattern that can be copied directly to your class. </w:t>
      </w:r>
    </w:p>
    <w:p w:rsidR="00C85E75" w:rsidRPr="00C85E75" w:rsidRDefault="00FC7A04" w:rsidP="007C197A">
      <w:pPr>
        <w:rPr>
          <w:rFonts w:cstheme="minorHAnsi"/>
        </w:rPr>
      </w:pPr>
      <w:r>
        <w:rPr>
          <w:rFonts w:cstheme="minorHAnsi"/>
        </w:rPr>
        <w:t xml:space="preserve">First, an </w:t>
      </w:r>
      <w:r>
        <w:rPr>
          <w:rFonts w:cstheme="minorHAnsi"/>
          <w:i/>
        </w:rPr>
        <w:t>object</w:t>
      </w:r>
      <w:r>
        <w:rPr>
          <w:rFonts w:cstheme="minorHAnsi"/>
        </w:rPr>
        <w:t xml:space="preserve"> is a Scala class that only has a single instance. There can be an object with the same name as a class; in that case they are called </w:t>
      </w:r>
      <w:r>
        <w:rPr>
          <w:rFonts w:cstheme="minorHAnsi"/>
          <w:i/>
        </w:rPr>
        <w:t>companions</w:t>
      </w:r>
      <w:r>
        <w:rPr>
          <w:rFonts w:cstheme="minorHAnsi"/>
        </w:rPr>
        <w:t xml:space="preserve">. </w:t>
      </w:r>
      <w:r w:rsidR="00C85E75">
        <w:rPr>
          <w:rFonts w:cstheme="minorHAnsi"/>
        </w:rPr>
        <w:t xml:space="preserve">The object holds what are commonly known as static methods, i.e., methods that don’t depend on the state of a specific instance, as well as methods that create elements of the class. The latter are known as </w:t>
      </w:r>
      <w:r w:rsidR="00C85E75">
        <w:rPr>
          <w:rFonts w:cstheme="minorHAnsi"/>
          <w:i/>
        </w:rPr>
        <w:t>factory methods</w:t>
      </w:r>
      <w:r w:rsidR="00C85E75">
        <w:rPr>
          <w:rFonts w:cstheme="minorHAnsi"/>
        </w:rPr>
        <w:t xml:space="preserve">. In our example, the factory method creates a new instance of </w:t>
      </w:r>
      <w:r w:rsidR="00C85E75">
        <w:rPr>
          <w:rFonts w:ascii="Courier New" w:hAnsi="Courier New" w:cs="Courier New"/>
          <w:lang w:bidi="ar-SA"/>
        </w:rPr>
        <w:t>Atomic</w:t>
      </w:r>
      <w:r w:rsidR="00C85E75" w:rsidRPr="00FC7A04">
        <w:rPr>
          <w:rFonts w:ascii="Courier New" w:hAnsi="Courier New" w:cs="Courier New"/>
          <w:lang w:bidi="ar-SA"/>
        </w:rPr>
        <w:t>Uniform</w:t>
      </w:r>
      <w:r w:rsidR="00C85E75">
        <w:rPr>
          <w:rFonts w:cstheme="minorHAnsi"/>
          <w:lang w:bidi="ar-SA"/>
        </w:rPr>
        <w:t>.</w:t>
      </w:r>
    </w:p>
    <w:p w:rsidR="00C85E75" w:rsidRDefault="00FC7A04" w:rsidP="00C85E75">
      <w:pPr>
        <w:rPr>
          <w:rFonts w:cstheme="minorHAnsi"/>
        </w:rPr>
      </w:pPr>
      <w:r>
        <w:rPr>
          <w:rFonts w:cstheme="minorHAnsi"/>
        </w:rPr>
        <w:t xml:space="preserve">Second, a method named </w:t>
      </w:r>
      <w:r w:rsidRPr="001C5E5A">
        <w:rPr>
          <w:rFonts w:ascii="Courier New" w:hAnsi="Courier New" w:cs="Courier New"/>
        </w:rPr>
        <w:t>apply</w:t>
      </w:r>
      <w:r>
        <w:rPr>
          <w:rFonts w:cstheme="minorHAnsi"/>
        </w:rPr>
        <w:t xml:space="preserve"> is special. It can be invoked simply by providing the name of the object and listing its arguments in parentheses.</w:t>
      </w:r>
      <w:r w:rsidR="00C85E75">
        <w:rPr>
          <w:rFonts w:cstheme="minorHAnsi"/>
        </w:rPr>
        <w:t xml:space="preserve"> So instead of </w:t>
      </w:r>
      <w:r w:rsidR="000C567B">
        <w:rPr>
          <w:rFonts w:cstheme="minorHAnsi"/>
        </w:rPr>
        <w:t xml:space="preserve">saying </w:t>
      </w:r>
      <w:proofErr w:type="gramStart"/>
      <w:r w:rsidR="000C567B">
        <w:rPr>
          <w:rFonts w:cstheme="minorHAnsi"/>
        </w:rPr>
        <w:t>Uniform.apply</w:t>
      </w:r>
      <w:r w:rsidR="00C85E75">
        <w:rPr>
          <w:rFonts w:ascii="Courier New" w:hAnsi="Courier New" w:cs="Courier New"/>
        </w:rPr>
        <w:t>(</w:t>
      </w:r>
      <w:proofErr w:type="gramEnd"/>
      <w:r w:rsidR="00C85E75">
        <w:rPr>
          <w:rFonts w:ascii="Courier New" w:hAnsi="Courier New" w:cs="Courier New"/>
        </w:rPr>
        <w:t>options)</w:t>
      </w:r>
      <w:r w:rsidR="00C85E75">
        <w:rPr>
          <w:rFonts w:cstheme="minorHAnsi"/>
        </w:rPr>
        <w:t xml:space="preserve">, you can say </w:t>
      </w:r>
      <w:r w:rsidR="00C85E75">
        <w:rPr>
          <w:rFonts w:ascii="Courier New" w:hAnsi="Courier New" w:cs="Courier New"/>
        </w:rPr>
        <w:t>Uniform(options)</w:t>
      </w:r>
      <w:r w:rsidR="00C85E75">
        <w:rPr>
          <w:rFonts w:cstheme="minorHAnsi"/>
        </w:rPr>
        <w:t xml:space="preserve">. Methods named </w:t>
      </w:r>
      <w:r w:rsidR="00C85E75">
        <w:rPr>
          <w:rFonts w:ascii="Courier New" w:hAnsi="Courier New" w:cs="Courier New"/>
        </w:rPr>
        <w:t>apply</w:t>
      </w:r>
      <w:r w:rsidR="00C85E75">
        <w:rPr>
          <w:rFonts w:cstheme="minorHAnsi"/>
        </w:rPr>
        <w:t xml:space="preserve"> are often used for defining factory constructors.</w:t>
      </w:r>
    </w:p>
    <w:p w:rsidR="00C85E75" w:rsidRDefault="001C5E5A" w:rsidP="007C197A">
      <w:pPr>
        <w:rPr>
          <w:rFonts w:cstheme="minorHAnsi"/>
        </w:rPr>
      </w:pPr>
      <w:r>
        <w:rPr>
          <w:rFonts w:cstheme="minorHAnsi"/>
        </w:rPr>
        <w:t xml:space="preserve"> </w:t>
      </w:r>
      <w:r w:rsidR="00FC7A04">
        <w:rPr>
          <w:rFonts w:cstheme="minorHAnsi"/>
        </w:rPr>
        <w:t xml:space="preserve">Third, Scala allows </w:t>
      </w:r>
      <w:r w:rsidR="00FC7A04">
        <w:rPr>
          <w:rFonts w:cstheme="minorHAnsi"/>
          <w:i/>
        </w:rPr>
        <w:t>curried functions</w:t>
      </w:r>
      <w:r w:rsidR="00FC7A04">
        <w:rPr>
          <w:rFonts w:cstheme="minorHAnsi"/>
        </w:rPr>
        <w:t>. These are functions that can be applied to one set of arguments to yield a function that can be applied to more arguments</w:t>
      </w:r>
      <w:r w:rsidR="005759F5">
        <w:rPr>
          <w:rFonts w:cstheme="minorHAnsi"/>
        </w:rPr>
        <w:t xml:space="preserve">. Scala indicates this by providing multiple argument lists to a function. </w:t>
      </w:r>
      <w:r w:rsidR="00C85E75">
        <w:rPr>
          <w:rFonts w:cstheme="minorHAnsi"/>
        </w:rPr>
        <w:t>So, in our example, the first argument list consists of the sequence of options, while the second consists of the name and element collection.</w:t>
      </w:r>
    </w:p>
    <w:p w:rsidR="00FC7A04" w:rsidRDefault="005759F5" w:rsidP="007C197A">
      <w:pPr>
        <w:rPr>
          <w:rFonts w:cstheme="minorHAnsi"/>
        </w:rPr>
      </w:pPr>
      <w:r>
        <w:rPr>
          <w:rFonts w:cstheme="minorHAnsi"/>
        </w:rPr>
        <w:t xml:space="preserve">Finally, the second argument list to </w:t>
      </w:r>
      <w:r>
        <w:rPr>
          <w:rFonts w:ascii="Courier New" w:hAnsi="Courier New" w:cs="Courier New"/>
        </w:rPr>
        <w:t>apply</w:t>
      </w:r>
      <w:r>
        <w:rPr>
          <w:rFonts w:cstheme="minorHAnsi"/>
        </w:rPr>
        <w:t xml:space="preserve"> is </w:t>
      </w:r>
      <w:r>
        <w:rPr>
          <w:rFonts w:cstheme="minorHAnsi"/>
          <w:i/>
        </w:rPr>
        <w:t>implicit</w:t>
      </w:r>
      <w:r>
        <w:rPr>
          <w:rFonts w:cstheme="minorHAnsi"/>
        </w:rPr>
        <w:t xml:space="preserve">. This means that you can leave out the argument list and Scala will implicitly fill it in with special values defined elsewhere. In this case, “” is the implicit value of type </w:t>
      </w:r>
      <w:r>
        <w:rPr>
          <w:rFonts w:ascii="Courier New" w:hAnsi="Courier New" w:cs="Courier New"/>
        </w:rPr>
        <w:t>Name</w:t>
      </w:r>
      <w:r>
        <w:rPr>
          <w:rFonts w:cstheme="minorHAnsi"/>
        </w:rPr>
        <w:t xml:space="preserve"> and the current universe is the implicit value of type </w:t>
      </w:r>
      <w:r>
        <w:rPr>
          <w:rFonts w:ascii="Courier New" w:hAnsi="Courier New" w:cs="Courier New"/>
        </w:rPr>
        <w:t>ElementCollection</w:t>
      </w:r>
      <w:r>
        <w:rPr>
          <w:rFonts w:cstheme="minorHAnsi"/>
        </w:rPr>
        <w:t xml:space="preserve">. This is why you don’t have to supply these arguments when you create an element unless you explicitly want to specify a different name or element collection. </w:t>
      </w:r>
    </w:p>
    <w:p w:rsidR="007C197A" w:rsidRDefault="007C197A" w:rsidP="007C197A">
      <w:pPr>
        <w:pStyle w:val="Heading2"/>
      </w:pPr>
      <w:bookmarkStart w:id="632" w:name="_Toc364262216"/>
      <w:r>
        <w:t>Creating a compound class</w:t>
      </w:r>
      <w:r w:rsidR="00C67FC9">
        <w:t xml:space="preserve"> with inheritance</w:t>
      </w:r>
      <w:bookmarkEnd w:id="632"/>
    </w:p>
    <w:p w:rsidR="00C67FC9" w:rsidRDefault="00AB010F" w:rsidP="00C67FC9">
      <w:pPr>
        <w:rPr>
          <w:rFonts w:cstheme="minorHAnsi"/>
        </w:rPr>
      </w:pPr>
      <w:r>
        <w:t xml:space="preserve">Most compound classes inherit from either </w:t>
      </w:r>
      <w:r>
        <w:rPr>
          <w:rFonts w:ascii="Courier New" w:hAnsi="Courier New" w:cs="Courier New"/>
        </w:rPr>
        <w:t>Chain</w:t>
      </w:r>
      <w:r>
        <w:rPr>
          <w:rFonts w:cstheme="minorHAnsi"/>
        </w:rPr>
        <w:t xml:space="preserve"> or </w:t>
      </w:r>
      <w:r>
        <w:rPr>
          <w:rFonts w:ascii="Courier New" w:hAnsi="Courier New" w:cs="Courier New"/>
        </w:rPr>
        <w:t>Apply</w:t>
      </w:r>
      <w:r>
        <w:rPr>
          <w:rFonts w:cstheme="minorHAnsi"/>
        </w:rPr>
        <w:t>. We will show an example of both.</w:t>
      </w:r>
    </w:p>
    <w:p w:rsidR="00A15069" w:rsidRDefault="00A15069" w:rsidP="00A15069">
      <w:pPr>
        <w:pStyle w:val="Heading4"/>
      </w:pPr>
      <w:r>
        <w:t>Inheriting from Chain</w:t>
      </w:r>
    </w:p>
    <w:p w:rsidR="00AB010F" w:rsidRPr="00AB010F" w:rsidRDefault="00AB010F" w:rsidP="00C67FC9">
      <w:pPr>
        <w:rPr>
          <w:rFonts w:cstheme="minorHAnsi"/>
        </w:rPr>
      </w:pPr>
      <w:r>
        <w:rPr>
          <w:rFonts w:cstheme="minorHAnsi"/>
        </w:rPr>
        <w:lastRenderedPageBreak/>
        <w:t>First, let us continue with discrete uniform elements, but now let us define one whose argument is itself a sequence of elements. We define it as follows:</w:t>
      </w:r>
    </w:p>
    <w:p w:rsidR="00AB010F" w:rsidRPr="00AB010F" w:rsidRDefault="00AB010F" w:rsidP="00C67FC9">
      <w:pPr>
        <w:rPr>
          <w:rFonts w:ascii="Courier New" w:hAnsi="Courier New" w:cs="Courier New"/>
          <w:sz w:val="24"/>
        </w:rPr>
      </w:pPr>
    </w:p>
    <w:p w:rsidR="009628FE" w:rsidRDefault="00AB010F" w:rsidP="009628FE">
      <w:pPr>
        <w:autoSpaceDE w:val="0"/>
        <w:autoSpaceDN w:val="0"/>
        <w:adjustRightInd w:val="0"/>
        <w:ind w:left="360" w:firstLine="0"/>
        <w:rPr>
          <w:rFonts w:ascii="Courier New" w:hAnsi="Courier New" w:cs="Courier New"/>
          <w:szCs w:val="20"/>
          <w:lang w:bidi="ar-SA"/>
        </w:rPr>
      </w:pPr>
      <w:proofErr w:type="gramStart"/>
      <w:r w:rsidRPr="00AB010F">
        <w:rPr>
          <w:rFonts w:ascii="Courier New" w:hAnsi="Courier New" w:cs="Courier New"/>
          <w:bCs/>
          <w:szCs w:val="20"/>
          <w:lang w:bidi="ar-SA"/>
        </w:rPr>
        <w:t>class</w:t>
      </w:r>
      <w:proofErr w:type="gramEnd"/>
      <w:r w:rsidRPr="00AB010F">
        <w:rPr>
          <w:rFonts w:ascii="Courier New" w:hAnsi="Courier New" w:cs="Courier New"/>
          <w:szCs w:val="20"/>
          <w:lang w:bidi="ar-SA"/>
        </w:rPr>
        <w:t xml:space="preserve"> </w:t>
      </w:r>
      <w:r w:rsidR="00A1632C">
        <w:rPr>
          <w:rFonts w:ascii="Courier New" w:hAnsi="Courier New" w:cs="Courier New"/>
          <w:szCs w:val="20"/>
          <w:lang w:bidi="ar-SA"/>
        </w:rPr>
        <w:t>Compound</w:t>
      </w:r>
      <w:r w:rsidRPr="00AB010F">
        <w:rPr>
          <w:rFonts w:ascii="Courier New" w:hAnsi="Courier New" w:cs="Courier New"/>
          <w:szCs w:val="20"/>
          <w:lang w:bidi="ar-SA"/>
        </w:rPr>
        <w:t>Uniform[T](name: Name[T], options: Seq[Element[T]],</w:t>
      </w:r>
    </w:p>
    <w:p w:rsidR="00AB010F" w:rsidRPr="00AB010F" w:rsidRDefault="009628FE" w:rsidP="009628FE">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proofErr w:type="gramStart"/>
      <w:r w:rsidR="00AB010F" w:rsidRPr="00AB010F">
        <w:rPr>
          <w:rFonts w:ascii="Courier New" w:hAnsi="Courier New" w:cs="Courier New"/>
          <w:szCs w:val="20"/>
          <w:lang w:bidi="ar-SA"/>
        </w:rPr>
        <w:t>collection</w:t>
      </w:r>
      <w:proofErr w:type="gramEnd"/>
      <w:r w:rsidR="00AB010F" w:rsidRPr="00AB010F">
        <w:rPr>
          <w:rFonts w:ascii="Courier New" w:hAnsi="Courier New" w:cs="Courier New"/>
          <w:szCs w:val="20"/>
          <w:lang w:bidi="ar-SA"/>
        </w:rPr>
        <w:t xml:space="preserve">: ElementCollection) </w:t>
      </w:r>
      <w:r w:rsidR="00AB010F" w:rsidRPr="00AB010F">
        <w:rPr>
          <w:rFonts w:ascii="Courier New" w:hAnsi="Courier New" w:cs="Courier New"/>
          <w:bCs/>
          <w:szCs w:val="20"/>
          <w:lang w:bidi="ar-SA"/>
        </w:rPr>
        <w:t>extends</w:t>
      </w:r>
      <w:r w:rsidR="00AB010F" w:rsidRPr="00AB010F">
        <w:rPr>
          <w:rFonts w:ascii="Courier New" w:hAnsi="Courier New" w:cs="Courier New"/>
          <w:szCs w:val="20"/>
          <w:lang w:bidi="ar-SA"/>
        </w:rPr>
        <w:t xml:space="preserve"> CachingChain[</w:t>
      </w:r>
      <w:del w:id="633" w:author="bruttenberg" w:date="2013-08-14T15:06:00Z">
        <w:r w:rsidR="00AB010F" w:rsidRPr="00AB010F" w:rsidDel="00344085">
          <w:rPr>
            <w:rFonts w:ascii="Courier New" w:hAnsi="Courier New" w:cs="Courier New"/>
            <w:szCs w:val="20"/>
            <w:lang w:bidi="ar-SA"/>
          </w:rPr>
          <w:delText>Seq</w:delText>
        </w:r>
      </w:del>
      <w:ins w:id="634" w:author="bruttenberg" w:date="2013-08-14T15:06:00Z">
        <w:r w:rsidR="00344085">
          <w:rPr>
            <w:rFonts w:ascii="Courier New" w:hAnsi="Courier New" w:cs="Courier New"/>
            <w:szCs w:val="20"/>
            <w:lang w:bidi="ar-SA"/>
          </w:rPr>
          <w:t>List</w:t>
        </w:r>
      </w:ins>
      <w:r w:rsidR="00AB010F" w:rsidRPr="00AB010F">
        <w:rPr>
          <w:rFonts w:ascii="Courier New" w:hAnsi="Courier New" w:cs="Courier New"/>
          <w:szCs w:val="20"/>
          <w:lang w:bidi="ar-SA"/>
        </w:rPr>
        <w:t>[T],T] (</w:t>
      </w:r>
    </w:p>
    <w:p w:rsidR="00AB010F" w:rsidRPr="00AB010F" w:rsidRDefault="00AB010F" w:rsidP="009628FE">
      <w:pPr>
        <w:autoSpaceDE w:val="0"/>
        <w:autoSpaceDN w:val="0"/>
        <w:adjustRightInd w:val="0"/>
        <w:ind w:left="360"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szCs w:val="20"/>
          <w:lang w:bidi="ar-SA"/>
        </w:rPr>
        <w:t>name</w:t>
      </w:r>
      <w:proofErr w:type="gramEnd"/>
      <w:r w:rsidRPr="00AB010F">
        <w:rPr>
          <w:rFonts w:ascii="Courier New" w:hAnsi="Courier New" w:cs="Courier New"/>
          <w:szCs w:val="20"/>
          <w:lang w:bidi="ar-SA"/>
        </w:rPr>
        <w:t>,</w:t>
      </w:r>
    </w:p>
    <w:p w:rsidR="00AB010F" w:rsidRPr="00AB010F" w:rsidRDefault="00AB010F" w:rsidP="009628FE">
      <w:pPr>
        <w:autoSpaceDE w:val="0"/>
        <w:autoSpaceDN w:val="0"/>
        <w:adjustRightInd w:val="0"/>
        <w:ind w:left="360"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bCs/>
          <w:szCs w:val="20"/>
          <w:lang w:bidi="ar-SA"/>
        </w:rPr>
        <w:t>new</w:t>
      </w:r>
      <w:proofErr w:type="gramEnd"/>
      <w:r w:rsidRPr="00AB010F">
        <w:rPr>
          <w:rFonts w:ascii="Courier New" w:hAnsi="Courier New" w:cs="Courier New"/>
          <w:szCs w:val="20"/>
          <w:lang w:bidi="ar-SA"/>
        </w:rPr>
        <w:t xml:space="preserve"> Inject("", options, collection),</w:t>
      </w:r>
    </w:p>
    <w:p w:rsidR="00AB010F" w:rsidRPr="00AB010F" w:rsidRDefault="00AB010F" w:rsidP="009628FE">
      <w:pPr>
        <w:autoSpaceDE w:val="0"/>
        <w:autoSpaceDN w:val="0"/>
        <w:adjustRightInd w:val="0"/>
        <w:ind w:left="360"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szCs w:val="20"/>
          <w:lang w:bidi="ar-SA"/>
        </w:rPr>
        <w:t>options</w:t>
      </w:r>
      <w:proofErr w:type="gramEnd"/>
      <w:r w:rsidRPr="00AB010F">
        <w:rPr>
          <w:rFonts w:ascii="Courier New" w:hAnsi="Courier New" w:cs="Courier New"/>
          <w:szCs w:val="20"/>
          <w:lang w:bidi="ar-SA"/>
        </w:rPr>
        <w:t xml:space="preserve">: Seq[T]) =&gt; </w:t>
      </w:r>
      <w:proofErr w:type="gramStart"/>
      <w:r w:rsidRPr="00AB010F">
        <w:rPr>
          <w:rFonts w:ascii="Courier New" w:hAnsi="Courier New" w:cs="Courier New"/>
          <w:bCs/>
          <w:szCs w:val="20"/>
          <w:lang w:bidi="ar-SA"/>
        </w:rPr>
        <w:t>new</w:t>
      </w:r>
      <w:proofErr w:type="gramEnd"/>
      <w:r w:rsidRPr="00AB010F">
        <w:rPr>
          <w:rFonts w:ascii="Courier New" w:hAnsi="Courier New" w:cs="Courier New"/>
          <w:szCs w:val="20"/>
          <w:lang w:bidi="ar-SA"/>
        </w:rPr>
        <w:t xml:space="preserve"> </w:t>
      </w:r>
      <w:r w:rsidR="00572013">
        <w:rPr>
          <w:rFonts w:ascii="Courier New" w:hAnsi="Courier New" w:cs="Courier New"/>
          <w:szCs w:val="20"/>
          <w:lang w:bidi="ar-SA"/>
        </w:rPr>
        <w:t>Atomic</w:t>
      </w:r>
      <w:r w:rsidRPr="00AB010F">
        <w:rPr>
          <w:rFonts w:ascii="Courier New" w:hAnsi="Courier New" w:cs="Courier New"/>
          <w:szCs w:val="20"/>
          <w:lang w:bidi="ar-SA"/>
        </w:rPr>
        <w:t>Uniform("", options, collection),</w:t>
      </w:r>
    </w:p>
    <w:p w:rsidR="00AB010F" w:rsidRPr="00AB010F" w:rsidRDefault="00AB010F" w:rsidP="009628FE">
      <w:pPr>
        <w:autoSpaceDE w:val="0"/>
        <w:autoSpaceDN w:val="0"/>
        <w:adjustRightInd w:val="0"/>
        <w:ind w:left="360"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szCs w:val="20"/>
          <w:lang w:bidi="ar-SA"/>
        </w:rPr>
        <w:t>collection</w:t>
      </w:r>
      <w:proofErr w:type="gramEnd"/>
      <w:r w:rsidRPr="00AB010F">
        <w:rPr>
          <w:rFonts w:ascii="Courier New" w:hAnsi="Courier New" w:cs="Courier New"/>
          <w:szCs w:val="20"/>
          <w:lang w:bidi="ar-SA"/>
        </w:rPr>
        <w:t>) {</w:t>
      </w:r>
    </w:p>
    <w:p w:rsidR="00AB010F" w:rsidRPr="00AB010F" w:rsidRDefault="00AB010F" w:rsidP="009628FE">
      <w:pPr>
        <w:autoSpaceDE w:val="0"/>
        <w:autoSpaceDN w:val="0"/>
        <w:adjustRightInd w:val="0"/>
        <w:ind w:left="360" w:firstLine="0"/>
        <w:rPr>
          <w:rFonts w:ascii="Courier New" w:hAnsi="Courier New" w:cs="Courier New"/>
          <w:szCs w:val="20"/>
          <w:lang w:bidi="ar-SA"/>
        </w:rPr>
      </w:pPr>
      <w:r w:rsidRPr="00AB010F">
        <w:rPr>
          <w:rFonts w:ascii="Courier New" w:hAnsi="Courier New" w:cs="Courier New"/>
          <w:szCs w:val="20"/>
          <w:lang w:bidi="ar-SA"/>
        </w:rPr>
        <w:t xml:space="preserve">  </w:t>
      </w:r>
      <w:r w:rsidRPr="00AB010F">
        <w:rPr>
          <w:rFonts w:ascii="Courier New" w:hAnsi="Courier New" w:cs="Courier New"/>
          <w:bCs/>
          <w:szCs w:val="20"/>
          <w:lang w:bidi="ar-SA"/>
        </w:rPr>
        <w:t>override</w:t>
      </w:r>
      <w:r w:rsidRPr="00AB010F">
        <w:rPr>
          <w:rFonts w:ascii="Courier New" w:hAnsi="Courier New" w:cs="Courier New"/>
          <w:szCs w:val="20"/>
          <w:lang w:bidi="ar-SA"/>
        </w:rPr>
        <w:t xml:space="preserve"> </w:t>
      </w:r>
      <w:r w:rsidRPr="00AB010F">
        <w:rPr>
          <w:rFonts w:ascii="Courier New" w:hAnsi="Courier New" w:cs="Courier New"/>
          <w:bCs/>
          <w:szCs w:val="20"/>
          <w:lang w:bidi="ar-SA"/>
        </w:rPr>
        <w:t>def</w:t>
      </w:r>
      <w:r w:rsidRPr="00AB010F">
        <w:rPr>
          <w:rFonts w:ascii="Courier New" w:hAnsi="Courier New" w:cs="Courier New"/>
          <w:szCs w:val="20"/>
          <w:lang w:bidi="ar-SA"/>
        </w:rPr>
        <w:t xml:space="preserve"> toString = "</w:t>
      </w:r>
      <w:proofErr w:type="gramStart"/>
      <w:r w:rsidRPr="00AB010F">
        <w:rPr>
          <w:rFonts w:ascii="Courier New" w:hAnsi="Courier New" w:cs="Courier New"/>
          <w:szCs w:val="20"/>
          <w:lang w:bidi="ar-SA"/>
        </w:rPr>
        <w:t>Uniform(</w:t>
      </w:r>
      <w:proofErr w:type="gramEnd"/>
      <w:r w:rsidRPr="00AB010F">
        <w:rPr>
          <w:rFonts w:ascii="Courier New" w:hAnsi="Courier New" w:cs="Courier New"/>
          <w:szCs w:val="20"/>
          <w:lang w:bidi="ar-SA"/>
        </w:rPr>
        <w:t>" + options.mkString(", ") + ")"</w:t>
      </w:r>
    </w:p>
    <w:p w:rsidR="00AB010F" w:rsidRPr="00AB010F" w:rsidRDefault="00AB010F" w:rsidP="009628FE">
      <w:pPr>
        <w:autoSpaceDE w:val="0"/>
        <w:autoSpaceDN w:val="0"/>
        <w:adjustRightInd w:val="0"/>
        <w:ind w:left="360" w:firstLine="0"/>
        <w:rPr>
          <w:rFonts w:ascii="Courier New" w:hAnsi="Courier New" w:cs="Courier New"/>
          <w:szCs w:val="20"/>
          <w:lang w:bidi="ar-SA"/>
        </w:rPr>
      </w:pPr>
      <w:r w:rsidRPr="00AB010F">
        <w:rPr>
          <w:rFonts w:ascii="Courier New" w:hAnsi="Courier New" w:cs="Courier New"/>
          <w:szCs w:val="20"/>
          <w:lang w:bidi="ar-SA"/>
        </w:rPr>
        <w:t>}</w:t>
      </w:r>
    </w:p>
    <w:p w:rsidR="00AB010F" w:rsidRDefault="00AB010F" w:rsidP="00C67FC9"/>
    <w:p w:rsidR="00AB010F" w:rsidRDefault="00AB010F" w:rsidP="00C67FC9">
      <w:pPr>
        <w:rPr>
          <w:rFonts w:cstheme="minorHAnsi"/>
        </w:rPr>
      </w:pPr>
      <w:r>
        <w:t xml:space="preserve">First, note that it inherits from </w:t>
      </w:r>
      <w:r>
        <w:rPr>
          <w:rFonts w:ascii="Courier New" w:hAnsi="Courier New" w:cs="Courier New"/>
        </w:rPr>
        <w:t>CachingChain</w:t>
      </w:r>
      <w:r>
        <w:rPr>
          <w:rFonts w:cstheme="minorHAnsi"/>
        </w:rPr>
        <w:t xml:space="preserve">. When you inherit from </w:t>
      </w:r>
      <w:r>
        <w:rPr>
          <w:rFonts w:ascii="Courier New" w:hAnsi="Courier New" w:cs="Courier New"/>
        </w:rPr>
        <w:t>Chain</w:t>
      </w:r>
      <w:r>
        <w:rPr>
          <w:rFonts w:cstheme="minorHAnsi"/>
        </w:rPr>
        <w:t xml:space="preserve">, </w:t>
      </w:r>
      <w:ins w:id="635" w:author="bruttenberg" w:date="2013-08-14T15:07:00Z">
        <w:r w:rsidR="00344085">
          <w:rPr>
            <w:rFonts w:cstheme="minorHAnsi"/>
          </w:rPr>
          <w:t>you have two options. You can specify either a caching or non-caching version of the chain (which has preset cache capacities), or</w:t>
        </w:r>
        <w:r w:rsidR="00657EB1">
          <w:rPr>
            <w:rFonts w:cstheme="minorHAnsi"/>
          </w:rPr>
          <w:t xml:space="preserve"> you can directly instantiate </w:t>
        </w:r>
        <w:r w:rsidR="005A09FB" w:rsidRPr="005A09FB">
          <w:rPr>
            <w:rFonts w:ascii="Courier New" w:hAnsi="Courier New" w:cs="Courier New"/>
          </w:rPr>
          <w:t>Chain</w:t>
        </w:r>
        <w:r w:rsidR="00344085">
          <w:rPr>
            <w:rFonts w:cstheme="minorHAnsi"/>
          </w:rPr>
          <w:t xml:space="preserve"> with </w:t>
        </w:r>
      </w:ins>
      <w:ins w:id="636" w:author="bruttenberg" w:date="2013-08-14T15:08:00Z">
        <w:r w:rsidR="00344085">
          <w:rPr>
            <w:rFonts w:cstheme="minorHAnsi"/>
          </w:rPr>
          <w:t xml:space="preserve">a specified cache capacity. Note that </w:t>
        </w:r>
      </w:ins>
      <w:ins w:id="637" w:author="bruttenberg" w:date="2013-08-14T15:09:00Z">
        <w:r w:rsidR="00657EB1">
          <w:rPr>
            <w:rFonts w:cstheme="minorHAnsi"/>
          </w:rPr>
          <w:t xml:space="preserve">chains are themselves do not extend the </w:t>
        </w:r>
        <w:r w:rsidR="005A09FB" w:rsidRPr="005A09FB">
          <w:rPr>
            <w:rFonts w:ascii="Courier New" w:hAnsi="Courier New" w:cs="Courier New"/>
          </w:rPr>
          <w:t>Cacheable</w:t>
        </w:r>
        <w:r w:rsidR="00657EB1">
          <w:rPr>
            <w:rFonts w:cstheme="minorHAnsi"/>
          </w:rPr>
          <w:t xml:space="preserve"> trait, since the support of a can be infinite. </w:t>
        </w:r>
      </w:ins>
      <w:del w:id="638" w:author="bruttenberg" w:date="2013-08-14T15:07:00Z">
        <w:r w:rsidDel="00344085">
          <w:rPr>
            <w:rFonts w:cstheme="minorHAnsi"/>
          </w:rPr>
          <w:delText xml:space="preserve">you have to specify whether it is caching or not. Here we chose caching, but if you want a non-caching version, all you have to do is create a new class that is identical to this one except that it inherits from </w:delText>
        </w:r>
        <w:r w:rsidDel="00344085">
          <w:rPr>
            <w:rFonts w:ascii="Courier New" w:hAnsi="Courier New" w:cs="Courier New"/>
          </w:rPr>
          <w:delText>NonCachingChain</w:delText>
        </w:r>
        <w:r w:rsidDel="00344085">
          <w:rPr>
            <w:rFonts w:cstheme="minorHAnsi"/>
          </w:rPr>
          <w:delText>.</w:delText>
        </w:r>
        <w:r w:rsidR="00E44150" w:rsidDel="00344085">
          <w:rPr>
            <w:rFonts w:cstheme="minorHAnsi"/>
          </w:rPr>
          <w:delText xml:space="preserve"> </w:delText>
        </w:r>
      </w:del>
      <w:r w:rsidR="00E44150">
        <w:rPr>
          <w:rFonts w:cstheme="minorHAnsi"/>
        </w:rPr>
        <w:t>Also, when you inherit from a class, you have to explicitly pass along the name and collection arguments.</w:t>
      </w:r>
    </w:p>
    <w:p w:rsidR="00843641" w:rsidRDefault="00843641" w:rsidP="00C67FC9">
      <w:pPr>
        <w:rPr>
          <w:rFonts w:cstheme="minorHAnsi"/>
        </w:rPr>
      </w:pPr>
      <w:r>
        <w:rPr>
          <w:rFonts w:cstheme="minorHAnsi"/>
        </w:rPr>
        <w:t>The operation of the chain can be thought of as follows: first, produce specific values for each of the options. Then, given such a specific set of values, create an atomic uniform element over those values. Finally, generate a specific value from the atomic uniform element, i.e., a uniformly chosen value from those values.</w:t>
      </w:r>
    </w:p>
    <w:p w:rsidR="00E44150" w:rsidRDefault="00E44150" w:rsidP="00C67FC9">
      <w:pPr>
        <w:rPr>
          <w:rFonts w:cstheme="minorHAnsi"/>
        </w:rPr>
      </w:pPr>
      <w:r>
        <w:rPr>
          <w:rFonts w:cstheme="minorHAnsi"/>
        </w:rPr>
        <w:t>The meat of the definition is the second and third arguments. The second argument defines the parent of the chain</w:t>
      </w:r>
      <w:r w:rsidR="00A4129A">
        <w:rPr>
          <w:rFonts w:cstheme="minorHAnsi"/>
        </w:rPr>
        <w:t>, which is the element that generates the sequence of option values</w:t>
      </w:r>
      <w:r>
        <w:rPr>
          <w:rFonts w:cstheme="minorHAnsi"/>
        </w:rPr>
        <w:t xml:space="preserve">. </w:t>
      </w:r>
      <w:r w:rsidR="00A4129A">
        <w:rPr>
          <w:rFonts w:cstheme="minorHAnsi"/>
        </w:rPr>
        <w:t>W</w:t>
      </w:r>
      <w:r>
        <w:rPr>
          <w:rFonts w:cstheme="minorHAnsi"/>
        </w:rPr>
        <w:t>e have to convert the sequence of elements</w:t>
      </w:r>
      <w:r w:rsidR="00A4129A">
        <w:rPr>
          <w:rFonts w:cstheme="minorHAnsi"/>
        </w:rPr>
        <w:t xml:space="preserve"> that are the arguments to </w:t>
      </w:r>
      <w:r w:rsidR="00A4129A">
        <w:rPr>
          <w:rFonts w:ascii="Courier New" w:hAnsi="Courier New" w:cs="Courier New"/>
          <w:szCs w:val="20"/>
          <w:lang w:bidi="ar-SA"/>
        </w:rPr>
        <w:t>Compound</w:t>
      </w:r>
      <w:r w:rsidR="00A4129A" w:rsidRPr="00AB010F">
        <w:rPr>
          <w:rFonts w:ascii="Courier New" w:hAnsi="Courier New" w:cs="Courier New"/>
          <w:szCs w:val="20"/>
          <w:lang w:bidi="ar-SA"/>
        </w:rPr>
        <w:t>Uniform</w:t>
      </w:r>
      <w:r>
        <w:rPr>
          <w:rFonts w:cstheme="minorHAnsi"/>
        </w:rPr>
        <w:t xml:space="preserve"> to an element over sequences</w:t>
      </w:r>
      <w:r w:rsidR="00A4129A">
        <w:rPr>
          <w:rFonts w:cstheme="minorHAnsi"/>
        </w:rPr>
        <w:t>; this is achieved</w:t>
      </w:r>
      <w:r>
        <w:rPr>
          <w:rFonts w:cstheme="minorHAnsi"/>
        </w:rPr>
        <w:t xml:space="preserve"> using </w:t>
      </w:r>
      <w:r>
        <w:rPr>
          <w:rFonts w:ascii="Courier New" w:hAnsi="Courier New" w:cs="Courier New"/>
        </w:rPr>
        <w:t>Inject</w:t>
      </w:r>
      <w:r>
        <w:rPr>
          <w:rFonts w:cstheme="minorHAnsi"/>
        </w:rPr>
        <w:t xml:space="preserve">. The third argument defines the function of the chain. Given a particular set of values of the options, it </w:t>
      </w:r>
      <w:r w:rsidR="00A4129A">
        <w:rPr>
          <w:rFonts w:cstheme="minorHAnsi"/>
        </w:rPr>
        <w:t>creates</w:t>
      </w:r>
      <w:r>
        <w:rPr>
          <w:rFonts w:cstheme="minorHAnsi"/>
        </w:rPr>
        <w:t xml:space="preserve"> an atomic uniform with those values.</w:t>
      </w:r>
    </w:p>
    <w:p w:rsidR="00E44150" w:rsidRDefault="00E44150" w:rsidP="00C67FC9">
      <w:pPr>
        <w:rPr>
          <w:rFonts w:cstheme="minorHAnsi"/>
        </w:rPr>
      </w:pPr>
      <w:r>
        <w:rPr>
          <w:rFonts w:cstheme="minorHAnsi"/>
        </w:rPr>
        <w:t xml:space="preserve">That’s all there is to it. The </w:t>
      </w:r>
      <w:r>
        <w:rPr>
          <w:rFonts w:ascii="Courier New" w:hAnsi="Courier New" w:cs="Courier New"/>
        </w:rPr>
        <w:t>Uniform</w:t>
      </w:r>
      <w:r>
        <w:rPr>
          <w:rFonts w:cstheme="minorHAnsi"/>
        </w:rPr>
        <w:t xml:space="preserve"> object also defines an </w:t>
      </w:r>
      <w:r w:rsidRPr="00E44150">
        <w:rPr>
          <w:rFonts w:ascii="Courier New" w:hAnsi="Courier New" w:cs="Courier New"/>
        </w:rPr>
        <w:t>apply</w:t>
      </w:r>
      <w:r>
        <w:rPr>
          <w:rFonts w:cstheme="minorHAnsi"/>
        </w:rPr>
        <w:t xml:space="preserve"> method that allows you to create compound uniform elements conveniently.</w:t>
      </w:r>
    </w:p>
    <w:p w:rsidR="00A15069" w:rsidRDefault="00A15069" w:rsidP="00A15069">
      <w:pPr>
        <w:pStyle w:val="Heading4"/>
      </w:pPr>
      <w:r>
        <w:t>Inheriting from Apply</w:t>
      </w:r>
    </w:p>
    <w:p w:rsidR="00A15069" w:rsidRDefault="00CB5DA4" w:rsidP="00A15069">
      <w:pPr>
        <w:rPr>
          <w:rFonts w:cstheme="minorHAnsi"/>
        </w:rPr>
      </w:pPr>
      <w:r>
        <w:t xml:space="preserve">Inheriting from </w:t>
      </w:r>
      <w:r>
        <w:rPr>
          <w:rFonts w:ascii="Courier New" w:hAnsi="Courier New" w:cs="Courier New"/>
        </w:rPr>
        <w:t>Apply</w:t>
      </w:r>
      <w:r>
        <w:rPr>
          <w:rFonts w:cstheme="minorHAnsi"/>
        </w:rPr>
        <w:t xml:space="preserve"> will typically be used when you want to create an element class that captures a common function. When you inherit from </w:t>
      </w:r>
      <w:r>
        <w:rPr>
          <w:rFonts w:ascii="Courier New" w:hAnsi="Courier New" w:cs="Courier New"/>
        </w:rPr>
        <w:t>Apply</w:t>
      </w:r>
      <w:r>
        <w:rPr>
          <w:rFonts w:cstheme="minorHAnsi"/>
        </w:rPr>
        <w:t xml:space="preserve">, you have to explicitly inherit from the </w:t>
      </w:r>
      <w:r>
        <w:rPr>
          <w:rFonts w:ascii="Courier New" w:hAnsi="Courier New" w:cs="Courier New"/>
        </w:rPr>
        <w:t>Apply</w:t>
      </w:r>
      <w:r>
        <w:rPr>
          <w:rFonts w:cstheme="minorHAnsi"/>
        </w:rPr>
        <w:t xml:space="preserve"> class that has the right num</w:t>
      </w:r>
      <w:r w:rsidR="00A35761">
        <w:rPr>
          <w:rFonts w:cstheme="minorHAnsi"/>
        </w:rPr>
        <w:t>b</w:t>
      </w:r>
      <w:r>
        <w:rPr>
          <w:rFonts w:cstheme="minorHAnsi"/>
        </w:rPr>
        <w:t xml:space="preserve">er of arguments. For example, if your function has two arguments, you inherit from </w:t>
      </w:r>
      <w:r>
        <w:rPr>
          <w:rFonts w:ascii="Courier New" w:hAnsi="Courier New" w:cs="Courier New"/>
        </w:rPr>
        <w:t>Apply2</w:t>
      </w:r>
      <w:r>
        <w:rPr>
          <w:rFonts w:cstheme="minorHAnsi"/>
        </w:rPr>
        <w:t>. For example, the element class that represents the comparison of the values of two elements for equality is define</w:t>
      </w:r>
      <w:r w:rsidR="00A35761">
        <w:rPr>
          <w:rFonts w:cstheme="minorHAnsi"/>
        </w:rPr>
        <w:t>d</w:t>
      </w:r>
      <w:r>
        <w:rPr>
          <w:rFonts w:cstheme="minorHAnsi"/>
        </w:rPr>
        <w:t xml:space="preserve"> by</w:t>
      </w:r>
    </w:p>
    <w:p w:rsidR="00CB5DA4" w:rsidRPr="00CB5DA4" w:rsidRDefault="00CB5DA4" w:rsidP="00A15069">
      <w:pPr>
        <w:rPr>
          <w:rFonts w:ascii="Courier New" w:hAnsi="Courier New" w:cs="Courier New"/>
          <w:sz w:val="24"/>
        </w:rPr>
      </w:pPr>
    </w:p>
    <w:p w:rsidR="000F4DE4" w:rsidRDefault="00CB5DA4">
      <w:pPr>
        <w:autoSpaceDE w:val="0"/>
        <w:autoSpaceDN w:val="0"/>
        <w:adjustRightInd w:val="0"/>
        <w:ind w:left="360" w:firstLine="0"/>
        <w:rPr>
          <w:rFonts w:ascii="Courier New" w:hAnsi="Courier New" w:cs="Courier New"/>
          <w:szCs w:val="20"/>
          <w:lang w:bidi="ar-SA"/>
        </w:rPr>
      </w:pPr>
      <w:proofErr w:type="gramStart"/>
      <w:r w:rsidRPr="00CB5DA4">
        <w:rPr>
          <w:rFonts w:ascii="Courier New" w:hAnsi="Courier New" w:cs="Courier New"/>
          <w:bCs/>
          <w:szCs w:val="20"/>
          <w:lang w:bidi="ar-SA"/>
        </w:rPr>
        <w:t>class</w:t>
      </w:r>
      <w:proofErr w:type="gramEnd"/>
      <w:r w:rsidRPr="00CB5DA4">
        <w:rPr>
          <w:rFonts w:ascii="Courier New" w:hAnsi="Courier New" w:cs="Courier New"/>
          <w:szCs w:val="20"/>
          <w:lang w:bidi="ar-SA"/>
        </w:rPr>
        <w:t xml:space="preserve"> Eq[T](name: Name[Boolean], arg1: Element[T], arg2: Element[T], collection: ElementCollection)</w:t>
      </w:r>
    </w:p>
    <w:p w:rsidR="000F4DE4" w:rsidRDefault="00CB5DA4">
      <w:pPr>
        <w:autoSpaceDE w:val="0"/>
        <w:autoSpaceDN w:val="0"/>
        <w:adjustRightInd w:val="0"/>
        <w:ind w:left="360" w:firstLine="0"/>
        <w:rPr>
          <w:rFonts w:ascii="Courier New" w:hAnsi="Courier New" w:cs="Courier New"/>
          <w:szCs w:val="20"/>
          <w:lang w:bidi="ar-SA"/>
        </w:rPr>
      </w:pPr>
      <w:r w:rsidRPr="00CB5DA4">
        <w:rPr>
          <w:rFonts w:ascii="Courier New" w:hAnsi="Courier New" w:cs="Courier New"/>
          <w:szCs w:val="20"/>
          <w:lang w:bidi="ar-SA"/>
        </w:rPr>
        <w:t xml:space="preserve">        </w:t>
      </w:r>
      <w:proofErr w:type="gramStart"/>
      <w:r w:rsidRPr="00CB5DA4">
        <w:rPr>
          <w:rFonts w:ascii="Courier New" w:hAnsi="Courier New" w:cs="Courier New"/>
          <w:bCs/>
          <w:szCs w:val="20"/>
          <w:lang w:bidi="ar-SA"/>
        </w:rPr>
        <w:t>extends</w:t>
      </w:r>
      <w:proofErr w:type="gramEnd"/>
      <w:r w:rsidRPr="00CB5DA4">
        <w:rPr>
          <w:rFonts w:ascii="Courier New" w:hAnsi="Courier New" w:cs="Courier New"/>
          <w:szCs w:val="20"/>
          <w:lang w:bidi="ar-SA"/>
        </w:rPr>
        <w:t xml:space="preserve"> Apply2(name, arg1, arg2, (t1: T, t2: T) =&gt; t1 == t2, collection) {</w:t>
      </w:r>
    </w:p>
    <w:p w:rsidR="000F4DE4" w:rsidRDefault="00CB5DA4">
      <w:pPr>
        <w:autoSpaceDE w:val="0"/>
        <w:autoSpaceDN w:val="0"/>
        <w:adjustRightInd w:val="0"/>
        <w:ind w:left="360" w:firstLine="0"/>
        <w:rPr>
          <w:rFonts w:ascii="Courier New" w:hAnsi="Courier New" w:cs="Courier New"/>
          <w:szCs w:val="20"/>
          <w:lang w:bidi="ar-SA"/>
        </w:rPr>
      </w:pPr>
      <w:r w:rsidRPr="00CB5DA4">
        <w:rPr>
          <w:rFonts w:ascii="Courier New" w:hAnsi="Courier New" w:cs="Courier New"/>
          <w:szCs w:val="20"/>
          <w:lang w:bidi="ar-SA"/>
        </w:rPr>
        <w:t xml:space="preserve">  </w:t>
      </w:r>
      <w:proofErr w:type="gramStart"/>
      <w:r w:rsidRPr="00CB5DA4">
        <w:rPr>
          <w:rFonts w:ascii="Courier New" w:hAnsi="Courier New" w:cs="Courier New"/>
          <w:bCs/>
          <w:szCs w:val="20"/>
          <w:lang w:bidi="ar-SA"/>
        </w:rPr>
        <w:t>override</w:t>
      </w:r>
      <w:proofErr w:type="gramEnd"/>
      <w:r w:rsidRPr="00CB5DA4">
        <w:rPr>
          <w:rFonts w:ascii="Courier New" w:hAnsi="Courier New" w:cs="Courier New"/>
          <w:szCs w:val="20"/>
          <w:lang w:bidi="ar-SA"/>
        </w:rPr>
        <w:t xml:space="preserve"> </w:t>
      </w:r>
      <w:r w:rsidRPr="00CB5DA4">
        <w:rPr>
          <w:rFonts w:ascii="Courier New" w:hAnsi="Courier New" w:cs="Courier New"/>
          <w:bCs/>
          <w:szCs w:val="20"/>
          <w:lang w:bidi="ar-SA"/>
        </w:rPr>
        <w:t>def</w:t>
      </w:r>
      <w:r w:rsidRPr="00CB5DA4">
        <w:rPr>
          <w:rFonts w:ascii="Courier New" w:hAnsi="Courier New" w:cs="Courier New"/>
          <w:szCs w:val="20"/>
          <w:lang w:bidi="ar-SA"/>
        </w:rPr>
        <w:t xml:space="preserve"> toString = arg1.toString + " === " + arg2.toString</w:t>
      </w:r>
    </w:p>
    <w:p w:rsidR="000F4DE4" w:rsidRDefault="00CB5DA4">
      <w:pPr>
        <w:autoSpaceDE w:val="0"/>
        <w:autoSpaceDN w:val="0"/>
        <w:adjustRightInd w:val="0"/>
        <w:ind w:left="360" w:firstLine="0"/>
        <w:rPr>
          <w:rFonts w:ascii="Courier New" w:hAnsi="Courier New" w:cs="Courier New"/>
          <w:szCs w:val="20"/>
          <w:lang w:bidi="ar-SA"/>
        </w:rPr>
      </w:pPr>
      <w:r w:rsidRPr="00CB5DA4">
        <w:rPr>
          <w:rFonts w:ascii="Courier New" w:hAnsi="Courier New" w:cs="Courier New"/>
          <w:szCs w:val="20"/>
          <w:lang w:bidi="ar-SA"/>
        </w:rPr>
        <w:t>}</w:t>
      </w:r>
    </w:p>
    <w:p w:rsidR="00CB5DA4" w:rsidRPr="00CB5DA4" w:rsidRDefault="00CB5DA4" w:rsidP="00CB5DA4">
      <w:pPr>
        <w:autoSpaceDE w:val="0"/>
        <w:autoSpaceDN w:val="0"/>
        <w:adjustRightInd w:val="0"/>
        <w:ind w:firstLine="0"/>
        <w:rPr>
          <w:rFonts w:ascii="Courier New" w:hAnsi="Courier New" w:cs="Courier New"/>
          <w:szCs w:val="20"/>
          <w:lang w:bidi="ar-SA"/>
        </w:rPr>
      </w:pPr>
    </w:p>
    <w:p w:rsidR="00CB5DA4" w:rsidRPr="00CB5DA4" w:rsidRDefault="00CB5DA4" w:rsidP="00A15069">
      <w:pPr>
        <w:rPr>
          <w:rFonts w:cstheme="minorHAnsi"/>
        </w:rPr>
      </w:pPr>
      <w:r>
        <w:rPr>
          <w:rFonts w:cstheme="minorHAnsi"/>
        </w:rPr>
        <w:t xml:space="preserve">In addition to the name and element collection, we need to pass to </w:t>
      </w:r>
      <w:r>
        <w:rPr>
          <w:rFonts w:ascii="Courier New" w:hAnsi="Courier New" w:cs="Courier New"/>
        </w:rPr>
        <w:t>Apply2</w:t>
      </w:r>
      <w:r>
        <w:rPr>
          <w:rFonts w:cstheme="minorHAnsi"/>
        </w:rPr>
        <w:t xml:space="preserve"> the two arguments and the function to be applied.</w:t>
      </w:r>
    </w:p>
    <w:p w:rsidR="00C67FC9" w:rsidRDefault="00C67FC9" w:rsidP="00C67FC9">
      <w:pPr>
        <w:pStyle w:val="Heading2"/>
      </w:pPr>
      <w:bookmarkStart w:id="639" w:name="_Toc364262217"/>
      <w:r>
        <w:t>Creating an atomic class without inheritance</w:t>
      </w:r>
      <w:bookmarkEnd w:id="639"/>
    </w:p>
    <w:p w:rsidR="00C67FC9" w:rsidRDefault="00E44150" w:rsidP="00C67FC9">
      <w:r>
        <w:lastRenderedPageBreak/>
        <w:t>Since most atomic classes a</w:t>
      </w:r>
      <w:r w:rsidR="00A35761">
        <w:t>re</w:t>
      </w:r>
      <w:r>
        <w:t xml:space="preserve"> non-deterministic and creating a non-deterministic class requires more work</w:t>
      </w:r>
      <w:r w:rsidR="00A35761">
        <w:t xml:space="preserve"> than a deterministic class</w:t>
      </w:r>
      <w:r>
        <w:t xml:space="preserve">, we will </w:t>
      </w:r>
      <w:r w:rsidR="006F23CB">
        <w:t>use a non-deterministic example, specifically, continuous uniform elements.</w:t>
      </w:r>
      <w:r w:rsidR="004C6C4F">
        <w:t xml:space="preserve"> A non-deterministic atomic element class needs to define the following things:</w:t>
      </w:r>
    </w:p>
    <w:p w:rsidR="004C6C4F" w:rsidRPr="004C6C4F" w:rsidRDefault="004C6C4F" w:rsidP="004C6C4F">
      <w:pPr>
        <w:pStyle w:val="ListParagraph"/>
        <w:numPr>
          <w:ilvl w:val="0"/>
          <w:numId w:val="14"/>
        </w:numPr>
      </w:pPr>
      <w:r>
        <w:t xml:space="preserve">The </w:t>
      </w:r>
      <w:r>
        <w:rPr>
          <w:rFonts w:ascii="Courier New" w:hAnsi="Courier New" w:cs="Courier New"/>
        </w:rPr>
        <w:t>Randomness</w:t>
      </w:r>
      <w:r>
        <w:rPr>
          <w:rFonts w:cstheme="minorHAnsi"/>
        </w:rPr>
        <w:t xml:space="preserve"> type</w:t>
      </w:r>
    </w:p>
    <w:p w:rsidR="004C6C4F" w:rsidRPr="004C6C4F" w:rsidRDefault="004C6C4F" w:rsidP="004C6C4F">
      <w:pPr>
        <w:pStyle w:val="ListParagraph"/>
        <w:numPr>
          <w:ilvl w:val="0"/>
          <w:numId w:val="14"/>
        </w:numPr>
      </w:pPr>
      <w:r>
        <w:rPr>
          <w:rFonts w:cstheme="minorHAnsi"/>
        </w:rPr>
        <w:t xml:space="preserve">A </w:t>
      </w:r>
      <w:r>
        <w:rPr>
          <w:rFonts w:ascii="Courier New" w:hAnsi="Courier New" w:cs="Courier New"/>
        </w:rPr>
        <w:t>generateRandomness</w:t>
      </w:r>
      <w:r>
        <w:rPr>
          <w:rFonts w:cstheme="minorHAnsi"/>
        </w:rPr>
        <w:t xml:space="preserve"> method that produces a randomness according to an appropriate generation process</w:t>
      </w:r>
    </w:p>
    <w:p w:rsidR="004C6C4F" w:rsidRPr="004C6C4F" w:rsidRDefault="004C6C4F" w:rsidP="004C6C4F">
      <w:pPr>
        <w:pStyle w:val="ListParagraph"/>
        <w:numPr>
          <w:ilvl w:val="0"/>
          <w:numId w:val="14"/>
        </w:numPr>
      </w:pPr>
      <w:r>
        <w:rPr>
          <w:rFonts w:cstheme="minorHAnsi"/>
        </w:rPr>
        <w:t xml:space="preserve">A </w:t>
      </w:r>
      <w:r>
        <w:rPr>
          <w:rFonts w:ascii="Courier New" w:hAnsi="Courier New" w:cs="Courier New"/>
        </w:rPr>
        <w:t>generateValue</w:t>
      </w:r>
      <w:r>
        <w:rPr>
          <w:rFonts w:cstheme="minorHAnsi"/>
        </w:rPr>
        <w:t xml:space="preserve"> method that deterministically generates the value of the element given its randomness</w:t>
      </w:r>
    </w:p>
    <w:p w:rsidR="004C6C4F" w:rsidRPr="004C6C4F" w:rsidRDefault="004C6C4F" w:rsidP="004C6C4F">
      <w:pPr>
        <w:pStyle w:val="ListParagraph"/>
        <w:numPr>
          <w:ilvl w:val="0"/>
          <w:numId w:val="14"/>
        </w:numPr>
      </w:pPr>
      <w:r>
        <w:rPr>
          <w:rFonts w:cstheme="minorHAnsi"/>
        </w:rPr>
        <w:t xml:space="preserve">A </w:t>
      </w:r>
      <w:r>
        <w:rPr>
          <w:rFonts w:ascii="Courier New" w:hAnsi="Courier New" w:cs="Courier New"/>
        </w:rPr>
        <w:t>density</w:t>
      </w:r>
      <w:r>
        <w:rPr>
          <w:rFonts w:cstheme="minorHAnsi"/>
        </w:rPr>
        <w:t xml:space="preserve"> method that returns the density of any possible value</w:t>
      </w:r>
    </w:p>
    <w:p w:rsidR="004C6C4F" w:rsidRDefault="004C6C4F" w:rsidP="004C6C4F">
      <w:r>
        <w:t xml:space="preserve">The </w:t>
      </w:r>
      <w:r w:rsidR="00A35761">
        <w:t>class that defines continuous</w:t>
      </w:r>
      <w:r>
        <w:t xml:space="preserve"> uniform </w:t>
      </w:r>
      <w:r w:rsidR="00A35761">
        <w:t>distributions between given lower and upper bounds</w:t>
      </w:r>
      <w:r>
        <w:t xml:space="preserve"> is defined as follows:</w:t>
      </w:r>
    </w:p>
    <w:p w:rsidR="00B80CD8" w:rsidRPr="00B80CD8" w:rsidRDefault="00B80CD8" w:rsidP="00C67FC9">
      <w:pPr>
        <w:rPr>
          <w:rFonts w:ascii="Courier New" w:hAnsi="Courier New" w:cs="Courier New"/>
          <w:sz w:val="24"/>
        </w:rPr>
      </w:pPr>
    </w:p>
    <w:p w:rsidR="000F4DE4" w:rsidRDefault="00B80CD8">
      <w:pPr>
        <w:autoSpaceDE w:val="0"/>
        <w:autoSpaceDN w:val="0"/>
        <w:adjustRightInd w:val="0"/>
        <w:ind w:left="360" w:firstLine="0"/>
        <w:rPr>
          <w:rFonts w:ascii="Courier New" w:hAnsi="Courier New" w:cs="Courier New"/>
          <w:szCs w:val="20"/>
          <w:lang w:bidi="ar-SA"/>
        </w:rPr>
      </w:pPr>
      <w:proofErr w:type="gramStart"/>
      <w:r w:rsidRPr="00B80CD8">
        <w:rPr>
          <w:rFonts w:ascii="Courier New" w:hAnsi="Courier New" w:cs="Courier New"/>
          <w:bCs/>
          <w:szCs w:val="20"/>
          <w:lang w:bidi="ar-SA"/>
        </w:rPr>
        <w:t>class</w:t>
      </w:r>
      <w:proofErr w:type="gramEnd"/>
      <w:r w:rsidRPr="00B80CD8">
        <w:rPr>
          <w:rFonts w:ascii="Courier New" w:hAnsi="Courier New" w:cs="Courier New"/>
          <w:szCs w:val="20"/>
          <w:lang w:bidi="ar-SA"/>
        </w:rPr>
        <w:t xml:space="preserve"> AtomicUniform(name: Name[Double], </w:t>
      </w:r>
      <w:r w:rsidRPr="00B80CD8">
        <w:rPr>
          <w:rFonts w:ascii="Courier New" w:hAnsi="Courier New" w:cs="Courier New"/>
          <w:bCs/>
          <w:szCs w:val="20"/>
          <w:lang w:bidi="ar-SA"/>
        </w:rPr>
        <w:t>val</w:t>
      </w:r>
      <w:r w:rsidRPr="00B80CD8">
        <w:rPr>
          <w:rFonts w:ascii="Courier New" w:hAnsi="Courier New" w:cs="Courier New"/>
          <w:szCs w:val="20"/>
          <w:lang w:bidi="ar-SA"/>
        </w:rPr>
        <w:t xml:space="preserve"> lower: Double, </w:t>
      </w:r>
      <w:r w:rsidRPr="00B80CD8">
        <w:rPr>
          <w:rFonts w:ascii="Courier New" w:hAnsi="Courier New" w:cs="Courier New"/>
          <w:bCs/>
          <w:szCs w:val="20"/>
          <w:lang w:bidi="ar-SA"/>
        </w:rPr>
        <w:t>val</w:t>
      </w:r>
      <w:r w:rsidRPr="00B80CD8">
        <w:rPr>
          <w:rFonts w:ascii="Courier New" w:hAnsi="Courier New" w:cs="Courier New"/>
          <w:szCs w:val="20"/>
          <w:lang w:bidi="ar-SA"/>
        </w:rPr>
        <w:t xml:space="preserve"> upper: Double, collection: ElementCollection)</w:t>
      </w: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extends</w:t>
      </w:r>
      <w:proofErr w:type="gramEnd"/>
      <w:r w:rsidRPr="00B80CD8">
        <w:rPr>
          <w:rFonts w:ascii="Courier New" w:hAnsi="Courier New" w:cs="Courier New"/>
          <w:szCs w:val="20"/>
          <w:lang w:bidi="ar-SA"/>
        </w:rPr>
        <w:t xml:space="preserve"> Element[Double](name, collection) </w:t>
      </w:r>
      <w:r w:rsidRPr="00B80CD8">
        <w:rPr>
          <w:rFonts w:ascii="Courier New" w:hAnsi="Courier New" w:cs="Courier New"/>
          <w:bCs/>
          <w:szCs w:val="20"/>
          <w:lang w:bidi="ar-SA"/>
        </w:rPr>
        <w:t>with</w:t>
      </w:r>
      <w:r w:rsidRPr="00B80CD8">
        <w:rPr>
          <w:rFonts w:ascii="Courier New" w:hAnsi="Courier New" w:cs="Courier New"/>
          <w:szCs w:val="20"/>
          <w:lang w:bidi="ar-SA"/>
        </w:rPr>
        <w:t xml:space="preserve"> Atomic[Double] {</w:t>
      </w: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type</w:t>
      </w:r>
      <w:proofErr w:type="gramEnd"/>
      <w:r w:rsidRPr="00B80CD8">
        <w:rPr>
          <w:rFonts w:ascii="Courier New" w:hAnsi="Courier New" w:cs="Courier New"/>
          <w:szCs w:val="20"/>
          <w:lang w:bidi="ar-SA"/>
        </w:rPr>
        <w:t xml:space="preserve"> Randomness = Double</w:t>
      </w:r>
    </w:p>
    <w:p w:rsidR="000F4DE4" w:rsidRDefault="000F4DE4">
      <w:pPr>
        <w:autoSpaceDE w:val="0"/>
        <w:autoSpaceDN w:val="0"/>
        <w:adjustRightInd w:val="0"/>
        <w:ind w:left="360" w:firstLine="0"/>
        <w:rPr>
          <w:rFonts w:ascii="Courier New" w:hAnsi="Courier New" w:cs="Courier New"/>
          <w:szCs w:val="20"/>
          <w:lang w:bidi="ar-SA"/>
        </w:rPr>
      </w:pP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val</w:t>
      </w:r>
      <w:proofErr w:type="gramEnd"/>
      <w:r w:rsidRPr="00B80CD8">
        <w:rPr>
          <w:rFonts w:ascii="Courier New" w:hAnsi="Courier New" w:cs="Courier New"/>
          <w:szCs w:val="20"/>
          <w:lang w:bidi="ar-SA"/>
        </w:rPr>
        <w:t xml:space="preserve"> diff = upper - lower</w:t>
      </w:r>
    </w:p>
    <w:p w:rsidR="000F4DE4" w:rsidRDefault="000F4DE4">
      <w:pPr>
        <w:autoSpaceDE w:val="0"/>
        <w:autoSpaceDN w:val="0"/>
        <w:adjustRightInd w:val="0"/>
        <w:ind w:left="360" w:firstLine="0"/>
        <w:rPr>
          <w:rFonts w:ascii="Courier New" w:hAnsi="Courier New" w:cs="Courier New"/>
          <w:szCs w:val="20"/>
          <w:lang w:bidi="ar-SA"/>
        </w:rPr>
      </w:pP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def</w:t>
      </w:r>
      <w:proofErr w:type="gramEnd"/>
      <w:r w:rsidRPr="00B80CD8">
        <w:rPr>
          <w:rFonts w:ascii="Courier New" w:hAnsi="Courier New" w:cs="Courier New"/>
          <w:szCs w:val="20"/>
          <w:lang w:bidi="ar-SA"/>
        </w:rPr>
        <w:t xml:space="preserve"> generateRandomness() = random.nextDouble() * diff + lower</w:t>
      </w:r>
    </w:p>
    <w:p w:rsidR="000F4DE4" w:rsidRDefault="000F4DE4">
      <w:pPr>
        <w:autoSpaceDE w:val="0"/>
        <w:autoSpaceDN w:val="0"/>
        <w:adjustRightInd w:val="0"/>
        <w:ind w:left="360" w:firstLine="0"/>
        <w:rPr>
          <w:rFonts w:ascii="Courier New" w:hAnsi="Courier New" w:cs="Courier New"/>
          <w:szCs w:val="20"/>
          <w:lang w:bidi="ar-SA"/>
        </w:rPr>
      </w:pP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def</w:t>
      </w:r>
      <w:proofErr w:type="gramEnd"/>
      <w:r w:rsidRPr="00B80CD8">
        <w:rPr>
          <w:rFonts w:ascii="Courier New" w:hAnsi="Courier New" w:cs="Courier New"/>
          <w:szCs w:val="20"/>
          <w:lang w:bidi="ar-SA"/>
        </w:rPr>
        <w:t xml:space="preserve"> generateValue(rand: Randomness) = rand</w:t>
      </w:r>
    </w:p>
    <w:p w:rsidR="000F4DE4" w:rsidRDefault="000F4DE4">
      <w:pPr>
        <w:autoSpaceDE w:val="0"/>
        <w:autoSpaceDN w:val="0"/>
        <w:adjustRightInd w:val="0"/>
        <w:ind w:left="360" w:firstLine="0"/>
        <w:rPr>
          <w:rFonts w:ascii="Courier New" w:hAnsi="Courier New" w:cs="Courier New"/>
          <w:szCs w:val="20"/>
          <w:lang w:bidi="ar-SA"/>
        </w:rPr>
      </w:pP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val</w:t>
      </w:r>
      <w:proofErr w:type="gramEnd"/>
      <w:r w:rsidRPr="00B80CD8">
        <w:rPr>
          <w:rFonts w:ascii="Courier New" w:hAnsi="Courier New" w:cs="Courier New"/>
          <w:szCs w:val="20"/>
          <w:lang w:bidi="ar-SA"/>
        </w:rPr>
        <w:t xml:space="preserve"> constantDensity = 1.0 / diff</w:t>
      </w: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def</w:t>
      </w:r>
      <w:proofErr w:type="gramEnd"/>
      <w:r w:rsidRPr="00B80CD8">
        <w:rPr>
          <w:rFonts w:ascii="Courier New" w:hAnsi="Courier New" w:cs="Courier New"/>
          <w:szCs w:val="20"/>
          <w:lang w:bidi="ar-SA"/>
        </w:rPr>
        <w:t xml:space="preserve"> density(d: Double) = </w:t>
      </w:r>
      <w:r w:rsidRPr="00B80CD8">
        <w:rPr>
          <w:rFonts w:ascii="Courier New" w:hAnsi="Courier New" w:cs="Courier New"/>
          <w:bCs/>
          <w:szCs w:val="20"/>
          <w:lang w:bidi="ar-SA"/>
        </w:rPr>
        <w:t>if</w:t>
      </w:r>
      <w:r w:rsidRPr="00B80CD8">
        <w:rPr>
          <w:rFonts w:ascii="Courier New" w:hAnsi="Courier New" w:cs="Courier New"/>
          <w:szCs w:val="20"/>
          <w:lang w:bidi="ar-SA"/>
        </w:rPr>
        <w:t xml:space="preserve"> (d &gt;= lower &amp;&amp; d &lt; upper) constantDensity; </w:t>
      </w:r>
      <w:r w:rsidRPr="00B80CD8">
        <w:rPr>
          <w:rFonts w:ascii="Courier New" w:hAnsi="Courier New" w:cs="Courier New"/>
          <w:bCs/>
          <w:szCs w:val="20"/>
          <w:lang w:bidi="ar-SA"/>
        </w:rPr>
        <w:t>else</w:t>
      </w:r>
      <w:r w:rsidRPr="00B80CD8">
        <w:rPr>
          <w:rFonts w:ascii="Courier New" w:hAnsi="Courier New" w:cs="Courier New"/>
          <w:szCs w:val="20"/>
          <w:lang w:bidi="ar-SA"/>
        </w:rPr>
        <w:t xml:space="preserve"> 0.0</w:t>
      </w:r>
    </w:p>
    <w:p w:rsidR="000F4DE4" w:rsidRDefault="000F4DE4">
      <w:pPr>
        <w:autoSpaceDE w:val="0"/>
        <w:autoSpaceDN w:val="0"/>
        <w:adjustRightInd w:val="0"/>
        <w:ind w:left="360" w:firstLine="0"/>
        <w:rPr>
          <w:rFonts w:ascii="Courier New" w:hAnsi="Courier New" w:cs="Courier New"/>
          <w:szCs w:val="20"/>
          <w:lang w:bidi="ar-SA"/>
        </w:rPr>
      </w:pPr>
    </w:p>
    <w:p w:rsidR="000F4DE4" w:rsidRDefault="00B80CD8">
      <w:pPr>
        <w:autoSpaceDE w:val="0"/>
        <w:autoSpaceDN w:val="0"/>
        <w:adjustRightInd w:val="0"/>
        <w:ind w:left="360"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override</w:t>
      </w:r>
      <w:proofErr w:type="gramEnd"/>
      <w:r w:rsidRPr="00B80CD8">
        <w:rPr>
          <w:rFonts w:ascii="Courier New" w:hAnsi="Courier New" w:cs="Courier New"/>
          <w:szCs w:val="20"/>
          <w:lang w:bidi="ar-SA"/>
        </w:rPr>
        <w:t xml:space="preserve"> </w:t>
      </w:r>
      <w:r w:rsidRPr="00B80CD8">
        <w:rPr>
          <w:rFonts w:ascii="Courier New" w:hAnsi="Courier New" w:cs="Courier New"/>
          <w:bCs/>
          <w:szCs w:val="20"/>
          <w:lang w:bidi="ar-SA"/>
        </w:rPr>
        <w:t>def</w:t>
      </w:r>
      <w:r w:rsidRPr="00B80CD8">
        <w:rPr>
          <w:rFonts w:ascii="Courier New" w:hAnsi="Courier New" w:cs="Courier New"/>
          <w:szCs w:val="20"/>
          <w:lang w:bidi="ar-SA"/>
        </w:rPr>
        <w:t xml:space="preserve"> toString = "Uniform(" + lower + ", " + upper + ")"</w:t>
      </w:r>
    </w:p>
    <w:p w:rsidR="000F4DE4" w:rsidRDefault="00B80CD8">
      <w:pPr>
        <w:autoSpaceDE w:val="0"/>
        <w:autoSpaceDN w:val="0"/>
        <w:adjustRightInd w:val="0"/>
        <w:ind w:left="360" w:firstLine="0"/>
        <w:rPr>
          <w:ins w:id="640" w:author="bruttenberg" w:date="2013-08-14T15:34:00Z"/>
          <w:rFonts w:ascii="Courier New" w:hAnsi="Courier New" w:cs="Courier New"/>
          <w:szCs w:val="20"/>
          <w:lang w:bidi="ar-SA"/>
        </w:rPr>
      </w:pPr>
      <w:r w:rsidRPr="00B80CD8">
        <w:rPr>
          <w:rFonts w:ascii="Courier New" w:hAnsi="Courier New" w:cs="Courier New"/>
          <w:szCs w:val="20"/>
          <w:lang w:bidi="ar-SA"/>
        </w:rPr>
        <w:t>}</w:t>
      </w:r>
    </w:p>
    <w:p w:rsidR="000F4DE4" w:rsidRDefault="000F4DE4">
      <w:pPr>
        <w:autoSpaceDE w:val="0"/>
        <w:autoSpaceDN w:val="0"/>
        <w:adjustRightInd w:val="0"/>
        <w:ind w:left="360" w:firstLine="0"/>
        <w:rPr>
          <w:rFonts w:ascii="Courier New" w:hAnsi="Courier New" w:cs="Courier New"/>
          <w:szCs w:val="20"/>
          <w:lang w:bidi="ar-SA"/>
        </w:rPr>
      </w:pPr>
    </w:p>
    <w:p w:rsidR="00B80CD8" w:rsidRDefault="004C6C4F" w:rsidP="00C67FC9">
      <w:pPr>
        <w:rPr>
          <w:rFonts w:cstheme="minorHAnsi"/>
        </w:rPr>
      </w:pPr>
      <w:r>
        <w:t>This should be self-explanatory given everything we’ve seen so far. In this class, we defined</w:t>
      </w:r>
      <w:r>
        <w:rPr>
          <w:rFonts w:ascii="Courier New" w:hAnsi="Courier New" w:cs="Courier New"/>
        </w:rPr>
        <w:t xml:space="preserve"> generateRandomness</w:t>
      </w:r>
      <w:r>
        <w:rPr>
          <w:rFonts w:cstheme="minorHAnsi"/>
        </w:rPr>
        <w:t xml:space="preserve"> to actually produce the value, and </w:t>
      </w:r>
      <w:r>
        <w:rPr>
          <w:rFonts w:ascii="Courier New" w:hAnsi="Courier New" w:cs="Courier New"/>
        </w:rPr>
        <w:t>generateValue</w:t>
      </w:r>
      <w:r>
        <w:rPr>
          <w:rFonts w:cstheme="minorHAnsi"/>
        </w:rPr>
        <w:t xml:space="preserve"> to simply pass it along</w:t>
      </w:r>
      <w:r w:rsidR="000C567B">
        <w:rPr>
          <w:rFonts w:cstheme="minorHAnsi"/>
        </w:rPr>
        <w:t>, but</w:t>
      </w:r>
      <w:r>
        <w:rPr>
          <w:rFonts w:cstheme="minorHAnsi"/>
        </w:rPr>
        <w:t xml:space="preserve"> a different design would have been possible. </w:t>
      </w:r>
      <w:ins w:id="641" w:author="bruttenberg" w:date="2013-08-14T15:36:00Z">
        <w:r w:rsidR="00603168">
          <w:rPr>
            <w:rFonts w:cstheme="minorHAnsi"/>
          </w:rPr>
          <w:t xml:space="preserve">For instance, an atomic normal distribution would compute its randomness value using the standard normal distribution, and the value of the element would be the randomness shifted by the mean and scaled by the variance. </w:t>
        </w:r>
      </w:ins>
      <w:r>
        <w:rPr>
          <w:rFonts w:cstheme="minorHAnsi"/>
        </w:rPr>
        <w:t>For other atomic non-deterministic classes, the logic of the methods would be richer, but the general structure would be the same.</w:t>
      </w:r>
    </w:p>
    <w:p w:rsidR="00C67FC9" w:rsidRDefault="00C67FC9" w:rsidP="00C67FC9">
      <w:pPr>
        <w:pStyle w:val="Heading2"/>
      </w:pPr>
      <w:bookmarkStart w:id="642" w:name="_Toc364262218"/>
      <w:r>
        <w:t>Creating a compound class without inheritance</w:t>
      </w:r>
      <w:bookmarkEnd w:id="642"/>
    </w:p>
    <w:p w:rsidR="003E1871" w:rsidRDefault="003E1871" w:rsidP="003E1871">
      <w:pPr>
        <w:rPr>
          <w:rFonts w:cstheme="minorHAnsi"/>
        </w:rPr>
      </w:pPr>
      <w:r>
        <w:rPr>
          <w:rFonts w:cstheme="minorHAnsi"/>
        </w:rPr>
        <w:t xml:space="preserve">Creating a compound class without inheritance is unusual, as </w:t>
      </w:r>
      <w:r>
        <w:rPr>
          <w:rFonts w:ascii="Courier New" w:hAnsi="Courier New" w:cs="Courier New"/>
        </w:rPr>
        <w:t>Chain</w:t>
      </w:r>
      <w:r>
        <w:rPr>
          <w:rFonts w:cstheme="minorHAnsi"/>
        </w:rPr>
        <w:t xml:space="preserve"> and </w:t>
      </w:r>
      <w:r>
        <w:rPr>
          <w:rFonts w:ascii="Courier New" w:hAnsi="Courier New" w:cs="Courier New"/>
        </w:rPr>
        <w:t>Apply</w:t>
      </w:r>
      <w:r>
        <w:rPr>
          <w:rFonts w:cstheme="minorHAnsi"/>
        </w:rPr>
        <w:t xml:space="preserve"> are ubiquitous. The most common use will probably be to create variants of </w:t>
      </w:r>
      <w:r>
        <w:rPr>
          <w:rFonts w:ascii="Courier New" w:hAnsi="Courier New" w:cs="Courier New"/>
        </w:rPr>
        <w:t xml:space="preserve">Chain </w:t>
      </w:r>
      <w:r>
        <w:rPr>
          <w:rFonts w:cstheme="minorHAnsi"/>
        </w:rPr>
        <w:t xml:space="preserve">and </w:t>
      </w:r>
      <w:r>
        <w:rPr>
          <w:rFonts w:ascii="Courier New" w:hAnsi="Courier New" w:cs="Courier New"/>
        </w:rPr>
        <w:t xml:space="preserve">Apply </w:t>
      </w:r>
      <w:r>
        <w:rPr>
          <w:rFonts w:cstheme="minorHAnsi"/>
        </w:rPr>
        <w:t xml:space="preserve">that take more arguments than the built-in classes. To do that, you should take the code for </w:t>
      </w:r>
      <w:r>
        <w:rPr>
          <w:rFonts w:ascii="Courier New" w:hAnsi="Courier New" w:cs="Courier New"/>
        </w:rPr>
        <w:t>Chain</w:t>
      </w:r>
      <w:r>
        <w:rPr>
          <w:rFonts w:cstheme="minorHAnsi"/>
        </w:rPr>
        <w:t xml:space="preserve"> or </w:t>
      </w:r>
      <w:r>
        <w:rPr>
          <w:rFonts w:ascii="Courier New" w:hAnsi="Courier New" w:cs="Courier New"/>
        </w:rPr>
        <w:t>Apply</w:t>
      </w:r>
      <w:r>
        <w:rPr>
          <w:rFonts w:cstheme="minorHAnsi"/>
        </w:rPr>
        <w:t xml:space="preserve"> as a model and base your new class on that. </w:t>
      </w:r>
      <w:r w:rsidR="00C97E4E">
        <w:rPr>
          <w:rFonts w:cstheme="minorHAnsi"/>
        </w:rPr>
        <w:t>Otherwise, for a deterministic compound class, you need to define the following elements:</w:t>
      </w:r>
    </w:p>
    <w:p w:rsidR="00A35761" w:rsidRDefault="003E1871" w:rsidP="003E1871">
      <w:pPr>
        <w:pStyle w:val="ListParagraph"/>
        <w:numPr>
          <w:ilvl w:val="0"/>
          <w:numId w:val="15"/>
        </w:numPr>
        <w:rPr>
          <w:rFonts w:cstheme="minorHAnsi"/>
        </w:rPr>
      </w:pPr>
      <w:r w:rsidRPr="00A35761">
        <w:rPr>
          <w:rFonts w:cstheme="minorHAnsi"/>
        </w:rPr>
        <w:t xml:space="preserve">The </w:t>
      </w:r>
      <w:r w:rsidRPr="00A35761">
        <w:rPr>
          <w:rFonts w:ascii="Courier New" w:hAnsi="Courier New" w:cs="Courier New"/>
        </w:rPr>
        <w:t>args</w:t>
      </w:r>
      <w:r w:rsidRPr="00A35761">
        <w:rPr>
          <w:rFonts w:cstheme="minorHAnsi"/>
        </w:rPr>
        <w:t xml:space="preserve"> method that returns </w:t>
      </w:r>
      <w:r w:rsidR="00C97E4E" w:rsidRPr="00A35761">
        <w:rPr>
          <w:rFonts w:cstheme="minorHAnsi"/>
        </w:rPr>
        <w:t xml:space="preserve">a list </w:t>
      </w:r>
      <w:r w:rsidR="00A35761" w:rsidRPr="00A35761">
        <w:rPr>
          <w:rFonts w:cstheme="minorHAnsi"/>
        </w:rPr>
        <w:t xml:space="preserve">of </w:t>
      </w:r>
      <w:r w:rsidRPr="00A35761">
        <w:rPr>
          <w:rFonts w:cstheme="minorHAnsi"/>
        </w:rPr>
        <w:t xml:space="preserve">the elements on which this element depends. </w:t>
      </w:r>
      <w:r w:rsidR="00A35761" w:rsidRPr="00A35761">
        <w:rPr>
          <w:rFonts w:cstheme="minorHAnsi"/>
        </w:rPr>
        <w:t>M</w:t>
      </w:r>
      <w:r w:rsidRPr="00A35761">
        <w:rPr>
          <w:rFonts w:cstheme="minorHAnsi"/>
        </w:rPr>
        <w:t xml:space="preserve">ake sure this is a </w:t>
      </w:r>
      <w:r w:rsidRPr="00A35761">
        <w:rPr>
          <w:rFonts w:ascii="Courier New" w:hAnsi="Courier New" w:cs="Courier New"/>
        </w:rPr>
        <w:t>def</w:t>
      </w:r>
      <w:r w:rsidRPr="00A35761">
        <w:rPr>
          <w:rFonts w:cstheme="minorHAnsi"/>
        </w:rPr>
        <w:t xml:space="preserve">, not a </w:t>
      </w:r>
      <w:r w:rsidRPr="00A35761">
        <w:rPr>
          <w:rFonts w:ascii="Courier New" w:hAnsi="Courier New" w:cs="Courier New"/>
        </w:rPr>
        <w:t>val</w:t>
      </w:r>
      <w:r w:rsidR="00A35761" w:rsidRPr="00A35761">
        <w:rPr>
          <w:rFonts w:cstheme="minorHAnsi"/>
        </w:rPr>
        <w:t>. (Otherwise,</w:t>
      </w:r>
      <w:r w:rsidRPr="00A35761">
        <w:rPr>
          <w:rFonts w:cstheme="minorHAnsi"/>
        </w:rPr>
        <w:t xml:space="preserve"> you might run into a nasty Scala issue with abstract fields in a superclass being initialized in a concrete subclass. When an instance of the subclass is constructed, the superclass instance is constructed first, and a superclass of all </w:t>
      </w:r>
      <w:r w:rsidRPr="00A35761">
        <w:rPr>
          <w:rFonts w:cstheme="minorHAnsi"/>
        </w:rPr>
        <w:lastRenderedPageBreak/>
        <w:t xml:space="preserve">element classes is the </w:t>
      </w:r>
      <w:r w:rsidRPr="00A35761">
        <w:rPr>
          <w:rFonts w:ascii="Courier New" w:hAnsi="Courier New" w:cs="Courier New"/>
        </w:rPr>
        <w:t>Element</w:t>
      </w:r>
      <w:r w:rsidRPr="00A35761">
        <w:rPr>
          <w:rFonts w:cstheme="minorHAnsi"/>
        </w:rPr>
        <w:t xml:space="preserve"> class, which uses</w:t>
      </w:r>
      <w:r w:rsidR="00C97E4E" w:rsidRPr="00A35761">
        <w:rPr>
          <w:rFonts w:cstheme="minorHAnsi"/>
        </w:rPr>
        <w:t xml:space="preserve"> </w:t>
      </w:r>
      <w:r w:rsidR="00C97E4E" w:rsidRPr="00A35761">
        <w:rPr>
          <w:rFonts w:ascii="Courier New" w:hAnsi="Courier New" w:cs="Courier New"/>
        </w:rPr>
        <w:t>args</w:t>
      </w:r>
      <w:r w:rsidR="00C97E4E" w:rsidRPr="00A35761">
        <w:rPr>
          <w:rFonts w:cstheme="minorHAnsi"/>
        </w:rPr>
        <w:t xml:space="preserve"> in its constructor. If </w:t>
      </w:r>
      <w:r w:rsidR="00C97E4E" w:rsidRPr="00A35761">
        <w:rPr>
          <w:rFonts w:ascii="Courier New" w:hAnsi="Courier New" w:cs="Courier New"/>
        </w:rPr>
        <w:t>args</w:t>
      </w:r>
      <w:r w:rsidR="00C97E4E" w:rsidRPr="00A35761">
        <w:rPr>
          <w:rFonts w:cstheme="minorHAnsi"/>
        </w:rPr>
        <w:t xml:space="preserve"> were a </w:t>
      </w:r>
      <w:proofErr w:type="gramStart"/>
      <w:r w:rsidR="00C97E4E" w:rsidRPr="00A35761">
        <w:rPr>
          <w:rFonts w:ascii="Courier New" w:hAnsi="Courier New" w:cs="Courier New"/>
        </w:rPr>
        <w:t>val</w:t>
      </w:r>
      <w:proofErr w:type="gramEnd"/>
      <w:r w:rsidR="00C97E4E" w:rsidRPr="00A35761">
        <w:rPr>
          <w:rFonts w:cstheme="minorHAnsi"/>
        </w:rPr>
        <w:t>, it would be uninitialized at that time and throw a null pointer exception.</w:t>
      </w:r>
      <w:r w:rsidR="00A35761" w:rsidRPr="00A35761">
        <w:rPr>
          <w:rFonts w:cstheme="minorHAnsi"/>
        </w:rPr>
        <w:t>)</w:t>
      </w:r>
    </w:p>
    <w:p w:rsidR="00C97E4E" w:rsidRDefault="00A35761" w:rsidP="003E1871">
      <w:pPr>
        <w:pStyle w:val="ListParagraph"/>
        <w:numPr>
          <w:ilvl w:val="0"/>
          <w:numId w:val="15"/>
        </w:numPr>
        <w:rPr>
          <w:rFonts w:cstheme="minorHAnsi"/>
        </w:rPr>
      </w:pPr>
      <w:r w:rsidRPr="00A35761">
        <w:rPr>
          <w:rFonts w:cstheme="minorHAnsi"/>
        </w:rPr>
        <w:t xml:space="preserve"> </w:t>
      </w:r>
      <w:r w:rsidR="00C97E4E" w:rsidRPr="00A35761">
        <w:rPr>
          <w:rFonts w:cstheme="minorHAnsi"/>
        </w:rPr>
        <w:t>The</w:t>
      </w:r>
      <w:r w:rsidR="00C97E4E" w:rsidRPr="00A35761">
        <w:rPr>
          <w:rFonts w:ascii="Courier New" w:hAnsi="Courier New" w:cs="Courier New"/>
        </w:rPr>
        <w:t xml:space="preserve"> generateValu</w:t>
      </w:r>
      <w:r w:rsidR="00C97E4E" w:rsidRPr="00A35761">
        <w:rPr>
          <w:rFonts w:ascii="Courier New" w:hAnsi="Courier New" w:cstheme="minorHAnsi"/>
        </w:rPr>
        <w:t>e</w:t>
      </w:r>
      <w:r w:rsidR="00C97E4E" w:rsidRPr="00A35761">
        <w:rPr>
          <w:rFonts w:cstheme="minorHAnsi"/>
        </w:rPr>
        <w:t xml:space="preserve"> method that takes no arguments and produces the value of the element as a function of the values of the arguments of the element.</w:t>
      </w:r>
    </w:p>
    <w:p w:rsidR="00C97E4E" w:rsidRDefault="00C97E4E" w:rsidP="00C97E4E">
      <w:pPr>
        <w:rPr>
          <w:rFonts w:cstheme="minorHAnsi"/>
        </w:rPr>
      </w:pPr>
      <w:r>
        <w:rPr>
          <w:rFonts w:cstheme="minorHAnsi"/>
        </w:rPr>
        <w:t xml:space="preserve">For example, </w:t>
      </w:r>
      <w:r>
        <w:rPr>
          <w:rFonts w:ascii="Courier New" w:hAnsi="Courier New" w:cs="Courier New"/>
        </w:rPr>
        <w:t>Apply1</w:t>
      </w:r>
      <w:r>
        <w:rPr>
          <w:rFonts w:cstheme="minorHAnsi"/>
        </w:rPr>
        <w:t xml:space="preserve"> is defined by</w:t>
      </w:r>
    </w:p>
    <w:p w:rsidR="00C97E4E" w:rsidRPr="00C97E4E" w:rsidRDefault="00C97E4E" w:rsidP="00C97E4E">
      <w:pPr>
        <w:rPr>
          <w:rFonts w:ascii="Courier New" w:hAnsi="Courier New" w:cs="Courier New"/>
          <w:sz w:val="24"/>
        </w:rPr>
      </w:pPr>
    </w:p>
    <w:p w:rsidR="000F4DE4" w:rsidRDefault="00C97E4E">
      <w:pPr>
        <w:autoSpaceDE w:val="0"/>
        <w:autoSpaceDN w:val="0"/>
        <w:adjustRightInd w:val="0"/>
        <w:ind w:left="360" w:firstLine="0"/>
        <w:rPr>
          <w:rFonts w:ascii="Courier New" w:hAnsi="Courier New" w:cs="Courier New"/>
          <w:szCs w:val="20"/>
          <w:lang w:bidi="ar-SA"/>
        </w:rPr>
      </w:pPr>
      <w:proofErr w:type="gramStart"/>
      <w:r w:rsidRPr="00C97E4E">
        <w:rPr>
          <w:rFonts w:ascii="Courier New" w:hAnsi="Courier New" w:cs="Courier New"/>
          <w:bCs/>
          <w:szCs w:val="20"/>
          <w:lang w:bidi="ar-SA"/>
        </w:rPr>
        <w:t>class</w:t>
      </w:r>
      <w:proofErr w:type="gramEnd"/>
      <w:r w:rsidRPr="00C97E4E">
        <w:rPr>
          <w:rFonts w:ascii="Courier New" w:hAnsi="Courier New" w:cs="Courier New"/>
          <w:szCs w:val="20"/>
          <w:lang w:bidi="ar-SA"/>
        </w:rPr>
        <w:t xml:space="preserve"> Apply1[T1,U](name: Name[U], </w:t>
      </w:r>
      <w:r w:rsidRPr="00C97E4E">
        <w:rPr>
          <w:rFonts w:ascii="Courier New" w:hAnsi="Courier New" w:cs="Courier New"/>
          <w:bCs/>
          <w:szCs w:val="20"/>
          <w:lang w:bidi="ar-SA"/>
        </w:rPr>
        <w:t>val</w:t>
      </w:r>
      <w:r w:rsidRPr="00C97E4E">
        <w:rPr>
          <w:rFonts w:ascii="Courier New" w:hAnsi="Courier New" w:cs="Courier New"/>
          <w:szCs w:val="20"/>
          <w:lang w:bidi="ar-SA"/>
        </w:rPr>
        <w:t xml:space="preserve"> arg1: Element[T1], </w:t>
      </w:r>
      <w:r w:rsidRPr="00C97E4E">
        <w:rPr>
          <w:rFonts w:ascii="Courier New" w:hAnsi="Courier New" w:cs="Courier New"/>
          <w:bCs/>
          <w:szCs w:val="20"/>
          <w:lang w:bidi="ar-SA"/>
        </w:rPr>
        <w:t>val</w:t>
      </w:r>
      <w:r w:rsidRPr="00C97E4E">
        <w:rPr>
          <w:rFonts w:ascii="Courier New" w:hAnsi="Courier New" w:cs="Courier New"/>
          <w:szCs w:val="20"/>
          <w:lang w:bidi="ar-SA"/>
        </w:rPr>
        <w:t xml:space="preserve"> fn: T1 =&gt; U, collection: ElementCollection)</w:t>
      </w:r>
    </w:p>
    <w:p w:rsidR="000F4DE4" w:rsidRDefault="00C97E4E">
      <w:pPr>
        <w:autoSpaceDE w:val="0"/>
        <w:autoSpaceDN w:val="0"/>
        <w:adjustRightInd w:val="0"/>
        <w:ind w:left="360" w:firstLine="0"/>
        <w:rPr>
          <w:rFonts w:ascii="Courier New" w:hAnsi="Courier New" w:cs="Courier New"/>
          <w:szCs w:val="20"/>
          <w:lang w:bidi="ar-SA"/>
        </w:rPr>
      </w:pPr>
      <w:proofErr w:type="gramStart"/>
      <w:r w:rsidRPr="00C97E4E">
        <w:rPr>
          <w:rFonts w:ascii="Courier New" w:hAnsi="Courier New" w:cs="Courier New"/>
          <w:bCs/>
          <w:szCs w:val="20"/>
          <w:lang w:bidi="ar-SA"/>
        </w:rPr>
        <w:t>extends</w:t>
      </w:r>
      <w:proofErr w:type="gramEnd"/>
      <w:r w:rsidRPr="00C97E4E">
        <w:rPr>
          <w:rFonts w:ascii="Courier New" w:hAnsi="Courier New" w:cs="Courier New"/>
          <w:szCs w:val="20"/>
          <w:lang w:bidi="ar-SA"/>
        </w:rPr>
        <w:t xml:space="preserve"> Deterministic[U](name, collection) {</w:t>
      </w:r>
    </w:p>
    <w:p w:rsidR="000F4DE4" w:rsidRDefault="00C97E4E">
      <w:pPr>
        <w:autoSpaceDE w:val="0"/>
        <w:autoSpaceDN w:val="0"/>
        <w:adjustRightInd w:val="0"/>
        <w:ind w:left="360"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def</w:t>
      </w:r>
      <w:proofErr w:type="gramEnd"/>
      <w:r w:rsidRPr="00C97E4E">
        <w:rPr>
          <w:rFonts w:ascii="Courier New" w:hAnsi="Courier New" w:cs="Courier New"/>
          <w:szCs w:val="20"/>
          <w:lang w:bidi="ar-SA"/>
        </w:rPr>
        <w:t xml:space="preserve"> args: List[Element[_]] = List(arg1)</w:t>
      </w:r>
    </w:p>
    <w:p w:rsidR="000F4DE4" w:rsidRDefault="000F4DE4">
      <w:pPr>
        <w:autoSpaceDE w:val="0"/>
        <w:autoSpaceDN w:val="0"/>
        <w:adjustRightInd w:val="0"/>
        <w:ind w:left="360" w:firstLine="0"/>
        <w:rPr>
          <w:rFonts w:ascii="Courier New" w:hAnsi="Courier New" w:cs="Courier New"/>
          <w:szCs w:val="20"/>
          <w:lang w:bidi="ar-SA"/>
        </w:rPr>
      </w:pPr>
    </w:p>
    <w:p w:rsidR="000F4DE4" w:rsidRDefault="00C97E4E">
      <w:pPr>
        <w:autoSpaceDE w:val="0"/>
        <w:autoSpaceDN w:val="0"/>
        <w:adjustRightInd w:val="0"/>
        <w:ind w:left="360"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type</w:t>
      </w:r>
      <w:proofErr w:type="gramEnd"/>
      <w:r w:rsidRPr="00C97E4E">
        <w:rPr>
          <w:rFonts w:ascii="Courier New" w:hAnsi="Courier New" w:cs="Courier New"/>
          <w:szCs w:val="20"/>
          <w:lang w:bidi="ar-SA"/>
        </w:rPr>
        <w:t xml:space="preserve"> Arg1Type = T1</w:t>
      </w:r>
    </w:p>
    <w:p w:rsidR="000F4DE4" w:rsidRDefault="000F4DE4">
      <w:pPr>
        <w:autoSpaceDE w:val="0"/>
        <w:autoSpaceDN w:val="0"/>
        <w:adjustRightInd w:val="0"/>
        <w:ind w:left="360" w:firstLine="0"/>
        <w:rPr>
          <w:rFonts w:ascii="Courier New" w:hAnsi="Courier New" w:cs="Courier New"/>
          <w:szCs w:val="20"/>
          <w:lang w:bidi="ar-SA"/>
        </w:rPr>
      </w:pPr>
    </w:p>
    <w:p w:rsidR="000F4DE4" w:rsidRDefault="00C97E4E">
      <w:pPr>
        <w:autoSpaceDE w:val="0"/>
        <w:autoSpaceDN w:val="0"/>
        <w:adjustRightInd w:val="0"/>
        <w:ind w:left="360"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def</w:t>
      </w:r>
      <w:proofErr w:type="gramEnd"/>
      <w:r w:rsidRPr="00C97E4E">
        <w:rPr>
          <w:rFonts w:ascii="Courier New" w:hAnsi="Courier New" w:cs="Courier New"/>
          <w:szCs w:val="20"/>
          <w:lang w:bidi="ar-SA"/>
        </w:rPr>
        <w:t xml:space="preserve"> generateValue() = fn(arg1.value)</w:t>
      </w:r>
    </w:p>
    <w:p w:rsidR="000F4DE4" w:rsidRDefault="000F4DE4">
      <w:pPr>
        <w:autoSpaceDE w:val="0"/>
        <w:autoSpaceDN w:val="0"/>
        <w:adjustRightInd w:val="0"/>
        <w:ind w:left="360" w:firstLine="0"/>
        <w:rPr>
          <w:rFonts w:ascii="Courier New" w:hAnsi="Courier New" w:cs="Courier New"/>
          <w:szCs w:val="20"/>
          <w:lang w:bidi="ar-SA"/>
        </w:rPr>
      </w:pPr>
    </w:p>
    <w:p w:rsidR="000F4DE4" w:rsidRDefault="00C97E4E">
      <w:pPr>
        <w:autoSpaceDE w:val="0"/>
        <w:autoSpaceDN w:val="0"/>
        <w:adjustRightInd w:val="0"/>
        <w:ind w:left="360"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override</w:t>
      </w:r>
      <w:proofErr w:type="gramEnd"/>
      <w:r w:rsidRPr="00C97E4E">
        <w:rPr>
          <w:rFonts w:ascii="Courier New" w:hAnsi="Courier New" w:cs="Courier New"/>
          <w:szCs w:val="20"/>
          <w:lang w:bidi="ar-SA"/>
        </w:rPr>
        <w:t xml:space="preserve"> </w:t>
      </w:r>
      <w:r w:rsidRPr="00C97E4E">
        <w:rPr>
          <w:rFonts w:ascii="Courier New" w:hAnsi="Courier New" w:cs="Courier New"/>
          <w:bCs/>
          <w:szCs w:val="20"/>
          <w:lang w:bidi="ar-SA"/>
        </w:rPr>
        <w:t>def</w:t>
      </w:r>
      <w:r w:rsidRPr="00C97E4E">
        <w:rPr>
          <w:rFonts w:ascii="Courier New" w:hAnsi="Courier New" w:cs="Courier New"/>
          <w:szCs w:val="20"/>
          <w:lang w:bidi="ar-SA"/>
        </w:rPr>
        <w:t xml:space="preserve"> toString = "Apply(" + arg1 + ", " + fn + ")"</w:t>
      </w:r>
    </w:p>
    <w:p w:rsidR="000F4DE4" w:rsidRDefault="00C97E4E">
      <w:pPr>
        <w:autoSpaceDE w:val="0"/>
        <w:autoSpaceDN w:val="0"/>
        <w:adjustRightInd w:val="0"/>
        <w:ind w:left="360" w:firstLine="0"/>
        <w:rPr>
          <w:ins w:id="643" w:author="bruttenberg" w:date="2013-08-14T15:38:00Z"/>
          <w:rFonts w:ascii="Courier New" w:hAnsi="Courier New" w:cs="Courier New"/>
          <w:szCs w:val="20"/>
          <w:lang w:bidi="ar-SA"/>
        </w:rPr>
      </w:pPr>
      <w:r w:rsidRPr="00C97E4E">
        <w:rPr>
          <w:rFonts w:ascii="Courier New" w:hAnsi="Courier New" w:cs="Courier New"/>
          <w:szCs w:val="20"/>
          <w:lang w:bidi="ar-SA"/>
        </w:rPr>
        <w:t>}</w:t>
      </w:r>
    </w:p>
    <w:p w:rsidR="000F4DE4" w:rsidRDefault="000F4DE4">
      <w:pPr>
        <w:autoSpaceDE w:val="0"/>
        <w:autoSpaceDN w:val="0"/>
        <w:adjustRightInd w:val="0"/>
        <w:ind w:left="360" w:firstLine="0"/>
        <w:rPr>
          <w:rFonts w:ascii="Courier New" w:hAnsi="Courier New" w:cs="Courier New"/>
          <w:szCs w:val="20"/>
          <w:lang w:bidi="ar-SA"/>
        </w:rPr>
      </w:pPr>
    </w:p>
    <w:p w:rsidR="00C67FC9" w:rsidRPr="00C67FC9" w:rsidRDefault="00C97E4E" w:rsidP="00C67FC9">
      <w:r>
        <w:rPr>
          <w:rFonts w:cstheme="minorHAnsi"/>
        </w:rPr>
        <w:t xml:space="preserve">For non-deterministic classes, you need to define the additional elements </w:t>
      </w:r>
      <w:r>
        <w:rPr>
          <w:rFonts w:ascii="Courier New" w:hAnsi="Courier New" w:cs="Courier New"/>
        </w:rPr>
        <w:t>Randomness</w:t>
      </w:r>
      <w:r>
        <w:rPr>
          <w:rFonts w:cstheme="minorHAnsi"/>
        </w:rPr>
        <w:t xml:space="preserve">, </w:t>
      </w:r>
      <w:r>
        <w:rPr>
          <w:rFonts w:ascii="Courier New" w:hAnsi="Courier New" w:cs="Courier New"/>
        </w:rPr>
        <w:t>generateRandomness</w:t>
      </w:r>
      <w:r>
        <w:rPr>
          <w:rFonts w:cstheme="minorHAnsi"/>
        </w:rPr>
        <w:t xml:space="preserve">, and </w:t>
      </w:r>
      <w:r>
        <w:rPr>
          <w:rFonts w:ascii="Courier New" w:hAnsi="Courier New" w:cs="Courier New"/>
        </w:rPr>
        <w:t>density</w:t>
      </w:r>
      <w:r>
        <w:rPr>
          <w:rFonts w:cstheme="minorHAnsi"/>
        </w:rPr>
        <w:t>, as before</w:t>
      </w:r>
      <w:r w:rsidR="00BD52F6">
        <w:rPr>
          <w:rFonts w:cstheme="minorHAnsi"/>
        </w:rPr>
        <w:t>.</w:t>
      </w:r>
    </w:p>
    <w:p w:rsidR="007C197A" w:rsidRDefault="007C197A" w:rsidP="007C197A">
      <w:pPr>
        <w:pStyle w:val="Heading2"/>
      </w:pPr>
      <w:bookmarkStart w:id="644" w:name="_Toc364262219"/>
      <w:r>
        <w:t>Making a class usable by variable elimination</w:t>
      </w:r>
      <w:bookmarkEnd w:id="644"/>
    </w:p>
    <w:p w:rsidR="007C197A" w:rsidRDefault="00BD52F6" w:rsidP="00BD52F6">
      <w:pPr>
        <w:rPr>
          <w:rFonts w:cstheme="minorHAnsi"/>
        </w:rPr>
      </w:pPr>
      <w:r>
        <w:t>Certain algorithms rely on element classes being able to support specific functionality.</w:t>
      </w:r>
      <w:r w:rsidR="009A185A">
        <w:t xml:space="preserve"> For example, computing ranges requires that it be possible to enumerate the values of </w:t>
      </w:r>
      <w:r w:rsidR="006873A9">
        <w:t>every</w:t>
      </w:r>
      <w:r w:rsidR="009A185A">
        <w:t xml:space="preserve"> element</w:t>
      </w:r>
      <w:r w:rsidR="006873A9">
        <w:t xml:space="preserve"> in the universe</w:t>
      </w:r>
      <w:r w:rsidR="009A185A">
        <w:t xml:space="preserve">. One way to </w:t>
      </w:r>
      <w:r w:rsidR="006873A9">
        <w:t>make</w:t>
      </w:r>
      <w:r w:rsidR="009A185A">
        <w:t xml:space="preserve"> a new element class </w:t>
      </w:r>
      <w:r w:rsidR="006873A9">
        <w:t xml:space="preserve">support value enumeration </w:t>
      </w:r>
      <w:r w:rsidR="009A185A">
        <w:t xml:space="preserve">would be to modify the code that enumerates values in </w:t>
      </w:r>
      <w:r w:rsidR="009A185A">
        <w:rPr>
          <w:rFonts w:ascii="Courier New" w:hAnsi="Courier New" w:cs="Courier New"/>
        </w:rPr>
        <w:t>Values.scala</w:t>
      </w:r>
      <w:r w:rsidR="00597E30">
        <w:rPr>
          <w:rFonts w:cstheme="minorHAnsi"/>
        </w:rPr>
        <w:t>, This approach would</w:t>
      </w:r>
      <w:r w:rsidR="009A185A">
        <w:rPr>
          <w:rFonts w:cstheme="minorHAnsi"/>
        </w:rPr>
        <w:t xml:space="preserve"> not </w:t>
      </w:r>
      <w:r w:rsidR="00597E30">
        <w:rPr>
          <w:rFonts w:cstheme="minorHAnsi"/>
        </w:rPr>
        <w:t xml:space="preserve">be </w:t>
      </w:r>
      <w:r w:rsidR="009A185A">
        <w:rPr>
          <w:rFonts w:cstheme="minorHAnsi"/>
        </w:rPr>
        <w:t>modular; it is undesirable for a user to have to modify library code.</w:t>
      </w:r>
    </w:p>
    <w:p w:rsidR="006873A9" w:rsidRDefault="009A185A" w:rsidP="00BD52F6">
      <w:pPr>
        <w:rPr>
          <w:ins w:id="645" w:author="bruttenberg" w:date="2013-08-14T15:39:00Z"/>
          <w:rFonts w:cstheme="minorHAnsi"/>
        </w:rPr>
      </w:pPr>
      <w:r>
        <w:rPr>
          <w:rFonts w:cstheme="minorHAnsi"/>
        </w:rPr>
        <w:t xml:space="preserve">Figaro provides a different solution. There is a trait called </w:t>
      </w:r>
      <w:r>
        <w:rPr>
          <w:rFonts w:ascii="Courier New" w:hAnsi="Courier New" w:cs="Courier New"/>
        </w:rPr>
        <w:t>ValuesMaker</w:t>
      </w:r>
      <w:r>
        <w:rPr>
          <w:rFonts w:cstheme="minorHAnsi"/>
        </w:rPr>
        <w:t xml:space="preserve"> that characterizes element classes for which values can be enumerated. If you want your element class to support range computation, make it extend </w:t>
      </w:r>
      <w:r>
        <w:rPr>
          <w:rFonts w:ascii="Courier New" w:hAnsi="Courier New" w:cs="Courier New"/>
        </w:rPr>
        <w:t>ValuesMaker</w:t>
      </w:r>
      <w:r>
        <w:rPr>
          <w:rFonts w:cstheme="minorHAnsi"/>
        </w:rPr>
        <w:t xml:space="preserve"> and have it implement the</w:t>
      </w:r>
      <w:r w:rsidR="006873A9">
        <w:rPr>
          <w:rFonts w:cstheme="minorHAnsi"/>
        </w:rPr>
        <w:t xml:space="preserve"> </w:t>
      </w:r>
      <w:r w:rsidR="006873A9">
        <w:rPr>
          <w:rFonts w:ascii="Courier New" w:hAnsi="Courier New" w:cs="Courier New"/>
        </w:rPr>
        <w:t>makeValues</w:t>
      </w:r>
      <w:r w:rsidR="006873A9">
        <w:rPr>
          <w:rFonts w:cstheme="minorHAnsi"/>
        </w:rPr>
        <w:t xml:space="preserve"> method, which produces an enumeration of the possible values of the element. </w:t>
      </w:r>
      <w:r w:rsidR="00597E30">
        <w:rPr>
          <w:rFonts w:cstheme="minorHAnsi"/>
        </w:rPr>
        <w:t xml:space="preserve">For example, we might want to enumerate the possible values of an atomic binomial element. If </w:t>
      </w:r>
      <w:r w:rsidR="00597E30">
        <w:rPr>
          <w:rFonts w:ascii="Courier New" w:hAnsi="Courier New" w:cs="Courier New"/>
        </w:rPr>
        <w:t>n</w:t>
      </w:r>
      <w:r w:rsidR="00597E30">
        <w:rPr>
          <w:rFonts w:cstheme="minorHAnsi"/>
        </w:rPr>
        <w:t xml:space="preserve"> is the number of trials of the binomial, we can define the function</w:t>
      </w:r>
    </w:p>
    <w:p w:rsidR="002D079D" w:rsidRDefault="002D079D" w:rsidP="00BD52F6">
      <w:pPr>
        <w:rPr>
          <w:rFonts w:cstheme="minorHAnsi"/>
        </w:rPr>
      </w:pPr>
    </w:p>
    <w:p w:rsidR="00597E30" w:rsidRDefault="00597E30" w:rsidP="00597E30">
      <w:pPr>
        <w:autoSpaceDE w:val="0"/>
        <w:autoSpaceDN w:val="0"/>
        <w:adjustRightInd w:val="0"/>
        <w:ind w:firstLine="0"/>
        <w:rPr>
          <w:ins w:id="646" w:author="bruttenberg" w:date="2013-08-14T15:39:00Z"/>
          <w:rFonts w:ascii="Courier New" w:hAnsi="Courier New" w:cs="Courier New"/>
          <w:szCs w:val="20"/>
          <w:lang w:bidi="ar-SA"/>
        </w:rPr>
      </w:pPr>
      <w:r>
        <w:rPr>
          <w:rFonts w:ascii="Courier New" w:hAnsi="Courier New" w:cs="Courier New"/>
          <w:szCs w:val="20"/>
          <w:lang w:bidi="ar-SA"/>
        </w:rPr>
        <w:t xml:space="preserve"> </w:t>
      </w:r>
      <w:r w:rsidRPr="006873A9">
        <w:rPr>
          <w:rFonts w:ascii="Courier New" w:hAnsi="Courier New" w:cs="Courier New"/>
          <w:szCs w:val="20"/>
          <w:lang w:bidi="ar-SA"/>
        </w:rPr>
        <w:t xml:space="preserve"> </w:t>
      </w:r>
      <w:proofErr w:type="gramStart"/>
      <w:r w:rsidRPr="006873A9">
        <w:rPr>
          <w:rFonts w:ascii="Courier New" w:hAnsi="Courier New" w:cs="Courier New"/>
          <w:bCs/>
          <w:szCs w:val="20"/>
          <w:lang w:bidi="ar-SA"/>
        </w:rPr>
        <w:t>def</w:t>
      </w:r>
      <w:proofErr w:type="gramEnd"/>
      <w:r w:rsidRPr="006873A9">
        <w:rPr>
          <w:rFonts w:ascii="Courier New" w:hAnsi="Courier New" w:cs="Courier New"/>
          <w:szCs w:val="20"/>
          <w:lang w:bidi="ar-SA"/>
        </w:rPr>
        <w:t xml:space="preserve"> makeValues</w:t>
      </w:r>
      <w:r>
        <w:rPr>
          <w:rFonts w:ascii="Courier New" w:hAnsi="Courier New" w:cs="Courier New"/>
          <w:szCs w:val="20"/>
          <w:lang w:bidi="ar-SA"/>
        </w:rPr>
        <w:t>: Set[Int]</w:t>
      </w:r>
      <w:r w:rsidRPr="006873A9">
        <w:rPr>
          <w:rFonts w:ascii="Courier New" w:hAnsi="Courier New" w:cs="Courier New"/>
          <w:szCs w:val="20"/>
          <w:lang w:bidi="ar-SA"/>
        </w:rPr>
        <w:t xml:space="preserve"> = (</w:t>
      </w:r>
      <w:r w:rsidRPr="006873A9">
        <w:rPr>
          <w:rFonts w:ascii="Courier New" w:hAnsi="Courier New" w:cs="Courier New"/>
          <w:bCs/>
          <w:szCs w:val="20"/>
          <w:lang w:bidi="ar-SA"/>
        </w:rPr>
        <w:t>for</w:t>
      </w:r>
      <w:r w:rsidRPr="006873A9">
        <w:rPr>
          <w:rFonts w:ascii="Courier New" w:hAnsi="Courier New" w:cs="Courier New"/>
          <w:szCs w:val="20"/>
          <w:lang w:bidi="ar-SA"/>
        </w:rPr>
        <w:t xml:space="preserve"> { i &lt;- 0 to n } </w:t>
      </w:r>
      <w:r w:rsidRPr="006873A9">
        <w:rPr>
          <w:rFonts w:ascii="Courier New" w:hAnsi="Courier New" w:cs="Courier New"/>
          <w:bCs/>
          <w:szCs w:val="20"/>
          <w:lang w:bidi="ar-SA"/>
        </w:rPr>
        <w:t>yield</w:t>
      </w:r>
      <w:r w:rsidRPr="006873A9">
        <w:rPr>
          <w:rFonts w:ascii="Courier New" w:hAnsi="Courier New" w:cs="Courier New"/>
          <w:szCs w:val="20"/>
          <w:lang w:bidi="ar-SA"/>
        </w:rPr>
        <w:t xml:space="preserve"> i).toSet</w:t>
      </w:r>
    </w:p>
    <w:p w:rsidR="002D079D" w:rsidRDefault="002D079D" w:rsidP="00597E30">
      <w:pPr>
        <w:autoSpaceDE w:val="0"/>
        <w:autoSpaceDN w:val="0"/>
        <w:adjustRightInd w:val="0"/>
        <w:ind w:firstLine="0"/>
        <w:rPr>
          <w:rFonts w:ascii="Courier New" w:hAnsi="Courier New" w:cs="Courier New"/>
          <w:szCs w:val="20"/>
          <w:lang w:bidi="ar-SA"/>
        </w:rPr>
      </w:pPr>
    </w:p>
    <w:p w:rsidR="00597E30" w:rsidRPr="003A423C" w:rsidRDefault="003A423C" w:rsidP="00BD52F6">
      <w:pPr>
        <w:rPr>
          <w:rFonts w:cstheme="minorHAnsi"/>
        </w:rPr>
      </w:pPr>
      <w:r>
        <w:rPr>
          <w:rFonts w:cstheme="minorHAnsi"/>
        </w:rPr>
        <w:t xml:space="preserve">The </w:t>
      </w:r>
      <w:r>
        <w:rPr>
          <w:rFonts w:ascii="Courier New" w:hAnsi="Courier New" w:cs="Courier New"/>
        </w:rPr>
        <w:t>makeValues</w:t>
      </w:r>
      <w:r>
        <w:rPr>
          <w:rFonts w:cstheme="minorHAnsi"/>
        </w:rPr>
        <w:t xml:space="preserve"> method returns a set of values. For a binomial, this is simply all the integers from 0 to the number of trials. This set is computed through </w:t>
      </w:r>
      <w:proofErr w:type="gramStart"/>
      <w:r>
        <w:rPr>
          <w:rFonts w:cstheme="minorHAnsi"/>
        </w:rPr>
        <w:t>a for</w:t>
      </w:r>
      <w:proofErr w:type="gramEnd"/>
      <w:r>
        <w:rPr>
          <w:rFonts w:cstheme="minorHAnsi"/>
        </w:rPr>
        <w:t xml:space="preserve"> comprehension whose result is turned into a set.</w:t>
      </w:r>
      <w:ins w:id="647" w:author="bruttenberg" w:date="2013-08-14T15:40:00Z">
        <w:r w:rsidR="002D079D">
          <w:rPr>
            <w:rFonts w:cstheme="minorHAnsi"/>
          </w:rPr>
          <w:t xml:space="preserve"> </w:t>
        </w:r>
      </w:ins>
      <w:r w:rsidR="00597E30">
        <w:rPr>
          <w:rFonts w:cstheme="minorHAnsi"/>
        </w:rPr>
        <w:t xml:space="preserve">We also make </w:t>
      </w:r>
      <w:r w:rsidR="00597E30" w:rsidRPr="00093474">
        <w:rPr>
          <w:rFonts w:ascii="Courier New" w:hAnsi="Courier New" w:cs="Courier New"/>
          <w:szCs w:val="20"/>
          <w:lang w:bidi="ar-SA"/>
        </w:rPr>
        <w:t>AtomicBinomial</w:t>
      </w:r>
      <w:r>
        <w:rPr>
          <w:rFonts w:cstheme="minorHAnsi"/>
          <w:szCs w:val="20"/>
          <w:lang w:bidi="ar-SA"/>
        </w:rPr>
        <w:t xml:space="preserve"> extend </w:t>
      </w:r>
      <w:r>
        <w:rPr>
          <w:rFonts w:ascii="Courier New" w:hAnsi="Courier New" w:cs="Courier New"/>
        </w:rPr>
        <w:t>ValuesMaker</w:t>
      </w:r>
      <w:r>
        <w:rPr>
          <w:rFonts w:cstheme="minorHAnsi"/>
        </w:rPr>
        <w:t>.</w:t>
      </w:r>
    </w:p>
    <w:p w:rsidR="006873A9" w:rsidRPr="00946527" w:rsidRDefault="006873A9" w:rsidP="00BD52F6">
      <w:pPr>
        <w:rPr>
          <w:rFonts w:cstheme="minorHAnsi"/>
        </w:rPr>
      </w:pPr>
      <w:r>
        <w:rPr>
          <w:rFonts w:cstheme="minorHAnsi"/>
        </w:rPr>
        <w:t xml:space="preserve">Similarly, variable elimination requires both that it be possible to enumerate the values of an element and that it be possible to turn into a set of factors. To specify that it has the latter capability, you make it </w:t>
      </w:r>
      <w:r w:rsidR="00093474">
        <w:rPr>
          <w:rFonts w:cstheme="minorHAnsi"/>
        </w:rPr>
        <w:t xml:space="preserve">extend </w:t>
      </w:r>
      <w:r w:rsidR="00946527" w:rsidRPr="00946527">
        <w:rPr>
          <w:rFonts w:ascii="Courier New" w:hAnsi="Courier New" w:cs="Courier New"/>
        </w:rPr>
        <w:t>Prob</w:t>
      </w:r>
      <w:r w:rsidR="00093474">
        <w:rPr>
          <w:rFonts w:ascii="Courier New" w:hAnsi="Courier New" w:cs="Courier New"/>
        </w:rPr>
        <w:t>FactorMaker</w:t>
      </w:r>
      <w:r w:rsidR="00093474">
        <w:rPr>
          <w:rFonts w:cstheme="minorHAnsi"/>
        </w:rPr>
        <w:t xml:space="preserve"> and implement the </w:t>
      </w:r>
      <w:r w:rsidR="00093474">
        <w:rPr>
          <w:rFonts w:ascii="Courier New" w:hAnsi="Courier New" w:cs="Courier New"/>
        </w:rPr>
        <w:t>makeFactors</w:t>
      </w:r>
      <w:r w:rsidR="00093474">
        <w:rPr>
          <w:rFonts w:cstheme="minorHAnsi"/>
        </w:rPr>
        <w:t xml:space="preserve"> method.</w:t>
      </w:r>
      <w:r w:rsidR="00946527">
        <w:rPr>
          <w:rFonts w:cstheme="minorHAnsi"/>
        </w:rPr>
        <w:t xml:space="preserve"> Factors are parameterized by the type of values they contain; in this case, since we are creating a factor representing probabilities, we make a </w:t>
      </w:r>
      <w:proofErr w:type="gramStart"/>
      <w:r w:rsidR="00946527">
        <w:rPr>
          <w:rFonts w:ascii="Courier New" w:hAnsi="Courier New" w:cs="Courier New"/>
        </w:rPr>
        <w:t>Factor[</w:t>
      </w:r>
      <w:proofErr w:type="gramEnd"/>
      <w:r w:rsidR="00946527">
        <w:rPr>
          <w:rFonts w:ascii="Courier New" w:hAnsi="Courier New" w:cs="Courier New"/>
        </w:rPr>
        <w:t>Double]</w:t>
      </w:r>
      <w:r w:rsidR="00946527">
        <w:rPr>
          <w:rFonts w:cstheme="minorHAnsi"/>
        </w:rPr>
        <w:t>.</w:t>
      </w:r>
    </w:p>
    <w:p w:rsidR="009A185A" w:rsidRDefault="006873A9" w:rsidP="00BD52F6">
      <w:pPr>
        <w:rPr>
          <w:rFonts w:cstheme="minorHAnsi"/>
        </w:rPr>
      </w:pPr>
      <w:r>
        <w:rPr>
          <w:rFonts w:cstheme="minorHAnsi"/>
        </w:rPr>
        <w:t xml:space="preserve">For example, the </w:t>
      </w:r>
      <w:r w:rsidR="00093474" w:rsidRPr="00093474">
        <w:rPr>
          <w:rFonts w:ascii="Courier New" w:hAnsi="Courier New" w:cs="Courier New"/>
        </w:rPr>
        <w:t>Atomic</w:t>
      </w:r>
      <w:r>
        <w:rPr>
          <w:rFonts w:ascii="Courier New" w:hAnsi="Courier New" w:cs="Courier New"/>
        </w:rPr>
        <w:t xml:space="preserve">Binomial </w:t>
      </w:r>
      <w:r>
        <w:rPr>
          <w:rFonts w:cstheme="minorHAnsi"/>
        </w:rPr>
        <w:t xml:space="preserve">class </w:t>
      </w:r>
      <w:r w:rsidR="003A423C">
        <w:rPr>
          <w:rFonts w:cstheme="minorHAnsi"/>
        </w:rPr>
        <w:t xml:space="preserve">extends </w:t>
      </w:r>
      <w:r w:rsidR="003A423C" w:rsidRPr="00946527">
        <w:rPr>
          <w:rFonts w:ascii="Courier New" w:hAnsi="Courier New" w:cs="Courier New"/>
        </w:rPr>
        <w:t>Prob</w:t>
      </w:r>
      <w:r w:rsidR="003A423C">
        <w:rPr>
          <w:rFonts w:ascii="Courier New" w:hAnsi="Courier New" w:cs="Courier New"/>
        </w:rPr>
        <w:t>FactorMaker</w:t>
      </w:r>
      <w:r w:rsidR="003A423C">
        <w:rPr>
          <w:rFonts w:cstheme="minorHAnsi"/>
        </w:rPr>
        <w:t xml:space="preserve"> and </w:t>
      </w:r>
      <w:r>
        <w:rPr>
          <w:rFonts w:cstheme="minorHAnsi"/>
        </w:rPr>
        <w:t>includes the following code:</w:t>
      </w:r>
    </w:p>
    <w:p w:rsidR="006873A9" w:rsidRPr="006873A9" w:rsidRDefault="006873A9" w:rsidP="00BD52F6">
      <w:pPr>
        <w:rPr>
          <w:rFonts w:ascii="Courier New" w:hAnsi="Courier New" w:cs="Courier New"/>
          <w:sz w:val="24"/>
        </w:rPr>
      </w:pP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bCs/>
          <w:szCs w:val="20"/>
          <w:lang w:bidi="ar-SA"/>
        </w:rPr>
        <w:t>def</w:t>
      </w:r>
      <w:proofErr w:type="gramEnd"/>
      <w:r w:rsidRPr="00093474">
        <w:rPr>
          <w:rFonts w:ascii="Courier New" w:hAnsi="Courier New" w:cs="Courier New"/>
          <w:szCs w:val="20"/>
          <w:lang w:bidi="ar-SA"/>
        </w:rPr>
        <w:t xml:space="preserve"> makeFactors</w:t>
      </w:r>
      <w:r>
        <w:rPr>
          <w:rFonts w:ascii="Courier New" w:hAnsi="Courier New" w:cs="Courier New"/>
          <w:szCs w:val="20"/>
          <w:lang w:bidi="ar-SA"/>
        </w:rPr>
        <w:t>: List[Factor[Double]]</w:t>
      </w:r>
      <w:r w:rsidRPr="00093474">
        <w:rPr>
          <w:rFonts w:ascii="Courier New" w:hAnsi="Courier New" w:cs="Courier New"/>
          <w:szCs w:val="20"/>
          <w:lang w:bidi="ar-SA"/>
        </w:rPr>
        <w:t xml:space="preserve"> = {</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bCs/>
          <w:szCs w:val="20"/>
          <w:lang w:bidi="ar-SA"/>
        </w:rPr>
        <w:t>val</w:t>
      </w:r>
      <w:proofErr w:type="gramEnd"/>
      <w:r w:rsidRPr="00093474">
        <w:rPr>
          <w:rFonts w:ascii="Courier New" w:hAnsi="Courier New" w:cs="Courier New"/>
          <w:szCs w:val="20"/>
          <w:lang w:bidi="ar-SA"/>
        </w:rPr>
        <w:t xml:space="preserve"> binVar = Variable(</w:t>
      </w:r>
      <w:r w:rsidRPr="00093474">
        <w:rPr>
          <w:rFonts w:ascii="Courier New" w:hAnsi="Courier New" w:cs="Courier New"/>
          <w:bCs/>
          <w:szCs w:val="20"/>
          <w:lang w:bidi="ar-SA"/>
        </w:rPr>
        <w:t>this</w:t>
      </w:r>
      <w:r w:rsidRPr="00093474">
        <w:rPr>
          <w:rFonts w:ascii="Courier New" w:hAnsi="Courier New" w:cs="Courier New"/>
          <w:szCs w:val="20"/>
          <w:lang w:bidi="ar-SA"/>
        </w:rPr>
        <w:t>)</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lastRenderedPageBreak/>
        <w:t xml:space="preserve">    </w:t>
      </w:r>
      <w:proofErr w:type="gramStart"/>
      <w:r w:rsidRPr="00093474">
        <w:rPr>
          <w:rFonts w:ascii="Courier New" w:hAnsi="Courier New" w:cs="Courier New"/>
          <w:bCs/>
          <w:szCs w:val="20"/>
          <w:lang w:bidi="ar-SA"/>
        </w:rPr>
        <w:t>val</w:t>
      </w:r>
      <w:proofErr w:type="gramEnd"/>
      <w:r w:rsidRPr="00093474">
        <w:rPr>
          <w:rFonts w:ascii="Courier New" w:hAnsi="Courier New" w:cs="Courier New"/>
          <w:szCs w:val="20"/>
          <w:lang w:bidi="ar-SA"/>
        </w:rPr>
        <w:t xml:space="preserve"> factor = </w:t>
      </w:r>
      <w:r w:rsidRPr="00093474">
        <w:rPr>
          <w:rFonts w:ascii="Courier New" w:hAnsi="Courier New" w:cs="Courier New"/>
          <w:bCs/>
          <w:szCs w:val="20"/>
          <w:lang w:bidi="ar-SA"/>
        </w:rPr>
        <w:t>new</w:t>
      </w:r>
      <w:r w:rsidRPr="00093474">
        <w:rPr>
          <w:rFonts w:ascii="Courier New" w:hAnsi="Courier New" w:cs="Courier New"/>
          <w:szCs w:val="20"/>
          <w:lang w:bidi="ar-SA"/>
        </w:rPr>
        <w:t xml:space="preserve"> Factor</w:t>
      </w:r>
      <w:r>
        <w:rPr>
          <w:rFonts w:ascii="Courier New" w:hAnsi="Courier New" w:cs="Courier New"/>
          <w:szCs w:val="20"/>
          <w:lang w:bidi="ar-SA"/>
        </w:rPr>
        <w:t>[Double]</w:t>
      </w:r>
      <w:r w:rsidRPr="00093474">
        <w:rPr>
          <w:rFonts w:ascii="Courier New" w:hAnsi="Courier New" w:cs="Courier New"/>
          <w:szCs w:val="20"/>
          <w:lang w:bidi="ar-SA"/>
        </w:rPr>
        <w:t>(Array(binVar))</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bCs/>
          <w:szCs w:val="20"/>
          <w:lang w:bidi="ar-SA"/>
        </w:rPr>
        <w:t>for</w:t>
      </w:r>
      <w:proofErr w:type="gramEnd"/>
      <w:r w:rsidRPr="00093474">
        <w:rPr>
          <w:rFonts w:ascii="Courier New" w:hAnsi="Courier New" w:cs="Courier New"/>
          <w:szCs w:val="20"/>
          <w:lang w:bidi="ar-SA"/>
        </w:rPr>
        <w:t xml:space="preserve"> { (value, index) &lt;- binVar.range.zipWithIndex } {</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szCs w:val="20"/>
          <w:lang w:bidi="ar-SA"/>
        </w:rPr>
        <w:t>factor.set(</w:t>
      </w:r>
      <w:proofErr w:type="gramEnd"/>
      <w:r w:rsidRPr="00093474">
        <w:rPr>
          <w:rFonts w:ascii="Courier New" w:hAnsi="Courier New" w:cs="Courier New"/>
          <w:szCs w:val="20"/>
          <w:lang w:bidi="ar-SA"/>
        </w:rPr>
        <w:t>Array(index), density(value))</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szCs w:val="20"/>
          <w:lang w:bidi="ar-SA"/>
        </w:rPr>
        <w:t>List(</w:t>
      </w:r>
      <w:proofErr w:type="gramEnd"/>
      <w:r w:rsidRPr="00093474">
        <w:rPr>
          <w:rFonts w:ascii="Courier New" w:hAnsi="Courier New" w:cs="Courier New"/>
          <w:szCs w:val="20"/>
          <w:lang w:bidi="ar-SA"/>
        </w:rPr>
        <w:t>factor)</w:t>
      </w:r>
    </w:p>
    <w:p w:rsidR="003A423C" w:rsidRDefault="003A423C" w:rsidP="003A423C">
      <w:pPr>
        <w:autoSpaceDE w:val="0"/>
        <w:autoSpaceDN w:val="0"/>
        <w:adjustRightInd w:val="0"/>
        <w:ind w:firstLine="0"/>
        <w:rPr>
          <w:ins w:id="648" w:author="bruttenberg" w:date="2013-08-14T15:45:00Z"/>
          <w:rFonts w:ascii="Courier New" w:hAnsi="Courier New" w:cs="Courier New"/>
          <w:szCs w:val="20"/>
          <w:lang w:bidi="ar-SA"/>
        </w:rPr>
      </w:pPr>
      <w:r w:rsidRPr="00093474">
        <w:rPr>
          <w:rFonts w:ascii="Courier New" w:hAnsi="Courier New" w:cs="Courier New"/>
          <w:szCs w:val="20"/>
          <w:lang w:bidi="ar-SA"/>
        </w:rPr>
        <w:t xml:space="preserve">  }</w:t>
      </w:r>
    </w:p>
    <w:p w:rsidR="004F78EB" w:rsidRPr="00093474" w:rsidRDefault="004F78EB" w:rsidP="003A423C">
      <w:pPr>
        <w:autoSpaceDE w:val="0"/>
        <w:autoSpaceDN w:val="0"/>
        <w:adjustRightInd w:val="0"/>
        <w:ind w:firstLine="0"/>
        <w:rPr>
          <w:rFonts w:ascii="Courier New" w:hAnsi="Courier New" w:cs="Courier New"/>
          <w:szCs w:val="20"/>
          <w:lang w:bidi="ar-SA"/>
        </w:rPr>
      </w:pPr>
    </w:p>
    <w:p w:rsidR="00093474" w:rsidRDefault="00093474" w:rsidP="00093474">
      <w:pPr>
        <w:rPr>
          <w:rFonts w:cstheme="minorHAnsi"/>
        </w:rPr>
      </w:pPr>
      <w:r w:rsidRPr="00093474">
        <w:rPr>
          <w:rFonts w:cstheme="minorHAnsi"/>
        </w:rPr>
        <w:t xml:space="preserve">The </w:t>
      </w:r>
      <w:r>
        <w:rPr>
          <w:rFonts w:ascii="Courier New" w:hAnsi="Courier New" w:cs="Courier New"/>
        </w:rPr>
        <w:t>makeFactors</w:t>
      </w:r>
      <w:r>
        <w:rPr>
          <w:rFonts w:cstheme="minorHAnsi"/>
        </w:rPr>
        <w:t xml:space="preserve"> method returns a list of factors. A factor is a table defined over a set of </w:t>
      </w:r>
      <w:r>
        <w:rPr>
          <w:rFonts w:cstheme="minorHAnsi"/>
          <w:i/>
        </w:rPr>
        <w:t>variables</w:t>
      </w:r>
      <w:r>
        <w:rPr>
          <w:rFonts w:cstheme="minorHAnsi"/>
        </w:rPr>
        <w:t xml:space="preserve">. To create a variable out of an element, use </w:t>
      </w:r>
      <w:r>
        <w:rPr>
          <w:rFonts w:ascii="Courier New" w:hAnsi="Courier New" w:cs="Courier New"/>
        </w:rPr>
        <w:t>Variable</w:t>
      </w:r>
      <w:r>
        <w:rPr>
          <w:rFonts w:cstheme="minorHAnsi"/>
        </w:rPr>
        <w:t xml:space="preserve">. For example, </w:t>
      </w:r>
      <w:ins w:id="649" w:author="bruttenberg" w:date="2013-08-14T15:45:00Z">
        <w:r w:rsidR="004F78EB">
          <w:rPr>
            <w:rFonts w:cstheme="minorHAnsi"/>
          </w:rPr>
          <w:t xml:space="preserve">the </w:t>
        </w:r>
      </w:ins>
      <w:proofErr w:type="gramStart"/>
      <w:r>
        <w:rPr>
          <w:rFonts w:ascii="Courier New" w:hAnsi="Courier New" w:cs="Courier New"/>
        </w:rPr>
        <w:t>Variable(</w:t>
      </w:r>
      <w:proofErr w:type="gramEnd"/>
      <w:r>
        <w:rPr>
          <w:rFonts w:ascii="Courier New" w:hAnsi="Courier New" w:cs="Courier New"/>
        </w:rPr>
        <w:t>this)</w:t>
      </w:r>
      <w:r>
        <w:rPr>
          <w:rFonts w:cstheme="minorHAnsi"/>
        </w:rPr>
        <w:t xml:space="preserve"> </w:t>
      </w:r>
      <w:ins w:id="650" w:author="bruttenberg" w:date="2013-08-14T15:45:00Z">
        <w:r w:rsidR="004F78EB">
          <w:rPr>
            <w:rFonts w:cstheme="minorHAnsi"/>
          </w:rPr>
          <w:t xml:space="preserve">line above </w:t>
        </w:r>
      </w:ins>
      <w:r>
        <w:rPr>
          <w:rFonts w:cstheme="minorHAnsi"/>
        </w:rPr>
        <w:t xml:space="preserve">creates a variable out of this atomic binomial element. Creating variables is memoized, so you can be sure that every time you call </w:t>
      </w:r>
      <w:r>
        <w:rPr>
          <w:rFonts w:ascii="Courier New" w:hAnsi="Courier New" w:cs="Courier New"/>
        </w:rPr>
        <w:t>Variable</w:t>
      </w:r>
      <w:r>
        <w:rPr>
          <w:rFonts w:cstheme="minorHAnsi"/>
        </w:rPr>
        <w:t xml:space="preserve"> on an element you get the same variable. This is important if an element participates in multiple factors. To create a factor, you pass it an array of its variables.</w:t>
      </w:r>
    </w:p>
    <w:p w:rsidR="00CB135C" w:rsidRDefault="00CB135C" w:rsidP="00093474">
      <w:pPr>
        <w:rPr>
          <w:rFonts w:cstheme="minorHAnsi"/>
        </w:rPr>
      </w:pPr>
      <w:r>
        <w:rPr>
          <w:rFonts w:cstheme="minorHAnsi"/>
        </w:rPr>
        <w:t>Each row</w:t>
      </w:r>
      <w:r w:rsidR="003A423C">
        <w:rPr>
          <w:rFonts w:cstheme="minorHAnsi"/>
        </w:rPr>
        <w:t xml:space="preserve"> in</w:t>
      </w:r>
      <w:r>
        <w:rPr>
          <w:rFonts w:cstheme="minorHAnsi"/>
        </w:rPr>
        <w:t xml:space="preserve"> a factor associates a value with a set of indices into the variable’s ranges. To specify the factor, you need to set these values. This is accomplished with the </w:t>
      </w:r>
      <w:r>
        <w:rPr>
          <w:rFonts w:ascii="Courier New" w:hAnsi="Courier New" w:cs="Courier New"/>
        </w:rPr>
        <w:t>set</w:t>
      </w:r>
      <w:r>
        <w:rPr>
          <w:rFonts w:cstheme="minorHAnsi"/>
        </w:rPr>
        <w:t xml:space="preserve"> method of </w:t>
      </w:r>
      <w:r>
        <w:rPr>
          <w:rFonts w:ascii="Courier New" w:hAnsi="Courier New" w:cs="Courier New"/>
        </w:rPr>
        <w:t>Factor</w:t>
      </w:r>
      <w:r>
        <w:rPr>
          <w:rFonts w:cstheme="minorHAnsi"/>
        </w:rPr>
        <w:t>. In the above example, we have</w:t>
      </w:r>
    </w:p>
    <w:p w:rsidR="00CB135C" w:rsidRDefault="00CB135C" w:rsidP="00CB135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
    <w:p w:rsidR="00CB135C" w:rsidRPr="00093474" w:rsidRDefault="00CB135C" w:rsidP="00CB135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093474">
        <w:rPr>
          <w:rFonts w:ascii="Courier New" w:hAnsi="Courier New" w:cs="Courier New"/>
          <w:bCs/>
          <w:szCs w:val="20"/>
          <w:lang w:bidi="ar-SA"/>
        </w:rPr>
        <w:t>for</w:t>
      </w:r>
      <w:proofErr w:type="gramEnd"/>
      <w:r w:rsidRPr="00093474">
        <w:rPr>
          <w:rFonts w:ascii="Courier New" w:hAnsi="Courier New" w:cs="Courier New"/>
          <w:szCs w:val="20"/>
          <w:lang w:bidi="ar-SA"/>
        </w:rPr>
        <w:t xml:space="preserve"> { (value, index) &lt;- binVar.range.zipWithIndex } {</w:t>
      </w:r>
    </w:p>
    <w:p w:rsidR="00CB135C" w:rsidRPr="00093474" w:rsidRDefault="00CB135C" w:rsidP="00CB135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szCs w:val="20"/>
          <w:lang w:bidi="ar-SA"/>
        </w:rPr>
        <w:t>factor.set(</w:t>
      </w:r>
      <w:proofErr w:type="gramEnd"/>
      <w:r w:rsidRPr="00093474">
        <w:rPr>
          <w:rFonts w:ascii="Courier New" w:hAnsi="Courier New" w:cs="Courier New"/>
          <w:szCs w:val="20"/>
          <w:lang w:bidi="ar-SA"/>
        </w:rPr>
        <w:t>Array(index), density(value))</w:t>
      </w:r>
    </w:p>
    <w:p w:rsidR="00CB135C" w:rsidRDefault="00CB135C" w:rsidP="00CB135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
    <w:p w:rsidR="00CB135C" w:rsidRDefault="00CB135C" w:rsidP="00CB135C">
      <w:pPr>
        <w:autoSpaceDE w:val="0"/>
        <w:autoSpaceDN w:val="0"/>
        <w:adjustRightInd w:val="0"/>
        <w:ind w:firstLine="0"/>
        <w:rPr>
          <w:rFonts w:ascii="Courier New" w:hAnsi="Courier New" w:cs="Courier New"/>
          <w:szCs w:val="20"/>
          <w:lang w:bidi="ar-SA"/>
        </w:rPr>
      </w:pPr>
    </w:p>
    <w:p w:rsidR="00CB135C" w:rsidRPr="00CB135C" w:rsidRDefault="00CB135C" w:rsidP="00CB135C">
      <w:pPr>
        <w:rPr>
          <w:rFonts w:cstheme="minorHAnsi"/>
          <w:lang w:bidi="ar-SA"/>
        </w:rPr>
      </w:pPr>
      <w:r>
        <w:rPr>
          <w:lang w:bidi="ar-SA"/>
        </w:rPr>
        <w:t xml:space="preserve">The first line uses </w:t>
      </w:r>
      <w:proofErr w:type="gramStart"/>
      <w:r>
        <w:rPr>
          <w:lang w:bidi="ar-SA"/>
        </w:rPr>
        <w:t>a for</w:t>
      </w:r>
      <w:proofErr w:type="gramEnd"/>
      <w:r>
        <w:rPr>
          <w:lang w:bidi="ar-SA"/>
        </w:rPr>
        <w:t xml:space="preserve"> comprehension to get at pairs of values of the binomial variable together with their index into the range. The standard Scala library method </w:t>
      </w:r>
      <w:r>
        <w:rPr>
          <w:rFonts w:ascii="Courier New" w:hAnsi="Courier New" w:cs="Courier New"/>
          <w:lang w:bidi="ar-SA"/>
        </w:rPr>
        <w:t>zipWithIndex</w:t>
      </w:r>
      <w:r>
        <w:rPr>
          <w:rFonts w:cstheme="minorHAnsi"/>
          <w:lang w:bidi="ar-SA"/>
        </w:rPr>
        <w:t xml:space="preserve"> takes a list and associates each element of the list with its index in the list. For example, </w:t>
      </w:r>
      <w:proofErr w:type="gramStart"/>
      <w:r>
        <w:rPr>
          <w:rFonts w:ascii="Courier New" w:hAnsi="Courier New" w:cs="Courier New"/>
          <w:lang w:bidi="ar-SA"/>
        </w:rPr>
        <w:t>List(</w:t>
      </w:r>
      <w:proofErr w:type="gramEnd"/>
      <w:r>
        <w:rPr>
          <w:rFonts w:ascii="Courier New" w:hAnsi="Courier New" w:cs="Courier New"/>
          <w:lang w:bidi="ar-SA"/>
        </w:rPr>
        <w:t>“a”,”b”).zipWithIndex</w:t>
      </w:r>
      <w:r>
        <w:rPr>
          <w:rFonts w:cstheme="minorHAnsi"/>
          <w:lang w:bidi="ar-SA"/>
        </w:rPr>
        <w:t xml:space="preserve"> is </w:t>
      </w:r>
      <w:r>
        <w:rPr>
          <w:rFonts w:ascii="Courier New" w:hAnsi="Courier New" w:cs="Courier New"/>
          <w:lang w:bidi="ar-SA"/>
        </w:rPr>
        <w:t>List((“a”,0), (“b”,1))</w:t>
      </w:r>
      <w:r>
        <w:rPr>
          <w:rFonts w:cstheme="minorHAnsi"/>
          <w:lang w:bidi="ar-SA"/>
        </w:rPr>
        <w:t xml:space="preserve">. The first argument to </w:t>
      </w:r>
      <w:r>
        <w:rPr>
          <w:rFonts w:ascii="Courier New" w:hAnsi="Courier New" w:cs="Courier New"/>
          <w:lang w:bidi="ar-SA"/>
        </w:rPr>
        <w:t>factor.set</w:t>
      </w:r>
      <w:r>
        <w:rPr>
          <w:rFonts w:cstheme="minorHAnsi"/>
          <w:lang w:bidi="ar-SA"/>
        </w:rPr>
        <w:t xml:space="preserve"> is an array of indices into the ranges of the variables, in the same order as the array used to create the factor. The second argument is the value to associate with those indices.</w:t>
      </w:r>
    </w:p>
    <w:p w:rsidR="00CB135C" w:rsidRPr="00CB135C" w:rsidRDefault="00CB135C" w:rsidP="00093474">
      <w:pPr>
        <w:rPr>
          <w:rFonts w:cstheme="minorHAnsi"/>
        </w:rPr>
      </w:pPr>
      <w:r>
        <w:rPr>
          <w:rFonts w:cstheme="minorHAnsi"/>
        </w:rPr>
        <w:t xml:space="preserve">At the end, </w:t>
      </w:r>
      <w:r>
        <w:rPr>
          <w:rFonts w:ascii="Courier New" w:hAnsi="Courier New" w:cs="Courier New"/>
        </w:rPr>
        <w:t>makeFactors</w:t>
      </w:r>
      <w:r>
        <w:rPr>
          <w:rFonts w:cstheme="minorHAnsi"/>
        </w:rPr>
        <w:t xml:space="preserve"> returns a list consisting of this single factor. This is the basic principle behind creating factors. You can find a variety of more complex examples, including some with multiple variables, in </w:t>
      </w:r>
      <w:r>
        <w:rPr>
          <w:rFonts w:ascii="Courier New" w:hAnsi="Courier New" w:cs="Courier New"/>
        </w:rPr>
        <w:t>Factor.scala</w:t>
      </w:r>
      <w:r>
        <w:rPr>
          <w:rFonts w:cstheme="minorHAnsi"/>
        </w:rPr>
        <w:t>. For atomic elements, the process should usually be similarly simple to that for binomials.</w:t>
      </w:r>
    </w:p>
    <w:p w:rsidR="008B5301" w:rsidRDefault="007C197A" w:rsidP="00BD52F6">
      <w:pPr>
        <w:pStyle w:val="Heading2"/>
      </w:pPr>
      <w:bookmarkStart w:id="651" w:name="_Toc364262220"/>
      <w:r>
        <w:t>Creating a class with special Metropolis-Hastings behavior</w:t>
      </w:r>
      <w:bookmarkEnd w:id="651"/>
    </w:p>
    <w:p w:rsidR="00DC6494" w:rsidRPr="00DC6494" w:rsidRDefault="00DC6494" w:rsidP="00DC6494">
      <w:pPr>
        <w:rPr>
          <w:rFonts w:cstheme="minorHAnsi"/>
        </w:rPr>
      </w:pPr>
      <w:r>
        <w:t xml:space="preserve">By default, proposing an element in Metropolis-Hastings uses the class’s standard </w:t>
      </w:r>
      <w:r>
        <w:rPr>
          <w:rFonts w:ascii="Courier New" w:hAnsi="Courier New" w:cs="Courier New"/>
        </w:rPr>
        <w:t>generateRandomness</w:t>
      </w:r>
      <w:r>
        <w:rPr>
          <w:rFonts w:cstheme="minorHAnsi"/>
        </w:rPr>
        <w:t xml:space="preserve"> to propose the new randomness. Earlier, we described how it is sometimes useful to create a special proposal distribution and gave </w:t>
      </w:r>
      <w:r>
        <w:rPr>
          <w:rFonts w:ascii="Courier New" w:hAnsi="Courier New" w:cs="Courier New"/>
        </w:rPr>
        <w:t>SwitchingFlip</w:t>
      </w:r>
      <w:r>
        <w:rPr>
          <w:rFonts w:cstheme="minorHAnsi"/>
        </w:rPr>
        <w:t xml:space="preserve"> as an example. </w:t>
      </w:r>
      <w:r>
        <w:rPr>
          <w:rFonts w:ascii="Courier New" w:hAnsi="Courier New" w:cs="Courier New"/>
        </w:rPr>
        <w:t>SwitchingFlip</w:t>
      </w:r>
      <w:r>
        <w:rPr>
          <w:rFonts w:cstheme="minorHAnsi"/>
        </w:rPr>
        <w:t xml:space="preserve"> is just like an ordinary </w:t>
      </w:r>
      <w:r>
        <w:rPr>
          <w:rFonts w:ascii="Courier New" w:hAnsi="Courier New" w:cs="Courier New"/>
        </w:rPr>
        <w:t>Flip</w:t>
      </w:r>
      <w:r>
        <w:rPr>
          <w:rFonts w:cstheme="minorHAnsi"/>
        </w:rPr>
        <w:t xml:space="preserve"> except that each time it is </w:t>
      </w:r>
      <w:proofErr w:type="gramStart"/>
      <w:r>
        <w:rPr>
          <w:rFonts w:cstheme="minorHAnsi"/>
        </w:rPr>
        <w:t>proposed,</w:t>
      </w:r>
      <w:proofErr w:type="gramEnd"/>
      <w:r>
        <w:rPr>
          <w:rFonts w:cstheme="minorHAnsi"/>
        </w:rPr>
        <w:t xml:space="preserve"> it switches to the opposite value.</w:t>
      </w:r>
    </w:p>
    <w:p w:rsidR="00DC6494" w:rsidRDefault="00DC6494" w:rsidP="00DC6494">
      <w:pPr>
        <w:rPr>
          <w:rFonts w:cstheme="minorHAnsi"/>
        </w:rPr>
      </w:pPr>
      <w:r>
        <w:rPr>
          <w:rFonts w:cstheme="minorHAnsi"/>
        </w:rPr>
        <w:t xml:space="preserve">Creating a different proposal distribution is achieved through the </w:t>
      </w:r>
      <w:r>
        <w:rPr>
          <w:rFonts w:ascii="Courier New" w:hAnsi="Courier New" w:cs="Courier New"/>
        </w:rPr>
        <w:t>nextRandomness</w:t>
      </w:r>
      <w:r>
        <w:rPr>
          <w:rFonts w:cstheme="minorHAnsi"/>
        </w:rPr>
        <w:t xml:space="preserve"> method. </w:t>
      </w:r>
      <w:ins w:id="652" w:author="bruttenberg" w:date="2013-08-14T15:52:00Z">
        <w:r w:rsidR="009C1BF0">
          <w:rPr>
            <w:rFonts w:cstheme="minorHAnsi"/>
          </w:rPr>
          <w:t>In Metropolis-Hastings, the acceptable probability of a sample is defined as</w:t>
        </w:r>
      </w:ins>
      <w:del w:id="653" w:author="bruttenberg" w:date="2013-08-14T15:53:00Z">
        <w:r w:rsidDel="009C1BF0">
          <w:rPr>
            <w:rFonts w:cstheme="minorHAnsi"/>
          </w:rPr>
          <w:delText xml:space="preserve">The </w:delText>
        </w:r>
        <w:r w:rsidDel="009C1BF0">
          <w:rPr>
            <w:rFonts w:ascii="Courier New" w:hAnsi="Courier New" w:cs="Courier New"/>
          </w:rPr>
          <w:delText>nextRandomness</w:delText>
        </w:r>
        <w:r w:rsidDel="009C1BF0">
          <w:rPr>
            <w:rFonts w:cstheme="minorHAnsi"/>
          </w:rPr>
          <w:delText xml:space="preserve"> method returns the new randomness, as well as the proposal probability ratio, which is defined by</w:delText>
        </w:r>
      </w:del>
    </w:p>
    <w:p w:rsidR="00DC6494" w:rsidRDefault="00DC6494" w:rsidP="00DC6494">
      <w:pPr>
        <w:pStyle w:val="MTDisplayEquation"/>
      </w:pPr>
      <w:r>
        <w:tab/>
      </w:r>
      <m:oMath>
        <m:f>
          <m:fPr>
            <m:ctrlPr>
              <w:ins w:id="654" w:author="bruttenberg" w:date="2013-08-14T15:56:00Z">
                <w:rPr>
                  <w:rFonts w:ascii="Cambria Math" w:hAnsi="Cambria Math"/>
                  <w:i/>
                  <w:sz w:val="36"/>
                  <w:szCs w:val="36"/>
                </w:rPr>
              </w:ins>
            </m:ctrlPr>
          </m:fPr>
          <m:num>
            <w:ins w:id="655" w:author="bruttenberg" w:date="2013-08-14T15:56:00Z">
              <m:r>
                <w:rPr>
                  <w:rFonts w:ascii="Cambria Math" w:hAnsi="Cambria Math"/>
                  <w:sz w:val="36"/>
                  <w:szCs w:val="36"/>
                </w:rPr>
                <m:t>P</m:t>
              </m:r>
            </w:ins>
            <m:d>
              <m:dPr>
                <m:ctrlPr>
                  <w:ins w:id="656" w:author="bruttenberg" w:date="2013-08-14T15:56:00Z">
                    <w:rPr>
                      <w:rFonts w:ascii="Cambria Math" w:hAnsi="Cambria Math"/>
                      <w:i/>
                      <w:sz w:val="36"/>
                      <w:szCs w:val="36"/>
                    </w:rPr>
                  </w:ins>
                </m:ctrlPr>
              </m:dPr>
              <m:e>
                <m:sSup>
                  <m:sSupPr>
                    <m:ctrlPr>
                      <w:ins w:id="657" w:author="bruttenberg" w:date="2013-08-14T15:56:00Z">
                        <w:rPr>
                          <w:rFonts w:ascii="Cambria Math" w:hAnsi="Cambria Math"/>
                          <w:i/>
                          <w:sz w:val="36"/>
                          <w:szCs w:val="36"/>
                        </w:rPr>
                      </w:ins>
                    </m:ctrlPr>
                  </m:sSupPr>
                  <m:e>
                    <w:ins w:id="658" w:author="bruttenberg" w:date="2013-08-14T15:56:00Z">
                      <m:r>
                        <w:rPr>
                          <w:rFonts w:ascii="Cambria Math" w:hAnsi="Cambria Math"/>
                          <w:sz w:val="36"/>
                          <w:szCs w:val="36"/>
                        </w:rPr>
                        <m:t>r</m:t>
                      </m:r>
                    </w:ins>
                  </m:e>
                  <m:sup>
                    <w:ins w:id="659" w:author="bruttenberg" w:date="2013-08-14T15:56:00Z">
                      <m:r>
                        <w:rPr>
                          <w:rFonts w:ascii="Cambria Math"/>
                          <w:sz w:val="36"/>
                          <w:szCs w:val="36"/>
                        </w:rPr>
                        <m:t>1</m:t>
                      </m:r>
                    </w:ins>
                  </m:sup>
                </m:sSup>
                <w:ins w:id="660" w:author="bruttenberg" w:date="2013-08-14T15:56:00Z">
                  <m:r>
                    <w:rPr>
                      <w:rFonts w:ascii="Cambria Math"/>
                      <w:sz w:val="36"/>
                      <w:szCs w:val="36"/>
                    </w:rPr>
                    <m:t xml:space="preserve"> </m:t>
                  </m:r>
                  <m:r>
                    <w:rPr>
                      <w:rFonts w:ascii="Cambria Math"/>
                      <w:sz w:val="36"/>
                      <w:szCs w:val="36"/>
                    </w:rPr>
                    <m:t>→</m:t>
                  </m:r>
                </w:ins>
                <m:sSup>
                  <m:sSupPr>
                    <m:ctrlPr>
                      <w:ins w:id="661" w:author="bruttenberg" w:date="2013-08-14T15:57:00Z">
                        <w:rPr>
                          <w:rFonts w:ascii="Cambria Math" w:hAnsi="Cambria Math"/>
                          <w:i/>
                          <w:sz w:val="36"/>
                          <w:szCs w:val="36"/>
                        </w:rPr>
                      </w:ins>
                    </m:ctrlPr>
                  </m:sSupPr>
                  <m:e>
                    <w:ins w:id="662" w:author="bruttenberg" w:date="2013-08-14T15:59:00Z">
                      <m:r>
                        <w:rPr>
                          <w:rFonts w:ascii="Cambria Math" w:hAnsi="Cambria Math"/>
                          <w:sz w:val="36"/>
                          <w:szCs w:val="36"/>
                        </w:rPr>
                        <m:t xml:space="preserve"> </m:t>
                      </m:r>
                    </w:ins>
                    <w:ins w:id="663" w:author="bruttenberg" w:date="2013-08-14T15:57:00Z">
                      <m:r>
                        <w:rPr>
                          <w:rFonts w:ascii="Cambria Math" w:hAnsi="Cambria Math"/>
                          <w:sz w:val="36"/>
                          <w:szCs w:val="36"/>
                        </w:rPr>
                        <m:t>r</m:t>
                      </m:r>
                    </w:ins>
                  </m:e>
                  <m:sup>
                    <w:ins w:id="664" w:author="bruttenberg" w:date="2013-08-14T15:57:00Z">
                      <m:r>
                        <w:rPr>
                          <w:rFonts w:ascii="Cambria Math"/>
                          <w:sz w:val="36"/>
                          <w:szCs w:val="36"/>
                        </w:rPr>
                        <m:t>0</m:t>
                      </m:r>
                    </w:ins>
                  </m:sup>
                </m:sSup>
                <m:ctrlPr>
                  <w:ins w:id="665" w:author="bruttenberg" w:date="2013-08-14T15:57:00Z">
                    <w:rPr>
                      <w:rFonts w:ascii="Cambria Math" w:hAnsi="Cambria Math"/>
                      <w:i/>
                      <w:sz w:val="36"/>
                      <w:szCs w:val="36"/>
                    </w:rPr>
                  </w:ins>
                </m:ctrlPr>
              </m:e>
            </m:d>
            <w:ins w:id="666" w:author="bruttenberg" w:date="2013-08-14T15:57:00Z">
              <m:r>
                <w:rPr>
                  <w:rFonts w:ascii="Cambria Math" w:hAnsi="Cambria Math"/>
                  <w:sz w:val="36"/>
                  <w:szCs w:val="36"/>
                </w:rPr>
                <m:t>P</m:t>
              </m:r>
              <m:r>
                <w:rPr>
                  <w:rFonts w:ascii="Cambria Math"/>
                  <w:sz w:val="36"/>
                  <w:szCs w:val="36"/>
                </w:rPr>
                <m:t>(</m:t>
              </m:r>
            </w:ins>
            <m:sSup>
              <m:sSupPr>
                <m:ctrlPr>
                  <w:ins w:id="667" w:author="bruttenberg" w:date="2013-08-14T15:57:00Z">
                    <w:rPr>
                      <w:rFonts w:ascii="Cambria Math" w:hAnsi="Cambria Math"/>
                      <w:i/>
                      <w:sz w:val="36"/>
                      <w:szCs w:val="36"/>
                    </w:rPr>
                  </w:ins>
                </m:ctrlPr>
              </m:sSupPr>
              <m:e>
                <w:ins w:id="668" w:author="bruttenberg" w:date="2013-08-14T15:57:00Z">
                  <m:r>
                    <w:rPr>
                      <w:rFonts w:ascii="Cambria Math" w:hAnsi="Cambria Math"/>
                      <w:sz w:val="36"/>
                      <w:szCs w:val="36"/>
                    </w:rPr>
                    <m:t>r</m:t>
                  </m:r>
                </w:ins>
              </m:e>
              <m:sup>
                <w:ins w:id="669" w:author="bruttenberg" w:date="2013-08-14T15:57:00Z">
                  <m:r>
                    <w:rPr>
                      <w:rFonts w:ascii="Cambria Math"/>
                      <w:sz w:val="36"/>
                      <w:szCs w:val="36"/>
                    </w:rPr>
                    <m:t>1</m:t>
                  </m:r>
                </w:ins>
              </m:sup>
            </m:sSup>
            <w:ins w:id="670" w:author="bruttenberg" w:date="2013-08-14T15:57:00Z">
              <m:r>
                <w:rPr>
                  <w:rFonts w:ascii="Cambria Math"/>
                  <w:sz w:val="36"/>
                  <w:szCs w:val="36"/>
                </w:rPr>
                <m:t>)</m:t>
              </m:r>
            </w:ins>
          </m:num>
          <m:den>
            <w:ins w:id="671" w:author="bruttenberg" w:date="2013-08-14T15:57:00Z">
              <m:r>
                <w:rPr>
                  <w:rFonts w:ascii="Cambria Math" w:hAnsi="Cambria Math"/>
                  <w:sz w:val="36"/>
                  <w:szCs w:val="36"/>
                </w:rPr>
                <m:t>P</m:t>
              </m:r>
            </w:ins>
            <m:d>
              <m:dPr>
                <m:ctrlPr>
                  <w:ins w:id="672" w:author="bruttenberg" w:date="2013-08-14T15:57:00Z">
                    <w:rPr>
                      <w:rFonts w:ascii="Cambria Math" w:hAnsi="Cambria Math"/>
                      <w:i/>
                      <w:sz w:val="36"/>
                      <w:szCs w:val="36"/>
                    </w:rPr>
                  </w:ins>
                </m:ctrlPr>
              </m:dPr>
              <m:e>
                <m:sSup>
                  <m:sSupPr>
                    <m:ctrlPr>
                      <w:ins w:id="673" w:author="bruttenberg" w:date="2013-08-14T15:57:00Z">
                        <w:rPr>
                          <w:rFonts w:ascii="Cambria Math" w:hAnsi="Cambria Math"/>
                          <w:i/>
                          <w:sz w:val="36"/>
                          <w:szCs w:val="36"/>
                        </w:rPr>
                      </w:ins>
                    </m:ctrlPr>
                  </m:sSupPr>
                  <m:e>
                    <w:ins w:id="674" w:author="bruttenberg" w:date="2013-08-14T15:57:00Z">
                      <m:r>
                        <w:rPr>
                          <w:rFonts w:ascii="Cambria Math" w:hAnsi="Cambria Math"/>
                          <w:sz w:val="36"/>
                          <w:szCs w:val="36"/>
                        </w:rPr>
                        <m:t>r</m:t>
                      </m:r>
                    </w:ins>
                  </m:e>
                  <m:sup>
                    <w:ins w:id="675" w:author="bruttenberg" w:date="2013-08-14T15:57:00Z">
                      <m:r>
                        <w:rPr>
                          <w:rFonts w:ascii="Cambria Math"/>
                          <w:sz w:val="36"/>
                          <w:szCs w:val="36"/>
                        </w:rPr>
                        <m:t>0</m:t>
                      </m:r>
                    </w:ins>
                  </m:sup>
                </m:sSup>
                <w:ins w:id="676" w:author="bruttenberg" w:date="2013-08-14T15:57:00Z">
                  <m:r>
                    <w:rPr>
                      <w:rFonts w:ascii="Cambria Math"/>
                      <w:sz w:val="36"/>
                      <w:szCs w:val="36"/>
                    </w:rPr>
                    <m:t xml:space="preserve"> </m:t>
                  </m:r>
                  <m:r>
                    <w:rPr>
                      <w:rFonts w:ascii="Cambria Math"/>
                      <w:sz w:val="36"/>
                      <w:szCs w:val="36"/>
                    </w:rPr>
                    <m:t>→</m:t>
                  </m:r>
                </w:ins>
                <w:ins w:id="677" w:author="bruttenberg" w:date="2013-08-14T16:00:00Z">
                  <m:r>
                    <w:rPr>
                      <w:rFonts w:ascii="Cambria Math"/>
                      <w:sz w:val="36"/>
                      <w:szCs w:val="36"/>
                    </w:rPr>
                    <m:t xml:space="preserve"> </m:t>
                  </m:r>
                </w:ins>
                <m:sSup>
                  <m:sSupPr>
                    <m:ctrlPr>
                      <w:ins w:id="678" w:author="bruttenberg" w:date="2013-08-14T15:57:00Z">
                        <w:rPr>
                          <w:rFonts w:ascii="Cambria Math" w:hAnsi="Cambria Math"/>
                          <w:i/>
                          <w:sz w:val="36"/>
                          <w:szCs w:val="36"/>
                        </w:rPr>
                      </w:ins>
                    </m:ctrlPr>
                  </m:sSupPr>
                  <m:e>
                    <w:ins w:id="679" w:author="bruttenberg" w:date="2013-08-14T15:57:00Z">
                      <m:r>
                        <w:rPr>
                          <w:rFonts w:ascii="Cambria Math" w:hAnsi="Cambria Math"/>
                          <w:sz w:val="36"/>
                          <w:szCs w:val="36"/>
                        </w:rPr>
                        <m:t>r</m:t>
                      </m:r>
                    </w:ins>
                  </m:e>
                  <m:sup>
                    <w:ins w:id="680" w:author="bruttenberg" w:date="2013-08-14T15:57:00Z">
                      <m:r>
                        <w:rPr>
                          <w:rFonts w:ascii="Cambria Math"/>
                          <w:sz w:val="36"/>
                          <w:szCs w:val="36"/>
                        </w:rPr>
                        <m:t>1</m:t>
                      </m:r>
                    </w:ins>
                  </m:sup>
                </m:sSup>
              </m:e>
            </m:d>
            <w:ins w:id="681" w:author="bruttenberg" w:date="2013-08-14T15:57:00Z">
              <m:r>
                <w:rPr>
                  <w:rFonts w:ascii="Cambria Math" w:hAnsi="Cambria Math"/>
                  <w:sz w:val="36"/>
                  <w:szCs w:val="36"/>
                </w:rPr>
                <m:t>P</m:t>
              </m:r>
              <m:r>
                <w:rPr>
                  <w:rFonts w:ascii="Cambria Math"/>
                  <w:sz w:val="36"/>
                  <w:szCs w:val="36"/>
                </w:rPr>
                <m:t>(</m:t>
              </m:r>
            </w:ins>
            <m:sSup>
              <m:sSupPr>
                <m:ctrlPr>
                  <w:ins w:id="682" w:author="bruttenberg" w:date="2013-08-14T15:57:00Z">
                    <w:rPr>
                      <w:rFonts w:ascii="Cambria Math" w:hAnsi="Cambria Math"/>
                      <w:i/>
                      <w:sz w:val="36"/>
                      <w:szCs w:val="36"/>
                    </w:rPr>
                  </w:ins>
                </m:ctrlPr>
              </m:sSupPr>
              <m:e>
                <w:ins w:id="683" w:author="bruttenberg" w:date="2013-08-14T15:57:00Z">
                  <m:r>
                    <w:rPr>
                      <w:rFonts w:ascii="Cambria Math" w:hAnsi="Cambria Math"/>
                      <w:sz w:val="36"/>
                      <w:szCs w:val="36"/>
                    </w:rPr>
                    <m:t>r</m:t>
                  </m:r>
                </w:ins>
              </m:e>
              <m:sup>
                <w:ins w:id="684" w:author="bruttenberg" w:date="2013-08-14T15:57:00Z">
                  <m:r>
                    <w:rPr>
                      <w:rFonts w:ascii="Cambria Math"/>
                      <w:sz w:val="36"/>
                      <w:szCs w:val="36"/>
                    </w:rPr>
                    <m:t>0</m:t>
                  </m:r>
                </w:ins>
              </m:sup>
            </m:sSup>
            <w:ins w:id="685" w:author="bruttenberg" w:date="2013-08-14T15:57:00Z">
              <m:r>
                <w:rPr>
                  <w:rFonts w:ascii="Cambria Math"/>
                  <w:sz w:val="36"/>
                  <w:szCs w:val="36"/>
                </w:rPr>
                <m:t>)</m:t>
              </m:r>
            </w:ins>
          </m:den>
        </m:f>
      </m:oMath>
      <w:del w:id="686" w:author="bruttenberg" w:date="2013-08-14T15:58:00Z">
        <w:r w:rsidRPr="00D41670" w:rsidDel="009C1BF0">
          <w:rPr>
            <w:position w:val="-28"/>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5.25pt" o:ole="">
              <v:imagedata r:id="rId10" o:title=""/>
            </v:shape>
            <o:OLEObject Type="Embed" ProgID="Equation.DSMT4" ShapeID="_x0000_i1025" DrawAspect="Content" ObjectID="_1439273131" r:id="rId11"/>
          </w:object>
        </w:r>
      </w:del>
    </w:p>
    <w:p w:rsidR="009C1BF0" w:rsidRDefault="009C1BF0" w:rsidP="00DC6494">
      <w:pPr>
        <w:rPr>
          <w:ins w:id="687" w:author="bruttenberg" w:date="2013-08-14T15:48:00Z"/>
          <w:rFonts w:cstheme="minorHAnsi"/>
        </w:rPr>
      </w:pPr>
    </w:p>
    <w:p w:rsidR="009C1BF0" w:rsidRPr="009C1BF0" w:rsidRDefault="00DC6494" w:rsidP="00DC6494">
      <w:pPr>
        <w:rPr>
          <w:ins w:id="688" w:author="bruttenberg" w:date="2013-08-14T15:53:00Z"/>
          <w:rFonts w:cstheme="minorHAnsi"/>
        </w:rPr>
      </w:pPr>
      <w:proofErr w:type="gramStart"/>
      <w:r>
        <w:rPr>
          <w:rFonts w:cstheme="minorHAnsi"/>
        </w:rPr>
        <w:t>where</w:t>
      </w:r>
      <w:proofErr w:type="gramEnd"/>
      <w:r>
        <w:rPr>
          <w:rFonts w:cstheme="minorHAnsi"/>
        </w:rPr>
        <w:t xml:space="preserve"> </w:t>
      </w:r>
      <w:r>
        <w:rPr>
          <w:rFonts w:cstheme="minorHAnsi"/>
          <w:i/>
        </w:rPr>
        <w:t>r</w:t>
      </w:r>
      <w:r>
        <w:rPr>
          <w:rFonts w:cstheme="minorHAnsi"/>
          <w:vertAlign w:val="superscript"/>
        </w:rPr>
        <w:t>0</w:t>
      </w:r>
      <w:r>
        <w:rPr>
          <w:rFonts w:cstheme="minorHAnsi"/>
        </w:rPr>
        <w:t xml:space="preserve"> is the original randomness, </w:t>
      </w:r>
      <w:r>
        <w:rPr>
          <w:rFonts w:cstheme="minorHAnsi"/>
          <w:i/>
        </w:rPr>
        <w:t>r</w:t>
      </w:r>
      <w:r>
        <w:rPr>
          <w:rFonts w:cstheme="minorHAnsi"/>
          <w:vertAlign w:val="superscript"/>
        </w:rPr>
        <w:t>1</w:t>
      </w:r>
      <w:r>
        <w:rPr>
          <w:rFonts w:cstheme="minorHAnsi"/>
        </w:rPr>
        <w:t xml:space="preserve"> is the proposed randomness, </w:t>
      </w:r>
      <w:r>
        <w:rPr>
          <w:rFonts w:cstheme="minorHAnsi"/>
          <w:i/>
        </w:rPr>
        <w:t>P</w:t>
      </w:r>
      <w:r>
        <w:rPr>
          <w:rFonts w:cstheme="minorHAnsi"/>
        </w:rPr>
        <w:t>(</w:t>
      </w:r>
      <w:r>
        <w:rPr>
          <w:rFonts w:cstheme="minorHAnsi"/>
          <w:i/>
        </w:rPr>
        <w:t>r</w:t>
      </w:r>
      <w:r>
        <w:rPr>
          <w:rFonts w:cstheme="minorHAnsi"/>
          <w:vertAlign w:val="superscript"/>
        </w:rPr>
        <w:t>1</w:t>
      </w:r>
      <w:r>
        <w:rPr>
          <w:rFonts w:cstheme="minorHAnsi"/>
        </w:rPr>
        <w:t xml:space="preserve">) is the probability of </w:t>
      </w:r>
      <w:r>
        <w:rPr>
          <w:rFonts w:ascii="Courier New" w:hAnsi="Courier New" w:cs="Courier New"/>
        </w:rPr>
        <w:t>generateRandomness</w:t>
      </w:r>
      <w:r>
        <w:rPr>
          <w:rFonts w:cstheme="minorHAnsi"/>
        </w:rPr>
        <w:t xml:space="preserve"> returning </w:t>
      </w:r>
      <w:r>
        <w:rPr>
          <w:rFonts w:cstheme="minorHAnsi"/>
          <w:i/>
        </w:rPr>
        <w:t>r</w:t>
      </w:r>
      <w:r>
        <w:rPr>
          <w:rFonts w:cstheme="minorHAnsi"/>
          <w:vertAlign w:val="superscript"/>
        </w:rPr>
        <w:t>1</w:t>
      </w:r>
      <w:r>
        <w:rPr>
          <w:rFonts w:cstheme="minorHAnsi"/>
        </w:rPr>
        <w:t xml:space="preserve">, and </w:t>
      </w:r>
      <w:del w:id="689" w:author="bruttenberg" w:date="2013-08-14T15:59:00Z">
        <w:r w:rsidRPr="007A0025" w:rsidDel="0008637E">
          <w:rPr>
            <w:rFonts w:cstheme="minorHAnsi"/>
            <w:position w:val="-10"/>
          </w:rPr>
          <w:object w:dxaOrig="1140" w:dyaOrig="360">
            <v:shape id="_x0000_i1026" type="#_x0000_t75" style="width:57pt;height:18.75pt" o:ole="">
              <v:imagedata r:id="rId12" o:title=""/>
            </v:shape>
            <o:OLEObject Type="Embed" ProgID="Equation.DSMT4" ShapeID="_x0000_i1026" DrawAspect="Content" ObjectID="_1439273132" r:id="rId13"/>
          </w:object>
        </w:r>
      </w:del>
      <w:r>
        <w:rPr>
          <w:rFonts w:cstheme="minorHAnsi"/>
        </w:rPr>
        <w:t xml:space="preserve"> </w:t>
      </w:r>
      <m:oMath>
        <w:ins w:id="690" w:author="bruttenberg" w:date="2013-08-14T15:59:00Z">
          <m:r>
            <w:rPr>
              <w:rFonts w:ascii="Cambria Math" w:hAnsi="Cambria Math" w:cstheme="minorHAnsi"/>
            </w:rPr>
            <m:t>P</m:t>
          </m:r>
        </w:ins>
        <m:d>
          <m:dPr>
            <m:ctrlPr>
              <w:ins w:id="691" w:author="bruttenberg" w:date="2013-08-14T15:59:00Z">
                <w:rPr>
                  <w:rFonts w:ascii="Cambria Math" w:hAnsi="Cambria Math" w:cstheme="minorHAnsi"/>
                  <w:i/>
                </w:rPr>
              </w:ins>
            </m:ctrlPr>
          </m:dPr>
          <m:e>
            <m:sSup>
              <m:sSupPr>
                <m:ctrlPr>
                  <w:ins w:id="692" w:author="bruttenberg" w:date="2013-08-14T15:59:00Z">
                    <w:rPr>
                      <w:rFonts w:ascii="Cambria Math" w:hAnsi="Cambria Math" w:cstheme="minorHAnsi"/>
                      <w:i/>
                    </w:rPr>
                  </w:ins>
                </m:ctrlPr>
              </m:sSupPr>
              <m:e>
                <w:ins w:id="693" w:author="bruttenberg" w:date="2013-08-14T15:59:00Z">
                  <m:r>
                    <w:rPr>
                      <w:rFonts w:ascii="Cambria Math" w:hAnsi="Cambria Math" w:cstheme="minorHAnsi"/>
                    </w:rPr>
                    <m:t>r</m:t>
                  </m:r>
                </w:ins>
              </m:e>
              <m:sup>
                <w:ins w:id="694" w:author="bruttenberg" w:date="2013-08-14T15:59:00Z">
                  <m:r>
                    <w:rPr>
                      <w:rFonts w:ascii="Cambria Math" w:hAnsi="Cambria Math" w:cstheme="minorHAnsi"/>
                    </w:rPr>
                    <m:t>0</m:t>
                  </m:r>
                </w:ins>
              </m:sup>
            </m:sSup>
            <w:ins w:id="695" w:author="bruttenberg" w:date="2013-08-14T15:59:00Z">
              <m:r>
                <w:rPr>
                  <w:rFonts w:ascii="Cambria Math" w:hAnsi="Cambria Math" w:cstheme="minorHAnsi"/>
                </w:rPr>
                <m:t>→</m:t>
              </m:r>
            </w:ins>
            <m:sSup>
              <m:sSupPr>
                <m:ctrlPr>
                  <w:ins w:id="696" w:author="bruttenberg" w:date="2013-08-14T15:59:00Z">
                    <w:rPr>
                      <w:rFonts w:ascii="Cambria Math" w:hAnsi="Cambria Math" w:cstheme="minorHAnsi"/>
                      <w:i/>
                    </w:rPr>
                  </w:ins>
                </m:ctrlPr>
              </m:sSupPr>
              <m:e>
                <w:ins w:id="697" w:author="bruttenberg" w:date="2013-08-14T15:59:00Z">
                  <m:r>
                    <w:rPr>
                      <w:rFonts w:ascii="Cambria Math" w:hAnsi="Cambria Math" w:cstheme="minorHAnsi"/>
                    </w:rPr>
                    <m:t>r</m:t>
                  </m:r>
                </w:ins>
              </m:e>
              <m:sup>
                <w:ins w:id="698" w:author="bruttenberg" w:date="2013-08-14T15:59:00Z">
                  <m:r>
                    <w:rPr>
                      <w:rFonts w:ascii="Cambria Math" w:hAnsi="Cambria Math" w:cstheme="minorHAnsi"/>
                    </w:rPr>
                    <m:t>1</m:t>
                  </m:r>
                </w:ins>
              </m:sup>
            </m:sSup>
          </m:e>
        </m:d>
      </m:oMath>
      <w:ins w:id="699" w:author="bruttenberg" w:date="2013-08-14T15:59:00Z">
        <w:r w:rsidR="0008637E">
          <w:rPr>
            <w:rFonts w:cstheme="minorHAnsi"/>
          </w:rPr>
          <w:t xml:space="preserve"> </w:t>
        </w:r>
      </w:ins>
      <w:r>
        <w:rPr>
          <w:rFonts w:cstheme="minorHAnsi"/>
        </w:rPr>
        <w:t xml:space="preserve">indicates the probability of </w:t>
      </w:r>
      <w:r>
        <w:rPr>
          <w:rFonts w:ascii="Courier New" w:hAnsi="Courier New" w:cs="Courier New"/>
        </w:rPr>
        <w:t>nextRandomess</w:t>
      </w:r>
      <w:r>
        <w:rPr>
          <w:rFonts w:cstheme="minorHAnsi"/>
        </w:rPr>
        <w:t xml:space="preserve"> returning </w:t>
      </w:r>
      <w:r>
        <w:rPr>
          <w:rFonts w:cstheme="minorHAnsi"/>
          <w:i/>
        </w:rPr>
        <w:t>r</w:t>
      </w:r>
      <w:r>
        <w:rPr>
          <w:rFonts w:cstheme="minorHAnsi"/>
          <w:vertAlign w:val="superscript"/>
        </w:rPr>
        <w:t>1</w:t>
      </w:r>
      <w:r>
        <w:rPr>
          <w:rFonts w:cstheme="minorHAnsi"/>
        </w:rPr>
        <w:t xml:space="preserve"> when its argument is </w:t>
      </w:r>
      <w:r>
        <w:rPr>
          <w:rFonts w:cstheme="minorHAnsi"/>
          <w:i/>
        </w:rPr>
        <w:t>r</w:t>
      </w:r>
      <w:r>
        <w:rPr>
          <w:rFonts w:cstheme="minorHAnsi"/>
          <w:vertAlign w:val="superscript"/>
        </w:rPr>
        <w:t>0</w:t>
      </w:r>
      <w:r>
        <w:rPr>
          <w:rFonts w:cstheme="minorHAnsi"/>
        </w:rPr>
        <w:t xml:space="preserve">. </w:t>
      </w:r>
      <w:ins w:id="700" w:author="bruttenberg" w:date="2013-08-14T15:53:00Z">
        <w:r w:rsidR="009C1BF0">
          <w:rPr>
            <w:rFonts w:cstheme="minorHAnsi"/>
          </w:rPr>
          <w:t xml:space="preserve">The </w:t>
        </w:r>
        <w:r w:rsidR="009C1BF0">
          <w:rPr>
            <w:rFonts w:ascii="Courier New" w:hAnsi="Courier New" w:cs="Courier New"/>
          </w:rPr>
          <w:t xml:space="preserve">nextRandomness </w:t>
        </w:r>
        <w:r w:rsidR="009C1BF0">
          <w:rPr>
            <w:rFonts w:cstheme="minorHAnsi"/>
          </w:rPr>
          <w:t>method returns three values; the new randomness, the transition probability ratio (</w:t>
        </w:r>
      </w:ins>
      <m:oMath>
        <m:f>
          <m:fPr>
            <m:type m:val="lin"/>
            <m:ctrlPr>
              <w:ins w:id="701" w:author="bruttenberg" w:date="2013-08-14T16:00:00Z">
                <w:rPr>
                  <w:rFonts w:ascii="Cambria Math" w:hAnsi="Cambria Math" w:cstheme="minorHAnsi"/>
                  <w:i/>
                </w:rPr>
              </w:ins>
            </m:ctrlPr>
          </m:fPr>
          <m:num>
            <w:ins w:id="702" w:author="bruttenberg" w:date="2013-08-14T16:00:00Z">
              <m:r>
                <w:rPr>
                  <w:rFonts w:ascii="Cambria Math" w:hAnsi="Cambria Math" w:cstheme="minorHAnsi"/>
                </w:rPr>
                <m:t>P</m:t>
              </m:r>
            </w:ins>
            <m:d>
              <m:dPr>
                <m:ctrlPr>
                  <w:ins w:id="703" w:author="bruttenberg" w:date="2013-08-14T16:00:00Z">
                    <w:rPr>
                      <w:rFonts w:ascii="Cambria Math" w:hAnsi="Cambria Math" w:cstheme="minorHAnsi"/>
                      <w:i/>
                    </w:rPr>
                  </w:ins>
                </m:ctrlPr>
              </m:dPr>
              <m:e>
                <m:sSup>
                  <m:sSupPr>
                    <m:ctrlPr>
                      <w:ins w:id="704" w:author="bruttenberg" w:date="2013-08-14T16:00:00Z">
                        <w:rPr>
                          <w:rFonts w:ascii="Cambria Math" w:hAnsi="Cambria Math" w:cstheme="minorHAnsi"/>
                          <w:i/>
                        </w:rPr>
                      </w:ins>
                    </m:ctrlPr>
                  </m:sSupPr>
                  <m:e>
                    <w:ins w:id="705" w:author="bruttenberg" w:date="2013-08-14T16:00:00Z">
                      <m:r>
                        <w:rPr>
                          <w:rFonts w:ascii="Cambria Math" w:hAnsi="Cambria Math" w:cstheme="minorHAnsi"/>
                        </w:rPr>
                        <m:t>r</m:t>
                      </m:r>
                    </w:ins>
                  </m:e>
                  <m:sup>
                    <w:ins w:id="706" w:author="bruttenberg" w:date="2013-08-14T16:00:00Z">
                      <m:r>
                        <w:rPr>
                          <w:rFonts w:ascii="Cambria Math" w:cstheme="minorHAnsi"/>
                        </w:rPr>
                        <m:t>1</m:t>
                      </m:r>
                    </w:ins>
                  </m:sup>
                </m:sSup>
                <w:ins w:id="707" w:author="bruttenberg" w:date="2013-08-14T16:00:00Z">
                  <m:r>
                    <w:rPr>
                      <w:rFonts w:ascii="Cambria Math" w:cstheme="minorHAnsi"/>
                    </w:rPr>
                    <m:t xml:space="preserve"> </m:t>
                  </m:r>
                  <m:r>
                    <w:rPr>
                      <w:rFonts w:ascii="Cambria Math" w:cstheme="minorHAnsi"/>
                    </w:rPr>
                    <m:t>→</m:t>
                  </m:r>
                </w:ins>
                <m:sSup>
                  <m:sSupPr>
                    <m:ctrlPr>
                      <w:ins w:id="708" w:author="bruttenberg" w:date="2013-08-14T16:00:00Z">
                        <w:rPr>
                          <w:rFonts w:ascii="Cambria Math" w:hAnsi="Cambria Math" w:cstheme="minorHAnsi"/>
                          <w:i/>
                        </w:rPr>
                      </w:ins>
                    </m:ctrlPr>
                  </m:sSupPr>
                  <m:e>
                    <w:ins w:id="709" w:author="bruttenberg" w:date="2013-08-14T16:00:00Z">
                      <m:r>
                        <w:rPr>
                          <w:rFonts w:ascii="Cambria Math" w:hAnsi="Cambria Math"/>
                        </w:rPr>
                        <m:t xml:space="preserve"> </m:t>
                      </m:r>
                      <m:r>
                        <w:rPr>
                          <w:rFonts w:ascii="Cambria Math" w:hAnsi="Cambria Math" w:cstheme="minorHAnsi"/>
                        </w:rPr>
                        <m:t>r</m:t>
                      </m:r>
                    </w:ins>
                  </m:e>
                  <m:sup>
                    <w:ins w:id="710" w:author="bruttenberg" w:date="2013-08-14T16:00:00Z">
                      <m:r>
                        <w:rPr>
                          <w:rFonts w:ascii="Cambria Math" w:cstheme="minorHAnsi"/>
                        </w:rPr>
                        <m:t>0</m:t>
                      </m:r>
                    </w:ins>
                  </m:sup>
                </m:sSup>
              </m:e>
            </m:d>
          </m:num>
          <m:den>
            <w:ins w:id="711" w:author="bruttenberg" w:date="2013-08-14T16:00:00Z">
              <m:r>
                <w:rPr>
                  <w:rFonts w:ascii="Cambria Math" w:hAnsi="Cambria Math" w:cstheme="minorHAnsi"/>
                </w:rPr>
                <m:t>P</m:t>
              </m:r>
            </w:ins>
            <m:d>
              <m:dPr>
                <m:ctrlPr>
                  <w:ins w:id="712" w:author="bruttenberg" w:date="2013-08-14T16:00:00Z">
                    <w:rPr>
                      <w:rFonts w:ascii="Cambria Math" w:hAnsi="Cambria Math" w:cstheme="minorHAnsi"/>
                      <w:i/>
                    </w:rPr>
                  </w:ins>
                </m:ctrlPr>
              </m:dPr>
              <m:e>
                <m:sSup>
                  <m:sSupPr>
                    <m:ctrlPr>
                      <w:ins w:id="713" w:author="bruttenberg" w:date="2013-08-14T16:00:00Z">
                        <w:rPr>
                          <w:rFonts w:ascii="Cambria Math" w:hAnsi="Cambria Math" w:cstheme="minorHAnsi"/>
                          <w:i/>
                        </w:rPr>
                      </w:ins>
                    </m:ctrlPr>
                  </m:sSupPr>
                  <m:e>
                    <w:ins w:id="714" w:author="bruttenberg" w:date="2013-08-14T16:00:00Z">
                      <m:r>
                        <w:rPr>
                          <w:rFonts w:ascii="Cambria Math" w:hAnsi="Cambria Math" w:cstheme="minorHAnsi"/>
                        </w:rPr>
                        <m:t>r</m:t>
                      </m:r>
                    </w:ins>
                  </m:e>
                  <m:sup>
                    <w:ins w:id="715" w:author="bruttenberg" w:date="2013-08-14T16:00:00Z">
                      <m:r>
                        <w:rPr>
                          <w:rFonts w:ascii="Cambria Math" w:cstheme="minorHAnsi"/>
                        </w:rPr>
                        <m:t>0</m:t>
                      </m:r>
                    </w:ins>
                  </m:sup>
                </m:sSup>
                <w:ins w:id="716" w:author="bruttenberg" w:date="2013-08-14T16:00:00Z">
                  <m:r>
                    <w:rPr>
                      <w:rFonts w:ascii="Cambria Math" w:cstheme="minorHAnsi"/>
                    </w:rPr>
                    <m:t xml:space="preserve"> </m:t>
                  </m:r>
                  <m:r>
                    <w:rPr>
                      <w:rFonts w:ascii="Cambria Math" w:cstheme="minorHAnsi"/>
                    </w:rPr>
                    <m:t>→</m:t>
                  </m:r>
                  <m:r>
                    <w:rPr>
                      <w:rFonts w:ascii="Cambria Math"/>
                    </w:rPr>
                    <m:t xml:space="preserve"> </m:t>
                  </m:r>
                </w:ins>
                <m:sSup>
                  <m:sSupPr>
                    <m:ctrlPr>
                      <w:ins w:id="717" w:author="bruttenberg" w:date="2013-08-14T16:00:00Z">
                        <w:rPr>
                          <w:rFonts w:ascii="Cambria Math" w:hAnsi="Cambria Math" w:cstheme="minorHAnsi"/>
                          <w:i/>
                        </w:rPr>
                      </w:ins>
                    </m:ctrlPr>
                  </m:sSupPr>
                  <m:e>
                    <w:ins w:id="718" w:author="bruttenberg" w:date="2013-08-14T16:00:00Z">
                      <m:r>
                        <w:rPr>
                          <w:rFonts w:ascii="Cambria Math" w:hAnsi="Cambria Math" w:cstheme="minorHAnsi"/>
                        </w:rPr>
                        <m:t>r</m:t>
                      </m:r>
                    </w:ins>
                  </m:e>
                  <m:sup>
                    <w:ins w:id="719" w:author="bruttenberg" w:date="2013-08-14T16:00:00Z">
                      <m:r>
                        <w:rPr>
                          <w:rFonts w:ascii="Cambria Math" w:cstheme="minorHAnsi"/>
                        </w:rPr>
                        <m:t>1</m:t>
                      </m:r>
                    </w:ins>
                  </m:sup>
                </m:sSup>
              </m:e>
            </m:d>
          </m:den>
        </m:f>
      </m:oMath>
      <w:ins w:id="720" w:author="bruttenberg" w:date="2013-08-14T16:00:00Z">
        <w:r w:rsidR="004D48B7">
          <w:rPr>
            <w:rFonts w:cstheme="minorHAnsi"/>
          </w:rPr>
          <w:t xml:space="preserve">) and the model </w:t>
        </w:r>
        <w:r w:rsidR="004D48B7">
          <w:rPr>
            <w:rFonts w:cstheme="minorHAnsi"/>
          </w:rPr>
          <w:lastRenderedPageBreak/>
          <w:t>probability ratio (</w:t>
        </w:r>
      </w:ins>
      <m:oMath>
        <m:f>
          <m:fPr>
            <m:type m:val="lin"/>
            <m:ctrlPr>
              <w:ins w:id="721" w:author="bruttenberg" w:date="2013-08-14T16:01:00Z">
                <w:rPr>
                  <w:rFonts w:ascii="Cambria Math" w:hAnsi="Cambria Math" w:cstheme="minorHAnsi"/>
                  <w:i/>
                </w:rPr>
              </w:ins>
            </m:ctrlPr>
          </m:fPr>
          <m:num>
            <w:ins w:id="722" w:author="bruttenberg" w:date="2013-08-14T16:01:00Z">
              <m:r>
                <w:rPr>
                  <w:rFonts w:ascii="Cambria Math" w:hAnsi="Cambria Math" w:cstheme="minorHAnsi"/>
                </w:rPr>
                <m:t>P(</m:t>
              </m:r>
            </w:ins>
            <m:sSup>
              <m:sSupPr>
                <m:ctrlPr>
                  <w:ins w:id="723" w:author="bruttenberg" w:date="2013-08-14T16:01:00Z">
                    <w:rPr>
                      <w:rFonts w:ascii="Cambria Math" w:hAnsi="Cambria Math" w:cstheme="minorHAnsi"/>
                      <w:i/>
                    </w:rPr>
                  </w:ins>
                </m:ctrlPr>
              </m:sSupPr>
              <m:e>
                <w:ins w:id="724" w:author="bruttenberg" w:date="2013-08-14T16:01:00Z">
                  <m:r>
                    <w:rPr>
                      <w:rFonts w:ascii="Cambria Math" w:hAnsi="Cambria Math" w:cstheme="minorHAnsi"/>
                    </w:rPr>
                    <m:t>r</m:t>
                  </m:r>
                </w:ins>
              </m:e>
              <m:sup>
                <w:ins w:id="725" w:author="bruttenberg" w:date="2013-08-14T16:01:00Z">
                  <m:r>
                    <w:rPr>
                      <w:rFonts w:ascii="Cambria Math" w:hAnsi="Cambria Math" w:cstheme="minorHAnsi"/>
                    </w:rPr>
                    <m:t>1</m:t>
                  </m:r>
                </w:ins>
              </m:sup>
            </m:sSup>
            <w:ins w:id="726" w:author="bruttenberg" w:date="2013-08-14T16:01:00Z">
              <m:r>
                <w:rPr>
                  <w:rFonts w:ascii="Cambria Math" w:hAnsi="Cambria Math" w:cstheme="minorHAnsi"/>
                </w:rPr>
                <m:t>)</m:t>
              </m:r>
            </w:ins>
          </m:num>
          <m:den>
            <w:ins w:id="727" w:author="bruttenberg" w:date="2013-08-14T16:01:00Z">
              <m:r>
                <w:rPr>
                  <w:rFonts w:ascii="Cambria Math" w:hAnsi="Cambria Math" w:cstheme="minorHAnsi"/>
                </w:rPr>
                <m:t>P(</m:t>
              </m:r>
            </w:ins>
            <m:sSup>
              <m:sSupPr>
                <m:ctrlPr>
                  <w:ins w:id="728" w:author="bruttenberg" w:date="2013-08-14T16:01:00Z">
                    <w:rPr>
                      <w:rFonts w:ascii="Cambria Math" w:hAnsi="Cambria Math" w:cstheme="minorHAnsi"/>
                      <w:i/>
                    </w:rPr>
                  </w:ins>
                </m:ctrlPr>
              </m:sSupPr>
              <m:e>
                <w:ins w:id="729" w:author="bruttenberg" w:date="2013-08-14T16:01:00Z">
                  <m:r>
                    <w:rPr>
                      <w:rFonts w:ascii="Cambria Math" w:hAnsi="Cambria Math" w:cstheme="minorHAnsi"/>
                    </w:rPr>
                    <m:t>r</m:t>
                  </m:r>
                </w:ins>
              </m:e>
              <m:sup>
                <w:ins w:id="730" w:author="bruttenberg" w:date="2013-08-14T16:01:00Z">
                  <m:r>
                    <w:rPr>
                      <w:rFonts w:ascii="Cambria Math" w:hAnsi="Cambria Math" w:cstheme="minorHAnsi"/>
                    </w:rPr>
                    <m:t>0</m:t>
                  </m:r>
                </w:ins>
              </m:sup>
            </m:sSup>
            <w:ins w:id="731" w:author="bruttenberg" w:date="2013-08-14T16:01:00Z">
              <m:r>
                <w:rPr>
                  <w:rFonts w:ascii="Cambria Math" w:hAnsi="Cambria Math" w:cstheme="minorHAnsi"/>
                </w:rPr>
                <m:t>)</m:t>
              </m:r>
            </w:ins>
          </m:den>
        </m:f>
      </m:oMath>
      <w:ins w:id="732" w:author="bruttenberg" w:date="2013-08-14T16:01:00Z">
        <w:r w:rsidR="004D48B7">
          <w:rPr>
            <w:rFonts w:cstheme="minorHAnsi"/>
          </w:rPr>
          <w:t>). These ratios a returned as separate values because some algorithms, such as simulated annealing, need to access these ratios befor</w:t>
        </w:r>
      </w:ins>
      <w:ins w:id="733" w:author="bruttenberg" w:date="2013-08-14T16:02:00Z">
        <w:r w:rsidR="004D48B7">
          <w:rPr>
            <w:rFonts w:cstheme="minorHAnsi"/>
          </w:rPr>
          <w:t>e they are multiplied together.</w:t>
        </w:r>
      </w:ins>
    </w:p>
    <w:p w:rsidR="00DC6494" w:rsidRDefault="00DC6494" w:rsidP="00DC6494">
      <w:pPr>
        <w:rPr>
          <w:rFonts w:cstheme="minorHAnsi"/>
        </w:rPr>
      </w:pPr>
      <w:r>
        <w:rPr>
          <w:rFonts w:cstheme="minorHAnsi"/>
        </w:rPr>
        <w:t xml:space="preserve">By default, the </w:t>
      </w:r>
      <w:r>
        <w:rPr>
          <w:rFonts w:ascii="Courier New" w:hAnsi="Courier New" w:cs="Courier New"/>
        </w:rPr>
        <w:t>nextRandomness</w:t>
      </w:r>
      <w:r>
        <w:rPr>
          <w:rFonts w:cstheme="minorHAnsi"/>
        </w:rPr>
        <w:t xml:space="preserve"> method simply uses the element’s </w:t>
      </w:r>
      <w:r>
        <w:rPr>
          <w:rFonts w:ascii="Courier New" w:hAnsi="Courier New" w:cs="Courier New"/>
        </w:rPr>
        <w:t>generateRandomness</w:t>
      </w:r>
      <w:r>
        <w:rPr>
          <w:rFonts w:cstheme="minorHAnsi"/>
        </w:rPr>
        <w:t xml:space="preserve"> method and returns 1.0 for the </w:t>
      </w:r>
      <w:del w:id="734" w:author="bruttenberg" w:date="2013-08-14T16:02:00Z">
        <w:r w:rsidDel="000C6F54">
          <w:rPr>
            <w:rFonts w:cstheme="minorHAnsi"/>
          </w:rPr>
          <w:delText xml:space="preserve">proposal </w:delText>
        </w:r>
      </w:del>
      <w:ins w:id="735" w:author="bruttenberg" w:date="2013-08-14T16:02:00Z">
        <w:r w:rsidR="000C6F54">
          <w:rPr>
            <w:rFonts w:cstheme="minorHAnsi"/>
          </w:rPr>
          <w:t xml:space="preserve">both </w:t>
        </w:r>
      </w:ins>
      <w:r>
        <w:rPr>
          <w:rFonts w:cstheme="minorHAnsi"/>
        </w:rPr>
        <w:t>probability ratio</w:t>
      </w:r>
      <w:ins w:id="736" w:author="bruttenberg" w:date="2013-08-14T16:02:00Z">
        <w:r w:rsidR="000C6F54">
          <w:rPr>
            <w:rFonts w:cstheme="minorHAnsi"/>
          </w:rPr>
          <w:t>s</w:t>
        </w:r>
      </w:ins>
      <w:r>
        <w:rPr>
          <w:rFonts w:cstheme="minorHAnsi"/>
        </w:rPr>
        <w:t xml:space="preserve">. This is correct in most cases, and is used for most of the built-in elements. However, it can be overridden if desired. For example, the definition of </w:t>
      </w:r>
      <w:proofErr w:type="gramStart"/>
      <w:r>
        <w:rPr>
          <w:rFonts w:ascii="Courier New" w:hAnsi="Courier New" w:cs="Courier New"/>
        </w:rPr>
        <w:t>SwitchingFlip</w:t>
      </w:r>
      <w:r>
        <w:rPr>
          <w:rFonts w:cstheme="minorHAnsi"/>
        </w:rPr>
        <w:t xml:space="preserve">  includes</w:t>
      </w:r>
      <w:proofErr w:type="gramEnd"/>
    </w:p>
    <w:p w:rsidR="00DC6494" w:rsidRPr="00DC6494" w:rsidRDefault="00DC6494" w:rsidP="00DC6494">
      <w:pPr>
        <w:rPr>
          <w:rFonts w:ascii="Courier New" w:hAnsi="Courier New" w:cs="Courier New"/>
          <w:sz w:val="24"/>
        </w:rPr>
      </w:pPr>
    </w:p>
    <w:p w:rsidR="00DC6494" w:rsidRP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override</w:t>
      </w:r>
      <w:proofErr w:type="gramEnd"/>
      <w:r w:rsidRPr="00DC6494">
        <w:rPr>
          <w:rFonts w:ascii="Courier New" w:hAnsi="Courier New" w:cs="Courier New"/>
          <w:szCs w:val="20"/>
          <w:lang w:bidi="ar-SA"/>
        </w:rPr>
        <w:t xml:space="preserve"> </w:t>
      </w:r>
      <w:r w:rsidRPr="00DC6494">
        <w:rPr>
          <w:rFonts w:ascii="Courier New" w:hAnsi="Courier New" w:cs="Courier New"/>
          <w:bCs/>
          <w:szCs w:val="20"/>
          <w:lang w:bidi="ar-SA"/>
        </w:rPr>
        <w:t>def</w:t>
      </w:r>
      <w:r w:rsidRPr="00DC6494">
        <w:rPr>
          <w:rFonts w:ascii="Courier New" w:hAnsi="Courier New" w:cs="Courier New"/>
          <w:szCs w:val="20"/>
          <w:lang w:bidi="ar-SA"/>
        </w:rPr>
        <w:t xml:space="preserve"> nextRandomness(rand: Randomness) = </w:t>
      </w:r>
    </w:p>
    <w:p w:rsid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if</w:t>
      </w:r>
      <w:proofErr w:type="gramEnd"/>
      <w:r w:rsidRPr="00DC6494">
        <w:rPr>
          <w:rFonts w:ascii="Courier New" w:hAnsi="Courier New" w:cs="Courier New"/>
          <w:szCs w:val="20"/>
          <w:lang w:bidi="ar-SA"/>
        </w:rPr>
        <w:t xml:space="preserve"> (rand &lt; probValue) </w:t>
      </w:r>
    </w:p>
    <w:p w:rsidR="00DC6494" w:rsidRPr="00DC6494" w:rsidRDefault="00DC6494" w:rsidP="00DC6494">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DC6494">
        <w:rPr>
          <w:rFonts w:ascii="Courier New" w:hAnsi="Courier New" w:cs="Courier New"/>
          <w:szCs w:val="20"/>
          <w:lang w:bidi="ar-SA"/>
        </w:rPr>
        <w:t>(</w:t>
      </w:r>
      <w:proofErr w:type="gramStart"/>
      <w:r w:rsidRPr="00DC6494">
        <w:rPr>
          <w:rFonts w:ascii="Courier New" w:hAnsi="Courier New" w:cs="Courier New"/>
          <w:szCs w:val="20"/>
          <w:lang w:bidi="ar-SA"/>
        </w:rPr>
        <w:t>uniform(</w:t>
      </w:r>
      <w:proofErr w:type="gramEnd"/>
      <w:r w:rsidRPr="00DC6494">
        <w:rPr>
          <w:rFonts w:ascii="Courier New" w:hAnsi="Courier New" w:cs="Courier New"/>
          <w:szCs w:val="20"/>
          <w:lang w:bidi="ar-SA"/>
        </w:rPr>
        <w:t xml:space="preserve">probValue, 1.0), </w:t>
      </w:r>
      <w:ins w:id="737" w:author="bruttenberg" w:date="2013-08-14T16:02:00Z">
        <w:r w:rsidR="000C6F54">
          <w:rPr>
            <w:rFonts w:ascii="Courier New" w:hAnsi="Courier New" w:cs="Courier New"/>
            <w:szCs w:val="20"/>
            <w:lang w:bidi="ar-SA"/>
          </w:rPr>
          <w:t xml:space="preserve">1.0, </w:t>
        </w:r>
      </w:ins>
      <w:r w:rsidRPr="00DC6494">
        <w:rPr>
          <w:rFonts w:ascii="Courier New" w:hAnsi="Courier New" w:cs="Courier New"/>
          <w:szCs w:val="20"/>
          <w:lang w:bidi="ar-SA"/>
        </w:rPr>
        <w:t>(1.0 - probValue) / probValue)</w:t>
      </w:r>
    </w:p>
    <w:p w:rsidR="00DC6494" w:rsidRP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else</w:t>
      </w:r>
      <w:proofErr w:type="gramEnd"/>
      <w:r w:rsidRPr="00DC6494">
        <w:rPr>
          <w:rFonts w:ascii="Courier New" w:hAnsi="Courier New" w:cs="Courier New"/>
          <w:szCs w:val="20"/>
          <w:lang w:bidi="ar-SA"/>
        </w:rPr>
        <w:t xml:space="preserve"> (uniform(0.0, probValue), </w:t>
      </w:r>
      <w:ins w:id="738" w:author="bruttenberg" w:date="2013-08-14T16:02:00Z">
        <w:r w:rsidR="000C6F54">
          <w:rPr>
            <w:rFonts w:ascii="Courier New" w:hAnsi="Courier New" w:cs="Courier New"/>
            <w:szCs w:val="20"/>
            <w:lang w:bidi="ar-SA"/>
          </w:rPr>
          <w:t xml:space="preserve">1.0, </w:t>
        </w:r>
      </w:ins>
      <w:r w:rsidRPr="00DC6494">
        <w:rPr>
          <w:rFonts w:ascii="Courier New" w:hAnsi="Courier New" w:cs="Courier New"/>
          <w:szCs w:val="20"/>
          <w:lang w:bidi="ar-SA"/>
        </w:rPr>
        <w:t>probValue / (1.0 - probValue))</w:t>
      </w:r>
    </w:p>
    <w:p w:rsidR="00DC6494" w:rsidRPr="00DC6494" w:rsidRDefault="00DC6494" w:rsidP="00DC6494">
      <w:pPr>
        <w:autoSpaceDE w:val="0"/>
        <w:autoSpaceDN w:val="0"/>
        <w:adjustRightInd w:val="0"/>
        <w:ind w:firstLine="0"/>
        <w:rPr>
          <w:rFonts w:ascii="Courier New" w:hAnsi="Courier New" w:cs="Courier New"/>
          <w:szCs w:val="20"/>
          <w:lang w:bidi="ar-SA"/>
        </w:rPr>
      </w:pPr>
    </w:p>
    <w:p w:rsid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private</w:t>
      </w:r>
      <w:proofErr w:type="gramEnd"/>
      <w:r w:rsidRPr="00DC6494">
        <w:rPr>
          <w:rFonts w:ascii="Courier New" w:hAnsi="Courier New" w:cs="Courier New"/>
          <w:szCs w:val="20"/>
          <w:lang w:bidi="ar-SA"/>
        </w:rPr>
        <w:t xml:space="preserve"> </w:t>
      </w:r>
      <w:r w:rsidRPr="00DC6494">
        <w:rPr>
          <w:rFonts w:ascii="Courier New" w:hAnsi="Courier New" w:cs="Courier New"/>
          <w:bCs/>
          <w:szCs w:val="20"/>
          <w:lang w:bidi="ar-SA"/>
        </w:rPr>
        <w:t>def</w:t>
      </w:r>
      <w:r w:rsidRPr="00DC6494">
        <w:rPr>
          <w:rFonts w:ascii="Courier New" w:hAnsi="Courier New" w:cs="Courier New"/>
          <w:szCs w:val="20"/>
          <w:lang w:bidi="ar-SA"/>
        </w:rPr>
        <w:t xml:space="preserve"> uniform(lower: Double, upper: Double) = </w:t>
      </w:r>
    </w:p>
    <w:p w:rsidR="00DC6494" w:rsidRPr="00DC6494" w:rsidRDefault="00DC6494" w:rsidP="00DC6494">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DC6494">
        <w:rPr>
          <w:rFonts w:ascii="Courier New" w:hAnsi="Courier New" w:cs="Courier New"/>
          <w:szCs w:val="20"/>
          <w:lang w:bidi="ar-SA"/>
        </w:rPr>
        <w:t>random.nextDouble * (upper - lower) + lower</w:t>
      </w:r>
    </w:p>
    <w:p w:rsidR="00DC6494" w:rsidRDefault="00DC6494" w:rsidP="00DC6494"/>
    <w:p w:rsidR="00DC6494" w:rsidRPr="00735E62" w:rsidRDefault="00DC6494" w:rsidP="00DC6494">
      <w:pPr>
        <w:rPr>
          <w:rFonts w:cstheme="minorHAnsi"/>
        </w:rPr>
      </w:pPr>
      <w:r>
        <w:t xml:space="preserve">Everything else is inherited from </w:t>
      </w:r>
      <w:r>
        <w:rPr>
          <w:rFonts w:ascii="Courier New" w:hAnsi="Courier New" w:cs="Courier New"/>
        </w:rPr>
        <w:t>Flip</w:t>
      </w:r>
      <w:r>
        <w:rPr>
          <w:rFonts w:cstheme="minorHAnsi"/>
        </w:rPr>
        <w:t xml:space="preserve">. The randomness of </w:t>
      </w:r>
      <w:r>
        <w:rPr>
          <w:rFonts w:ascii="Courier New" w:hAnsi="Courier New" w:cs="Courier New"/>
        </w:rPr>
        <w:t>Flip</w:t>
      </w:r>
      <w:r>
        <w:rPr>
          <w:rFonts w:cstheme="minorHAnsi"/>
        </w:rPr>
        <w:t xml:space="preserve"> is a double uniformly distributed between 0 and 1. The </w:t>
      </w:r>
      <w:r>
        <w:rPr>
          <w:rFonts w:ascii="Courier New" w:hAnsi="Courier New" w:cs="Courier New"/>
        </w:rPr>
        <w:t>generateValue</w:t>
      </w:r>
      <w:r>
        <w:rPr>
          <w:rFonts w:cstheme="minorHAnsi"/>
        </w:rPr>
        <w:t xml:space="preserve"> method of </w:t>
      </w:r>
      <w:r>
        <w:rPr>
          <w:rFonts w:ascii="Courier New" w:hAnsi="Courier New" w:cs="Courier New"/>
        </w:rPr>
        <w:t>Flip</w:t>
      </w:r>
      <w:r>
        <w:rPr>
          <w:rFonts w:cstheme="minorHAnsi"/>
        </w:rPr>
        <w:t xml:space="preserve"> tests whether this random number is less than the probability of a true outcome, which is contained in the </w:t>
      </w:r>
      <w:r>
        <w:rPr>
          <w:rFonts w:ascii="Courier New" w:hAnsi="Courier New" w:cs="Courier New"/>
        </w:rPr>
        <w:t>probValue</w:t>
      </w:r>
      <w:r>
        <w:rPr>
          <w:rFonts w:cstheme="minorHAnsi"/>
        </w:rPr>
        <w:t xml:space="preserve"> field. So, </w:t>
      </w:r>
      <w:r>
        <w:rPr>
          <w:rFonts w:ascii="Courier New" w:hAnsi="Courier New" w:cs="Courier New"/>
        </w:rPr>
        <w:t>SwitchingFlip</w:t>
      </w:r>
      <w:r>
        <w:rPr>
          <w:rFonts w:cstheme="minorHAnsi"/>
        </w:rPr>
        <w:t xml:space="preserve">’s </w:t>
      </w:r>
      <w:r>
        <w:rPr>
          <w:rFonts w:ascii="Courier New" w:hAnsi="Courier New" w:cs="Courier New"/>
        </w:rPr>
        <w:t>nextRandomness</w:t>
      </w:r>
      <w:r>
        <w:rPr>
          <w:rFonts w:cstheme="minorHAnsi"/>
        </w:rPr>
        <w:t xml:space="preserve"> method</w:t>
      </w:r>
      <w:r w:rsidR="00735E62">
        <w:rPr>
          <w:rFonts w:cstheme="minorHAnsi"/>
        </w:rPr>
        <w:t xml:space="preserve"> first checks if the randomness is less than this value, which would imply that the current value is true. If it is, the new randomness is uniformly chosen between </w:t>
      </w:r>
      <w:r w:rsidR="00735E62">
        <w:rPr>
          <w:rFonts w:ascii="Courier New" w:hAnsi="Courier New" w:cs="Courier New"/>
        </w:rPr>
        <w:t>probValue</w:t>
      </w:r>
      <w:r w:rsidR="00735E62">
        <w:rPr>
          <w:rFonts w:cstheme="minorHAnsi"/>
        </w:rPr>
        <w:t xml:space="preserve"> and 1, which would make the next value false. On the otherhand, if the randomness is greater than </w:t>
      </w:r>
      <w:r w:rsidR="00735E62">
        <w:rPr>
          <w:rFonts w:ascii="Courier New" w:hAnsi="Courier New" w:cs="Courier New"/>
        </w:rPr>
        <w:t>probValue</w:t>
      </w:r>
      <w:r w:rsidR="00735E62" w:rsidRPr="00735E62">
        <w:rPr>
          <w:rFonts w:cstheme="minorHAnsi"/>
        </w:rPr>
        <w:t xml:space="preserve">, </w:t>
      </w:r>
      <w:r w:rsidR="00735E62">
        <w:rPr>
          <w:rFonts w:cstheme="minorHAnsi"/>
        </w:rPr>
        <w:t xml:space="preserve">the new randomness is chosen uniformly between 0 and </w:t>
      </w:r>
      <w:r w:rsidR="00735E62">
        <w:rPr>
          <w:rFonts w:ascii="Courier New" w:hAnsi="Courier New" w:cs="Courier New"/>
        </w:rPr>
        <w:t>probValue</w:t>
      </w:r>
      <w:r w:rsidR="00735E62" w:rsidRPr="00735E62">
        <w:rPr>
          <w:rFonts w:cstheme="minorHAnsi"/>
        </w:rPr>
        <w:t>,</w:t>
      </w:r>
      <w:r w:rsidR="00735E62">
        <w:rPr>
          <w:rFonts w:cstheme="minorHAnsi"/>
        </w:rPr>
        <w:t xml:space="preserve"> which would make the next value true. Now, the correct randomness model is uniformly distributed, but this proposal distribution does not define an equal density in the two directions. In particular, for going from true to false, the density of the new randomness is 1 / (1 – </w:t>
      </w:r>
      <w:r w:rsidR="00735E62" w:rsidRPr="00DC6494">
        <w:rPr>
          <w:rFonts w:ascii="Courier New" w:hAnsi="Courier New" w:cs="Courier New"/>
          <w:szCs w:val="20"/>
          <w:lang w:bidi="ar-SA"/>
        </w:rPr>
        <w:t>probValue</w:t>
      </w:r>
      <w:r w:rsidR="00735E62">
        <w:rPr>
          <w:rFonts w:cstheme="minorHAnsi"/>
          <w:szCs w:val="20"/>
          <w:lang w:bidi="ar-SA"/>
        </w:rPr>
        <w:t xml:space="preserve">), while in the other direction it is 1 / </w:t>
      </w:r>
      <w:r w:rsidR="00735E62" w:rsidRPr="00DC6494">
        <w:rPr>
          <w:rFonts w:ascii="Courier New" w:hAnsi="Courier New" w:cs="Courier New"/>
          <w:szCs w:val="20"/>
          <w:lang w:bidi="ar-SA"/>
        </w:rPr>
        <w:t>probValue</w:t>
      </w:r>
      <w:r w:rsidR="00735E62">
        <w:rPr>
          <w:rFonts w:cstheme="minorHAnsi"/>
          <w:szCs w:val="20"/>
          <w:lang w:bidi="ar-SA"/>
        </w:rPr>
        <w:t xml:space="preserve">. So we must compensate by returning </w:t>
      </w:r>
      <w:r w:rsidR="00735E62">
        <w:rPr>
          <w:rFonts w:cstheme="minorHAnsi"/>
        </w:rPr>
        <w:t xml:space="preserve">(1 – </w:t>
      </w:r>
      <w:r w:rsidR="00735E62" w:rsidRPr="00DC6494">
        <w:rPr>
          <w:rFonts w:ascii="Courier New" w:hAnsi="Courier New" w:cs="Courier New"/>
          <w:szCs w:val="20"/>
          <w:lang w:bidi="ar-SA"/>
        </w:rPr>
        <w:t>probValue</w:t>
      </w:r>
      <w:r w:rsidR="00735E62">
        <w:rPr>
          <w:rFonts w:cstheme="minorHAnsi"/>
          <w:szCs w:val="20"/>
          <w:lang w:bidi="ar-SA"/>
        </w:rPr>
        <w:t xml:space="preserve">) / </w:t>
      </w:r>
      <w:r w:rsidR="00735E62" w:rsidRPr="00DC6494">
        <w:rPr>
          <w:rFonts w:ascii="Courier New" w:hAnsi="Courier New" w:cs="Courier New"/>
          <w:szCs w:val="20"/>
          <w:lang w:bidi="ar-SA"/>
        </w:rPr>
        <w:t>probValue</w:t>
      </w:r>
      <w:r w:rsidR="00735E62">
        <w:rPr>
          <w:rFonts w:cstheme="minorHAnsi"/>
          <w:szCs w:val="20"/>
          <w:lang w:bidi="ar-SA"/>
        </w:rPr>
        <w:t xml:space="preserve"> in the first </w:t>
      </w:r>
      <w:proofErr w:type="gramStart"/>
      <w:r w:rsidR="00735E62">
        <w:rPr>
          <w:rFonts w:cstheme="minorHAnsi"/>
          <w:szCs w:val="20"/>
          <w:lang w:bidi="ar-SA"/>
        </w:rPr>
        <w:t>case,</w:t>
      </w:r>
      <w:proofErr w:type="gramEnd"/>
      <w:r w:rsidR="00735E62">
        <w:rPr>
          <w:rFonts w:cstheme="minorHAnsi"/>
          <w:szCs w:val="20"/>
          <w:lang w:bidi="ar-SA"/>
        </w:rPr>
        <w:t xml:space="preserve"> and the inverse ratio in the second case</w:t>
      </w:r>
      <w:ins w:id="739" w:author="bruttenberg" w:date="2013-08-14T16:05:00Z">
        <w:r w:rsidR="00210DBF">
          <w:rPr>
            <w:rFonts w:cstheme="minorHAnsi"/>
            <w:szCs w:val="20"/>
            <w:lang w:bidi="ar-SA"/>
          </w:rPr>
          <w:t xml:space="preserve"> for the model probability. Note the transition probability is equal in both directions, so we return 1.0 in both cases.</w:t>
        </w:r>
      </w:ins>
      <w:del w:id="740" w:author="bruttenberg" w:date="2013-08-14T16:05:00Z">
        <w:r w:rsidR="00735E62" w:rsidDel="00210DBF">
          <w:rPr>
            <w:rFonts w:cstheme="minorHAnsi"/>
            <w:szCs w:val="20"/>
            <w:lang w:bidi="ar-SA"/>
          </w:rPr>
          <w:delText>.</w:delText>
        </w:r>
      </w:del>
    </w:p>
    <w:p w:rsidR="00221D42" w:rsidRDefault="00221D42">
      <w:pPr>
        <w:rPr>
          <w:rFonts w:asciiTheme="majorHAnsi" w:eastAsiaTheme="majorEastAsia" w:hAnsiTheme="majorHAnsi" w:cstheme="majorBidi"/>
          <w:b/>
          <w:bCs/>
          <w:color w:val="003F6F" w:themeColor="accent1" w:themeShade="BF"/>
          <w:sz w:val="24"/>
          <w:szCs w:val="24"/>
        </w:rPr>
      </w:pPr>
      <w:r>
        <w:br w:type="page"/>
      </w:r>
    </w:p>
    <w:p w:rsidR="000F4DE4" w:rsidRDefault="00DC6494">
      <w:pPr>
        <w:pStyle w:val="Heading1"/>
        <w:pBdr>
          <w:bottom w:val="single" w:sz="12" w:space="2" w:color="003F6F" w:themeColor="accent1" w:themeShade="BF"/>
        </w:pBdr>
      </w:pPr>
      <w:bookmarkStart w:id="741" w:name="_Toc364262221"/>
      <w:r>
        <w:lastRenderedPageBreak/>
        <w:t>Creating a new algorithm</w:t>
      </w:r>
      <w:bookmarkEnd w:id="741"/>
    </w:p>
    <w:p w:rsidR="009E1E5A" w:rsidRDefault="009E1E5A" w:rsidP="00BD52F6">
      <w:r>
        <w:t>In addition to creating new element classes, Figaro provides support for creating new algorithms and integrating them into the existing library. Support is provided for query answering algorithms</w:t>
      </w:r>
      <w:r w:rsidR="00AC632A">
        <w:t xml:space="preserve"> (like Metropolis-Hastings and variable elimination)</w:t>
      </w:r>
      <w:r>
        <w:t xml:space="preserve">, probability of evidence algorithms, </w:t>
      </w:r>
      <w:ins w:id="742" w:author="bruttenberg" w:date="2013-08-14T16:07:00Z">
        <w:r w:rsidR="00AC2104">
          <w:t xml:space="preserve">most probable explanation, </w:t>
        </w:r>
      </w:ins>
      <w:r>
        <w:t>and defining new kinds of algorithms. Support is also provided both for anytime and one-time algorithms.</w:t>
      </w:r>
      <w:r w:rsidR="00241353">
        <w:t xml:space="preserve"> We start this section by describing how to create a new one-time </w:t>
      </w:r>
      <w:r w:rsidR="006F0316">
        <w:t xml:space="preserve">query-answering </w:t>
      </w:r>
      <w:r w:rsidR="00241353">
        <w:t>algorithm</w:t>
      </w:r>
      <w:r w:rsidR="006F0316">
        <w:t>. We then discuss creating an anytime version of the algorithm, paying attention to sharing code between the one-time and anytime versions. We then describe how to create a probability of evidence algorithm, how to define an algorithm to be extensible to new classes, and how to define a new category of algorithm.</w:t>
      </w:r>
    </w:p>
    <w:p w:rsidR="00955B5E" w:rsidRPr="00955B5E" w:rsidRDefault="00955B5E" w:rsidP="00BD52F6">
      <w:pPr>
        <w:rPr>
          <w:rFonts w:cstheme="minorHAnsi"/>
        </w:rPr>
      </w:pPr>
      <w:r>
        <w:t xml:space="preserve">A good way to learn about creating algorithms, after reading this section, is to examine the Figaro code in </w:t>
      </w:r>
      <w:r>
        <w:rPr>
          <w:rFonts w:ascii="Courier New" w:hAnsi="Courier New" w:cs="Courier New"/>
        </w:rPr>
        <w:t>com.cra.figaro.algorithm</w:t>
      </w:r>
      <w:r>
        <w:rPr>
          <w:rFonts w:cstheme="minorHAnsi"/>
        </w:rPr>
        <w:t xml:space="preserve"> and its subpackages. If you do develop a new algorithm, please consider sharing it.</w:t>
      </w:r>
    </w:p>
    <w:p w:rsidR="00BD52F6" w:rsidRDefault="00BD52F6" w:rsidP="00BD52F6">
      <w:pPr>
        <w:pStyle w:val="Heading2"/>
      </w:pPr>
      <w:bookmarkStart w:id="743" w:name="_Toc364262222"/>
      <w:r>
        <w:t>One-time query answering algorithm</w:t>
      </w:r>
      <w:bookmarkEnd w:id="743"/>
    </w:p>
    <w:p w:rsidR="00BD52F6" w:rsidRDefault="00AC632A" w:rsidP="00BD52F6">
      <w:pPr>
        <w:rPr>
          <w:rFonts w:cstheme="minorHAnsi"/>
        </w:rPr>
      </w:pPr>
      <w:r>
        <w:t xml:space="preserve">One-time query answering algorithms inherit from the trait </w:t>
      </w:r>
      <w:r>
        <w:rPr>
          <w:rFonts w:ascii="Courier New" w:hAnsi="Courier New" w:cs="Courier New"/>
        </w:rPr>
        <w:t>OneTimeProbQuery</w:t>
      </w:r>
      <w:r>
        <w:rPr>
          <w:rFonts w:cstheme="minorHAnsi"/>
        </w:rPr>
        <w:t>. To implement such an algorithm, you need to provide implementations for:</w:t>
      </w:r>
    </w:p>
    <w:p w:rsidR="00AC632A" w:rsidRPr="00AC632A" w:rsidRDefault="00AC632A" w:rsidP="00AC632A">
      <w:pPr>
        <w:pStyle w:val="ListParagraph"/>
        <w:numPr>
          <w:ilvl w:val="0"/>
          <w:numId w:val="17"/>
        </w:numPr>
        <w:rPr>
          <w:rFonts w:cstheme="minorHAnsi"/>
        </w:rPr>
      </w:pPr>
      <w:r>
        <w:rPr>
          <w:rFonts w:cstheme="minorHAnsi"/>
        </w:rPr>
        <w:t xml:space="preserve">A constructor that allows the universe on which to operate and the set of query elements to be specified. </w:t>
      </w:r>
    </w:p>
    <w:p w:rsidR="00AC632A" w:rsidRDefault="00AC632A" w:rsidP="00AC632A">
      <w:pPr>
        <w:pStyle w:val="ListParagraph"/>
        <w:numPr>
          <w:ilvl w:val="0"/>
          <w:numId w:val="16"/>
        </w:numPr>
        <w:rPr>
          <w:rFonts w:cstheme="minorHAnsi"/>
        </w:rPr>
      </w:pPr>
      <w:proofErr w:type="gramStart"/>
      <w:r>
        <w:rPr>
          <w:rFonts w:ascii="Courier New" w:hAnsi="Courier New" w:cs="Courier New"/>
        </w:rPr>
        <w:t>run</w:t>
      </w:r>
      <w:r w:rsidR="00EB48F2">
        <w:rPr>
          <w:rFonts w:ascii="Courier New" w:hAnsi="Courier New" w:cs="Courier New"/>
        </w:rPr>
        <w:t>(</w:t>
      </w:r>
      <w:proofErr w:type="gramEnd"/>
      <w:r w:rsidR="00EB48F2">
        <w:rPr>
          <w:rFonts w:ascii="Courier New" w:hAnsi="Courier New" w:cs="Courier New"/>
        </w:rPr>
        <w:t>)</w:t>
      </w:r>
      <w:r>
        <w:rPr>
          <w:rFonts w:cstheme="minorHAnsi"/>
        </w:rPr>
        <w:t>, which runs the algorithm, putting it in a state where it can answer queries. For example, for a sampling algorithm, it collects and stores the required number of samples. For variable elimination, it eliminates all variables except the query variables.</w:t>
      </w:r>
    </w:p>
    <w:p w:rsidR="00AC632A" w:rsidRDefault="00AC632A" w:rsidP="00AC632A">
      <w:pPr>
        <w:pStyle w:val="ListParagraph"/>
        <w:numPr>
          <w:ilvl w:val="0"/>
          <w:numId w:val="16"/>
        </w:numPr>
        <w:rPr>
          <w:rFonts w:cstheme="minorHAnsi"/>
        </w:rPr>
      </w:pPr>
      <w:proofErr w:type="gramStart"/>
      <w:r>
        <w:rPr>
          <w:rFonts w:ascii="Courier New" w:hAnsi="Courier New" w:cs="Courier New"/>
        </w:rPr>
        <w:t>computeDistribution(</w:t>
      </w:r>
      <w:proofErr w:type="gramEnd"/>
      <w:r>
        <w:rPr>
          <w:rFonts w:ascii="Courier New" w:hAnsi="Courier New" w:cs="Courier New"/>
        </w:rPr>
        <w:t>element)</w:t>
      </w:r>
      <w:r>
        <w:rPr>
          <w:rFonts w:cstheme="minorHAnsi"/>
        </w:rPr>
        <w:t xml:space="preserve">, which returns a distribution over values of the element. The element must be one of the query elements specified when the algorithm is created. The distribution is represented as a stream of probabilities paired with values. A stream is a lazy data structure that is potentially infinite. Streams are used for the return values of distributions to allow for algorithms that can return distributions with a non-zero probability of an </w:t>
      </w:r>
      <w:proofErr w:type="gramStart"/>
      <w:r>
        <w:rPr>
          <w:rFonts w:cstheme="minorHAnsi"/>
        </w:rPr>
        <w:t>infinite  number</w:t>
      </w:r>
      <w:proofErr w:type="gramEnd"/>
      <w:r>
        <w:rPr>
          <w:rFonts w:cstheme="minorHAnsi"/>
        </w:rPr>
        <w:t xml:space="preserve"> of elements, although there are no such algorithms currently.</w:t>
      </w:r>
    </w:p>
    <w:p w:rsidR="00AC632A" w:rsidRDefault="00493B52" w:rsidP="00AC632A">
      <w:pPr>
        <w:pStyle w:val="ListParagraph"/>
        <w:numPr>
          <w:ilvl w:val="0"/>
          <w:numId w:val="16"/>
        </w:numPr>
        <w:rPr>
          <w:rFonts w:cstheme="minorHAnsi"/>
        </w:rPr>
      </w:pPr>
      <w:proofErr w:type="gramStart"/>
      <w:r>
        <w:rPr>
          <w:rFonts w:ascii="Courier New" w:hAnsi="Courier New" w:cs="Courier New"/>
        </w:rPr>
        <w:t>computeExpectation(</w:t>
      </w:r>
      <w:proofErr w:type="gramEnd"/>
      <w:r>
        <w:rPr>
          <w:rFonts w:ascii="Courier New" w:hAnsi="Courier New" w:cs="Courier New"/>
        </w:rPr>
        <w:t>element, function)</w:t>
      </w:r>
      <w:r>
        <w:rPr>
          <w:rFonts w:cstheme="minorHAnsi"/>
        </w:rPr>
        <w:t>, which computes the expectation of the element under the given function that maps a value of the element to a double.</w:t>
      </w:r>
    </w:p>
    <w:p w:rsidR="00493B52" w:rsidRDefault="00493B52" w:rsidP="00AC632A">
      <w:pPr>
        <w:pStyle w:val="ListParagraph"/>
        <w:numPr>
          <w:ilvl w:val="0"/>
          <w:numId w:val="16"/>
        </w:numPr>
        <w:rPr>
          <w:rFonts w:cstheme="minorHAnsi"/>
        </w:rPr>
      </w:pPr>
      <w:r>
        <w:rPr>
          <w:rFonts w:cstheme="minorHAnsi"/>
        </w:rPr>
        <w:t xml:space="preserve">Optionally, </w:t>
      </w:r>
      <w:proofErr w:type="gramStart"/>
      <w:r>
        <w:rPr>
          <w:rFonts w:ascii="Courier New" w:hAnsi="Courier New" w:cs="Courier New"/>
        </w:rPr>
        <w:t>computeProbability(</w:t>
      </w:r>
      <w:proofErr w:type="gramEnd"/>
      <w:r>
        <w:rPr>
          <w:rFonts w:ascii="Courier New" w:hAnsi="Courier New" w:cs="Courier New"/>
        </w:rPr>
        <w:t>element, predicate)</w:t>
      </w:r>
      <w:r>
        <w:rPr>
          <w:rFonts w:cstheme="minorHAnsi"/>
        </w:rPr>
        <w:t>, which computes the probability that the element satisfies the given predicate that maps a value of the element to a Boolean.</w:t>
      </w:r>
    </w:p>
    <w:p w:rsidR="000F30E2" w:rsidRPr="000F30E2" w:rsidRDefault="000F30E2" w:rsidP="000F30E2">
      <w:pPr>
        <w:pStyle w:val="Heading4"/>
      </w:pPr>
      <w:r>
        <w:t>Sampling</w:t>
      </w:r>
    </w:p>
    <w:p w:rsidR="00B975FA" w:rsidRPr="00153276" w:rsidRDefault="00B975FA" w:rsidP="00B975FA">
      <w:pPr>
        <w:rPr>
          <w:rFonts w:cstheme="minorHAnsi"/>
        </w:rPr>
      </w:pPr>
      <w:r>
        <w:t xml:space="preserve">Extra support is provided for sampling algorithms in the form of </w:t>
      </w:r>
      <w:r>
        <w:rPr>
          <w:rFonts w:ascii="Courier New" w:hAnsi="Courier New" w:cs="Courier New"/>
        </w:rPr>
        <w:t>UnweightedSampler</w:t>
      </w:r>
      <w:r>
        <w:rPr>
          <w:rFonts w:cstheme="minorHAnsi"/>
        </w:rPr>
        <w:t xml:space="preserve"> and </w:t>
      </w:r>
      <w:r>
        <w:rPr>
          <w:rFonts w:ascii="Courier New" w:hAnsi="Courier New" w:cs="Courier New"/>
        </w:rPr>
        <w:t>WeightedSampler</w:t>
      </w:r>
      <w:r>
        <w:rPr>
          <w:rFonts w:cstheme="minorHAnsi"/>
        </w:rPr>
        <w:t xml:space="preserve"> classes. These take care of everything for you except for the process of producing a single sample. All you have to do for an unweighted sampler is extend </w:t>
      </w:r>
      <w:r>
        <w:rPr>
          <w:rFonts w:ascii="Courier New" w:hAnsi="Courier New" w:cs="Courier New"/>
        </w:rPr>
        <w:t>UnweightedSampler</w:t>
      </w:r>
      <w:r>
        <w:rPr>
          <w:rFonts w:cstheme="minorHAnsi"/>
        </w:rPr>
        <w:t xml:space="preserve"> and write a </w:t>
      </w:r>
      <w:r>
        <w:rPr>
          <w:rFonts w:ascii="Courier New" w:hAnsi="Courier New" w:cs="Courier New"/>
        </w:rPr>
        <w:t>sample</w:t>
      </w:r>
      <w:r>
        <w:rPr>
          <w:rFonts w:cstheme="minorHAnsi"/>
        </w:rPr>
        <w:t xml:space="preserve"> method that returns an instance of the </w:t>
      </w:r>
      <w:r>
        <w:rPr>
          <w:rFonts w:ascii="Courier New" w:hAnsi="Courier New" w:cs="Courier New"/>
        </w:rPr>
        <w:t>Sample</w:t>
      </w:r>
      <w:r>
        <w:rPr>
          <w:rFonts w:cstheme="minorHAnsi"/>
        </w:rPr>
        <w:t xml:space="preserve"> type, which stores the values of elements. The </w:t>
      </w:r>
      <w:r>
        <w:rPr>
          <w:rFonts w:ascii="Courier New" w:hAnsi="Courier New" w:cs="Courier New"/>
        </w:rPr>
        <w:t>Sample</w:t>
      </w:r>
      <w:r>
        <w:rPr>
          <w:rFonts w:cstheme="minorHAnsi"/>
        </w:rPr>
        <w:t xml:space="preserve"> type is defined to be </w:t>
      </w:r>
      <w:proofErr w:type="gramStart"/>
      <w:r>
        <w:rPr>
          <w:rFonts w:ascii="Courier New" w:hAnsi="Courier New" w:cs="Courier New"/>
        </w:rPr>
        <w:t>Map[</w:t>
      </w:r>
      <w:proofErr w:type="gramEnd"/>
      <w:r>
        <w:rPr>
          <w:rFonts w:ascii="Courier New" w:hAnsi="Courier New" w:cs="Courier New"/>
        </w:rPr>
        <w:t>Element[_], Any]</w:t>
      </w:r>
      <w:r>
        <w:rPr>
          <w:rFonts w:cstheme="minorHAnsi"/>
        </w:rPr>
        <w:t xml:space="preserve">. The </w:t>
      </w:r>
      <w:r>
        <w:rPr>
          <w:rFonts w:ascii="Courier New" w:hAnsi="Courier New" w:cs="Courier New"/>
        </w:rPr>
        <w:t>_</w:t>
      </w:r>
      <w:r>
        <w:rPr>
          <w:rFonts w:cstheme="minorHAnsi"/>
        </w:rPr>
        <w:t xml:space="preserve"> in place of the type parameter of </w:t>
      </w:r>
      <w:r>
        <w:rPr>
          <w:rFonts w:ascii="Courier New" w:hAnsi="Courier New" w:cs="Courier New"/>
        </w:rPr>
        <w:t>Element</w:t>
      </w:r>
      <w:r>
        <w:rPr>
          <w:rFonts w:cstheme="minorHAnsi"/>
        </w:rPr>
        <w:t xml:space="preserve"> indicates that the type parameter is unspecified</w:t>
      </w:r>
      <w:r w:rsidR="00153276">
        <w:rPr>
          <w:rFonts w:cstheme="minorHAnsi"/>
        </w:rPr>
        <w:t xml:space="preserve">, so any element can appear here. The element is mapped to an instance of </w:t>
      </w:r>
      <w:proofErr w:type="gramStart"/>
      <w:r w:rsidR="00153276">
        <w:rPr>
          <w:rFonts w:ascii="Courier New" w:hAnsi="Courier New" w:cs="Courier New"/>
        </w:rPr>
        <w:t>Any</w:t>
      </w:r>
      <w:proofErr w:type="gramEnd"/>
      <w:r w:rsidR="00153276">
        <w:rPr>
          <w:rFonts w:cstheme="minorHAnsi"/>
        </w:rPr>
        <w:t xml:space="preserve"> which is the common supertype of all Scala types. So any element can be mapped to any value. To get a value out of a sample</w:t>
      </w:r>
      <w:ins w:id="744" w:author="bruttenberg" w:date="2013-08-14T16:18:00Z">
        <w:r w:rsidR="00542B3A">
          <w:rPr>
            <w:rFonts w:cstheme="minorHAnsi"/>
          </w:rPr>
          <w:t xml:space="preserve">, you can use the Scala </w:t>
        </w:r>
        <w:proofErr w:type="gramStart"/>
        <w:r w:rsidR="005A09FB" w:rsidRPr="005A09FB">
          <w:rPr>
            <w:rFonts w:ascii="Courier New" w:hAnsi="Courier New" w:cs="Courier New"/>
          </w:rPr>
          <w:t>asInstanceOf[</w:t>
        </w:r>
        <w:proofErr w:type="gramEnd"/>
        <w:r w:rsidR="005A09FB" w:rsidRPr="005A09FB">
          <w:rPr>
            <w:rFonts w:ascii="Courier New" w:hAnsi="Courier New" w:cs="Courier New"/>
          </w:rPr>
          <w:t>T]</w:t>
        </w:r>
        <w:r w:rsidR="00542B3A">
          <w:rPr>
            <w:rFonts w:cstheme="minorHAnsi"/>
          </w:rPr>
          <w:t xml:space="preserve"> method of the sample.</w:t>
        </w:r>
      </w:ins>
      <w:del w:id="745" w:author="bruttenberg" w:date="2013-08-14T16:18:00Z">
        <w:r w:rsidR="00153276" w:rsidDel="00542B3A">
          <w:rPr>
            <w:rFonts w:cstheme="minorHAnsi"/>
          </w:rPr>
          <w:delText>.</w:delText>
        </w:r>
      </w:del>
    </w:p>
    <w:p w:rsidR="000F30E2" w:rsidDel="00F638BB" w:rsidRDefault="00153276" w:rsidP="000F30E2">
      <w:pPr>
        <w:rPr>
          <w:del w:id="746" w:author="bruttenberg" w:date="2013-08-14T16:19:00Z"/>
          <w:rFonts w:cstheme="minorHAnsi"/>
        </w:rPr>
      </w:pPr>
      <w:del w:id="747" w:author="bruttenberg" w:date="2013-08-14T16:19:00Z">
        <w:r w:rsidDel="00F638BB">
          <w:rPr>
            <w:rFonts w:cstheme="minorHAnsi"/>
          </w:rPr>
          <w:delText xml:space="preserve">A useful thing to know is the </w:delText>
        </w:r>
        <w:r w:rsidDel="00F638BB">
          <w:rPr>
            <w:rFonts w:ascii="Courier New" w:hAnsi="Courier New" w:cs="Courier New"/>
          </w:rPr>
          <w:delText>clearTemporaries</w:delText>
        </w:r>
        <w:r w:rsidDel="00F638BB">
          <w:rPr>
            <w:rFonts w:cstheme="minorHAnsi"/>
          </w:rPr>
          <w:delText xml:space="preserve"> method of a universe. When a non-caching chain is expanded, a new element is created that should be reclaimed once the sample has finished being </w:delText>
        </w:r>
        <w:r w:rsidDel="00F638BB">
          <w:rPr>
            <w:rFonts w:cstheme="minorHAnsi"/>
          </w:rPr>
          <w:lastRenderedPageBreak/>
          <w:delText xml:space="preserve">produced. </w:delText>
        </w:r>
        <w:r w:rsidDel="00F638BB">
          <w:rPr>
            <w:rFonts w:ascii="Courier New" w:hAnsi="Courier New" w:cs="Courier New"/>
          </w:rPr>
          <w:delText>universe.clearTemporaries</w:delText>
        </w:r>
        <w:r w:rsidDel="00F638BB">
          <w:rPr>
            <w:rFonts w:cstheme="minorHAnsi"/>
          </w:rPr>
          <w:delText xml:space="preserve"> deactivates all such elements, releasing their memory. This is necessary to avoid memory leaks during </w:delText>
        </w:r>
        <w:commentRangeStart w:id="748"/>
        <w:r w:rsidDel="00F638BB">
          <w:rPr>
            <w:rFonts w:cstheme="minorHAnsi"/>
          </w:rPr>
          <w:delText>sampling</w:delText>
        </w:r>
      </w:del>
      <w:commentRangeEnd w:id="748"/>
      <w:r w:rsidR="00F638BB">
        <w:rPr>
          <w:rStyle w:val="CommentReference"/>
        </w:rPr>
        <w:commentReference w:id="748"/>
      </w:r>
      <w:del w:id="749" w:author="bruttenberg" w:date="2013-08-14T16:19:00Z">
        <w:r w:rsidDel="00F638BB">
          <w:rPr>
            <w:rFonts w:cstheme="minorHAnsi"/>
          </w:rPr>
          <w:delText>.</w:delText>
        </w:r>
        <w:r w:rsidRPr="00AC632A" w:rsidDel="00F638BB">
          <w:rPr>
            <w:rFonts w:cstheme="minorHAnsi"/>
          </w:rPr>
          <w:delText xml:space="preserve"> </w:delText>
        </w:r>
      </w:del>
    </w:p>
    <w:p w:rsidR="000F30E2" w:rsidRDefault="000F30E2" w:rsidP="000F30E2">
      <w:pPr>
        <w:pStyle w:val="Heading4"/>
      </w:pPr>
      <w:r>
        <w:t>Expansion and factors</w:t>
      </w:r>
    </w:p>
    <w:p w:rsidR="000F30E2" w:rsidRDefault="000F30E2" w:rsidP="000F30E2">
      <w:r>
        <w:t>A useful operation is to expand all chains in a universe to obtain the complete set of elements in the universe. This is achieved using the syntax</w:t>
      </w:r>
    </w:p>
    <w:p w:rsidR="000F30E2" w:rsidRDefault="000F30E2" w:rsidP="000F30E2">
      <w:pPr>
        <w:rPr>
          <w:rFonts w:ascii="Courier New" w:hAnsi="Courier New" w:cs="Courier New"/>
        </w:rPr>
      </w:pPr>
      <w:proofErr w:type="gramStart"/>
      <w:r>
        <w:rPr>
          <w:rFonts w:ascii="Courier New" w:hAnsi="Courier New" w:cs="Courier New"/>
        </w:rPr>
        <w:t>Expand(</w:t>
      </w:r>
      <w:proofErr w:type="gramEnd"/>
      <w:r>
        <w:rPr>
          <w:rFonts w:ascii="Courier New" w:hAnsi="Courier New" w:cs="Courier New"/>
        </w:rPr>
        <w:t>universe).expand()</w:t>
      </w:r>
    </w:p>
    <w:p w:rsidR="00E35C51" w:rsidRDefault="00E35C51" w:rsidP="00E35C51">
      <w:pPr>
        <w:rPr>
          <w:rFonts w:cstheme="minorHAnsi"/>
        </w:rPr>
      </w:pPr>
      <w:r>
        <w:t xml:space="preserve">As usual, the </w:t>
      </w:r>
      <w:r>
        <w:rPr>
          <w:rFonts w:ascii="Courier New" w:hAnsi="Courier New" w:cs="Courier New"/>
        </w:rPr>
        <w:t>universe</w:t>
      </w:r>
      <w:r>
        <w:rPr>
          <w:rFonts w:cstheme="minorHAnsi"/>
        </w:rPr>
        <w:t xml:space="preserve"> argument can be omitted, using the current default universe. </w:t>
      </w:r>
    </w:p>
    <w:p w:rsidR="00E35C51" w:rsidRDefault="00E35C51" w:rsidP="00E35C51">
      <w:pPr>
        <w:rPr>
          <w:rFonts w:cstheme="minorHAnsi"/>
        </w:rPr>
      </w:pPr>
      <w:r>
        <w:rPr>
          <w:rFonts w:cstheme="minorHAnsi"/>
        </w:rPr>
        <w:t>Support is provided for algorithms that are based on factors. Variable elimination is one example, but there are many other such algorithms. To create all the factors for an element, use</w:t>
      </w:r>
    </w:p>
    <w:p w:rsidR="00E35C51" w:rsidRDefault="00946527" w:rsidP="00E35C51">
      <w:pPr>
        <w:rPr>
          <w:rFonts w:cstheme="minorHAnsi"/>
        </w:rPr>
      </w:pPr>
      <w:proofErr w:type="gramStart"/>
      <w:r>
        <w:rPr>
          <w:rFonts w:ascii="Courier New" w:hAnsi="Courier New" w:cs="Courier New"/>
        </w:rPr>
        <w:t>Prob</w:t>
      </w:r>
      <w:r w:rsidR="00E35C51">
        <w:rPr>
          <w:rFonts w:ascii="Courier New" w:hAnsi="Courier New" w:cs="Courier New"/>
        </w:rPr>
        <w:t>Factor.make(</w:t>
      </w:r>
      <w:proofErr w:type="gramEnd"/>
      <w:r w:rsidR="00E35C51">
        <w:rPr>
          <w:rFonts w:ascii="Courier New" w:hAnsi="Courier New" w:cs="Courier New"/>
        </w:rPr>
        <w:t>element)</w:t>
      </w:r>
    </w:p>
    <w:p w:rsidR="000F30E2" w:rsidRDefault="00E35C51" w:rsidP="000F30E2">
      <w:pPr>
        <w:rPr>
          <w:rFonts w:cstheme="minorHAnsi"/>
        </w:rPr>
      </w:pPr>
      <w:r>
        <w:rPr>
          <w:rFonts w:cstheme="minorHAnsi"/>
        </w:rPr>
        <w:t>The standard procedure to turn a universe into a list of factors is to</w:t>
      </w:r>
    </w:p>
    <w:p w:rsidR="00E35C51" w:rsidRDefault="00E35C51" w:rsidP="00E35C51">
      <w:pPr>
        <w:pStyle w:val="ListParagraph"/>
        <w:numPr>
          <w:ilvl w:val="0"/>
          <w:numId w:val="18"/>
        </w:numPr>
      </w:pPr>
      <w:r>
        <w:t>Expand the universe.</w:t>
      </w:r>
    </w:p>
    <w:p w:rsidR="00E35C51" w:rsidRPr="00E35C51" w:rsidRDefault="00E35C51" w:rsidP="00E35C51">
      <w:pPr>
        <w:pStyle w:val="ListParagraph"/>
        <w:numPr>
          <w:ilvl w:val="0"/>
          <w:numId w:val="18"/>
        </w:numPr>
      </w:pPr>
      <w:r>
        <w:t xml:space="preserve">Call </w:t>
      </w:r>
      <w:r>
        <w:rPr>
          <w:rFonts w:ascii="Courier New" w:hAnsi="Courier New" w:cs="Courier New"/>
        </w:rPr>
        <w:t>universe.activeElements</w:t>
      </w:r>
      <w:r>
        <w:rPr>
          <w:rFonts w:cstheme="minorHAnsi"/>
        </w:rPr>
        <w:t xml:space="preserve"> to get all the elements in the universe.</w:t>
      </w:r>
    </w:p>
    <w:p w:rsidR="00E35C51" w:rsidRPr="000F30E2" w:rsidRDefault="00E35C51" w:rsidP="00E35C51">
      <w:pPr>
        <w:pStyle w:val="ListParagraph"/>
        <w:numPr>
          <w:ilvl w:val="0"/>
          <w:numId w:val="18"/>
        </w:numPr>
      </w:pPr>
      <w:r>
        <w:rPr>
          <w:rFonts w:cstheme="minorHAnsi"/>
        </w:rPr>
        <w:t>Make the factors for every element and collect them</w:t>
      </w:r>
    </w:p>
    <w:p w:rsidR="00BD52F6" w:rsidRDefault="00BD52F6" w:rsidP="00BD52F6">
      <w:pPr>
        <w:pStyle w:val="Heading2"/>
      </w:pPr>
      <w:bookmarkStart w:id="750" w:name="_Toc364262223"/>
      <w:r>
        <w:t>Anytime algorithm</w:t>
      </w:r>
      <w:r w:rsidR="00991274">
        <w:t>s</w:t>
      </w:r>
      <w:bookmarkEnd w:id="750"/>
    </w:p>
    <w:p w:rsidR="00991274" w:rsidRDefault="00991274" w:rsidP="00B975FA">
      <w:r>
        <w:t>An anytime algorithm proceeds in a series of steps. The algorithm can be interrupted after any step. For a sampling algorithm, a natural step is taking a single sample.</w:t>
      </w:r>
      <w:r w:rsidR="00EB48F2">
        <w:t xml:space="preserve"> </w:t>
      </w:r>
      <w:proofErr w:type="gramStart"/>
      <w:r w:rsidR="00EB48F2">
        <w:t>The algorithm blocks while running a step, only answering queries when the step has terminated.</w:t>
      </w:r>
      <w:proofErr w:type="gramEnd"/>
    </w:p>
    <w:p w:rsidR="00B975FA" w:rsidRDefault="00991274" w:rsidP="00B975FA">
      <w:pPr>
        <w:rPr>
          <w:rFonts w:cstheme="minorHAnsi"/>
        </w:rPr>
      </w:pPr>
      <w:r>
        <w:t xml:space="preserve">To create an anytime algorithm, in addition to the query answering methods like </w:t>
      </w:r>
      <w:r>
        <w:rPr>
          <w:rFonts w:ascii="Courier New" w:hAnsi="Courier New" w:cs="Courier New"/>
        </w:rPr>
        <w:t>computeDistribution</w:t>
      </w:r>
      <w:r>
        <w:rPr>
          <w:rFonts w:cstheme="minorHAnsi"/>
        </w:rPr>
        <w:t>, you need to define the following:</w:t>
      </w:r>
    </w:p>
    <w:p w:rsidR="00991274" w:rsidRDefault="00991274" w:rsidP="00991274">
      <w:pPr>
        <w:pStyle w:val="ListParagraph"/>
        <w:numPr>
          <w:ilvl w:val="0"/>
          <w:numId w:val="19"/>
        </w:numPr>
        <w:rPr>
          <w:rFonts w:cstheme="minorHAnsi"/>
        </w:rPr>
      </w:pPr>
      <w:r>
        <w:rPr>
          <w:rFonts w:ascii="Courier New" w:hAnsi="Courier New" w:cs="Courier New"/>
        </w:rPr>
        <w:t>initialize</w:t>
      </w:r>
      <w:r w:rsidR="00EB48F2">
        <w:rPr>
          <w:rFonts w:ascii="Courier New" w:hAnsi="Courier New" w:cs="Courier New"/>
        </w:rPr>
        <w:t>()</w:t>
      </w:r>
      <w:r>
        <w:rPr>
          <w:rFonts w:cstheme="minorHAnsi"/>
        </w:rPr>
        <w:t>, which is called immediately when the algorithm starts</w:t>
      </w:r>
    </w:p>
    <w:p w:rsidR="00B975FA" w:rsidRPr="00B975FA" w:rsidRDefault="00EB48F2" w:rsidP="00B975FA">
      <w:pPr>
        <w:pStyle w:val="ListParagraph"/>
        <w:numPr>
          <w:ilvl w:val="0"/>
          <w:numId w:val="19"/>
        </w:numPr>
      </w:pPr>
      <w:proofErr w:type="gramStart"/>
      <w:r w:rsidRPr="00C03127">
        <w:rPr>
          <w:rFonts w:cstheme="minorHAnsi"/>
        </w:rPr>
        <w:t>runStep</w:t>
      </w:r>
      <w:r w:rsidRPr="00EB48F2">
        <w:rPr>
          <w:rFonts w:ascii="Courier New" w:hAnsi="Courier New" w:cs="Courier New"/>
        </w:rPr>
        <w:t>(</w:t>
      </w:r>
      <w:proofErr w:type="gramEnd"/>
      <w:r w:rsidRPr="00EB48F2">
        <w:rPr>
          <w:rFonts w:ascii="Courier New" w:hAnsi="Courier New" w:cs="Courier New"/>
        </w:rPr>
        <w:t>)</w:t>
      </w:r>
      <w:r w:rsidRPr="00EB48F2">
        <w:rPr>
          <w:rFonts w:cstheme="minorHAnsi"/>
        </w:rPr>
        <w:t>, which is called repeatedly to run a single step</w:t>
      </w:r>
      <w:r>
        <w:rPr>
          <w:rFonts w:cstheme="minorHAnsi"/>
        </w:rPr>
        <w:t>. Answering queries should be a valid operation after any step.</w:t>
      </w:r>
    </w:p>
    <w:p w:rsidR="00BD52F6" w:rsidRDefault="00B975FA" w:rsidP="00EB48F2">
      <w:pPr>
        <w:pStyle w:val="Heading4"/>
      </w:pPr>
      <w:r>
        <w:t>Code sharing</w:t>
      </w:r>
    </w:p>
    <w:p w:rsidR="00B975FA" w:rsidRDefault="00EB48F2" w:rsidP="00B975FA">
      <w:r>
        <w:t>Some algorithms, such as Figaro’s built-in sampling algorithms, might come in both anytime and one-time versions. It is desirable to share as much code as possible between these versions. In addition, different algorithms might share the same underlying code. For example, Metropolis-Hastings and importance sampling are both sampling algorithms, but they are somewhat different because the first uses unweighted samples while the second uses weighted</w:t>
      </w:r>
      <w:r w:rsidR="000B106C">
        <w:t xml:space="preserve"> samples</w:t>
      </w:r>
      <w:r>
        <w:t xml:space="preserve">. Two different unweighted sampling algorithms will want to share even more code. Figaro uses Scala’s </w:t>
      </w:r>
      <w:r w:rsidR="00C03127">
        <w:t xml:space="preserve">abstract </w:t>
      </w:r>
      <w:proofErr w:type="gramStart"/>
      <w:r w:rsidR="00C03127">
        <w:t>classes</w:t>
      </w:r>
      <w:proofErr w:type="gramEnd"/>
      <w:r w:rsidR="00C03127">
        <w:t xml:space="preserve"> </w:t>
      </w:r>
      <w:r>
        <w:t>traits to help achieve code sharing.</w:t>
      </w:r>
    </w:p>
    <w:p w:rsidR="00C03127" w:rsidRDefault="00C03127" w:rsidP="00B975FA">
      <w:proofErr w:type="gramStart"/>
      <w:r>
        <w:t>A word on abstract classes versus traits.</w:t>
      </w:r>
      <w:proofErr w:type="gramEnd"/>
      <w:r>
        <w:t xml:space="preserve"> Neither can be instantiated. The main differences are that classes can take arguments, while traits support multiple </w:t>
      </w:r>
      <w:proofErr w:type="gramStart"/>
      <w:r>
        <w:t>inheritance</w:t>
      </w:r>
      <w:proofErr w:type="gramEnd"/>
      <w:r>
        <w:t>. An inherited class must always be the first thing from which a subclass inherits, while traits can appear subsequently in the inheritance list.</w:t>
      </w:r>
    </w:p>
    <w:p w:rsidR="00EB48F2" w:rsidRDefault="00EB48F2" w:rsidP="00B975FA">
      <w:pPr>
        <w:rPr>
          <w:rFonts w:cstheme="minorHAnsi"/>
        </w:rPr>
      </w:pPr>
      <w:r>
        <w:t xml:space="preserve">All algorithms that compute conditional probabilities inherit from </w:t>
      </w:r>
      <w:r>
        <w:rPr>
          <w:rFonts w:ascii="Courier New" w:hAnsi="Courier New" w:cs="Courier New"/>
        </w:rPr>
        <w:t>ProbQueryAlgorithm</w:t>
      </w:r>
      <w:r>
        <w:rPr>
          <w:rFonts w:cstheme="minorHAnsi"/>
        </w:rPr>
        <w:t>, from which</w:t>
      </w:r>
      <w:r>
        <w:rPr>
          <w:rFonts w:ascii="Courier New" w:hAnsi="Courier New" w:cs="Courier New"/>
        </w:rPr>
        <w:t xml:space="preserve"> OneTimeProbQuery</w:t>
      </w:r>
      <w:r>
        <w:rPr>
          <w:rFonts w:cstheme="minorHAnsi"/>
        </w:rPr>
        <w:t xml:space="preserve"> and </w:t>
      </w:r>
      <w:r>
        <w:rPr>
          <w:rFonts w:ascii="Courier New" w:hAnsi="Courier New" w:cs="Courier New"/>
        </w:rPr>
        <w:t>AnytimeProbQuery</w:t>
      </w:r>
      <w:r>
        <w:rPr>
          <w:rFonts w:cstheme="minorHAnsi"/>
        </w:rPr>
        <w:t xml:space="preserve"> inherit. Algorithms that implement both versions can contain their core functionality in a class and provide a subclass or a constructor that inherits from one or the other of these traits, providing the specific methods for anytime or one-time algorithms.</w:t>
      </w:r>
    </w:p>
    <w:p w:rsidR="00CC0A24" w:rsidRDefault="00EB48F2" w:rsidP="00B975FA">
      <w:pPr>
        <w:rPr>
          <w:rFonts w:cstheme="minorHAnsi"/>
        </w:rPr>
      </w:pPr>
      <w:r>
        <w:rPr>
          <w:rFonts w:cstheme="minorHAnsi"/>
        </w:rPr>
        <w:t xml:space="preserve">For sampling algorithms, </w:t>
      </w:r>
      <w:r>
        <w:rPr>
          <w:rFonts w:ascii="Courier New" w:hAnsi="Courier New" w:cs="Courier New"/>
        </w:rPr>
        <w:t>AnytimeSampler</w:t>
      </w:r>
      <w:r>
        <w:rPr>
          <w:rFonts w:cstheme="minorHAnsi"/>
        </w:rPr>
        <w:t xml:space="preserve"> and </w:t>
      </w:r>
      <w:r>
        <w:rPr>
          <w:rFonts w:ascii="Courier New" w:hAnsi="Courier New" w:cs="Courier New"/>
        </w:rPr>
        <w:t>OneTimeSampler</w:t>
      </w:r>
      <w:r>
        <w:rPr>
          <w:rFonts w:cstheme="minorHAnsi"/>
        </w:rPr>
        <w:t xml:space="preserve"> are provided. </w:t>
      </w:r>
      <w:r w:rsidR="00C03127">
        <w:rPr>
          <w:rFonts w:cstheme="minorHAnsi"/>
        </w:rPr>
        <w:t xml:space="preserve">These take care of the mechanics of running the sampler repeatedly. In particular, the </w:t>
      </w:r>
      <w:r w:rsidR="00C03127">
        <w:rPr>
          <w:rFonts w:ascii="Courier New" w:hAnsi="Courier New" w:cs="Courier New"/>
        </w:rPr>
        <w:t>AnytimeSampler</w:t>
      </w:r>
      <w:r w:rsidR="00C03127">
        <w:rPr>
          <w:rFonts w:cstheme="minorHAnsi"/>
        </w:rPr>
        <w:t xml:space="preserve"> implements the </w:t>
      </w:r>
      <w:r w:rsidR="00C03127">
        <w:rPr>
          <w:rFonts w:ascii="Courier New" w:hAnsi="Courier New" w:cs="Courier New"/>
        </w:rPr>
        <w:t>initialize</w:t>
      </w:r>
      <w:r w:rsidR="00C03127">
        <w:rPr>
          <w:rFonts w:cstheme="minorHAnsi"/>
        </w:rPr>
        <w:t xml:space="preserve"> and </w:t>
      </w:r>
      <w:r w:rsidR="00C03127" w:rsidRPr="00EB48F2">
        <w:rPr>
          <w:rFonts w:ascii="Courier New" w:hAnsi="Courier New" w:cs="Courier New"/>
        </w:rPr>
        <w:t>runStep</w:t>
      </w:r>
      <w:r w:rsidR="00C03127">
        <w:rPr>
          <w:rFonts w:cstheme="minorHAnsi"/>
        </w:rPr>
        <w:t xml:space="preserve"> methods so all you have to write is </w:t>
      </w:r>
      <w:r w:rsidR="00C03127">
        <w:rPr>
          <w:rFonts w:ascii="Courier New" w:hAnsi="Courier New" w:cs="Courier New"/>
        </w:rPr>
        <w:t>sample</w:t>
      </w:r>
      <w:r w:rsidR="00C03127">
        <w:rPr>
          <w:rFonts w:cstheme="minorHAnsi"/>
        </w:rPr>
        <w:t xml:space="preserve">. These traits have the subtraits </w:t>
      </w:r>
      <w:r w:rsidR="00C03127">
        <w:rPr>
          <w:rFonts w:ascii="Courier New" w:hAnsi="Courier New" w:cs="Courier New"/>
        </w:rPr>
        <w:t>AnytimeProbQuerySampler</w:t>
      </w:r>
      <w:r w:rsidR="00C03127">
        <w:rPr>
          <w:rFonts w:cstheme="minorHAnsi"/>
        </w:rPr>
        <w:t xml:space="preserve"> and </w:t>
      </w:r>
      <w:r w:rsidR="00C03127">
        <w:rPr>
          <w:rFonts w:ascii="Courier New" w:hAnsi="Courier New" w:cs="Courier New"/>
        </w:rPr>
        <w:t>OneTimeProbQuerySampler</w:t>
      </w:r>
      <w:r w:rsidR="00C03127">
        <w:rPr>
          <w:rFonts w:cstheme="minorHAnsi"/>
        </w:rPr>
        <w:t xml:space="preserve"> that specifically capture sampling algorithms that compute the conditional probability of queries. In addition, Figaro provides </w:t>
      </w:r>
      <w:r w:rsidR="00C03127">
        <w:rPr>
          <w:rFonts w:ascii="Courier New" w:hAnsi="Courier New" w:cs="Courier New"/>
        </w:rPr>
        <w:t>UnweightedSampler</w:t>
      </w:r>
      <w:r w:rsidR="00C03127">
        <w:rPr>
          <w:rFonts w:cstheme="minorHAnsi"/>
        </w:rPr>
        <w:t xml:space="preserve"> and </w:t>
      </w:r>
      <w:r w:rsidR="00C03127">
        <w:rPr>
          <w:rFonts w:ascii="Courier New" w:hAnsi="Courier New" w:cs="Courier New"/>
        </w:rPr>
        <w:t>WeightedSampler</w:t>
      </w:r>
      <w:r w:rsidR="00C03127">
        <w:rPr>
          <w:rFonts w:cstheme="minorHAnsi"/>
        </w:rPr>
        <w:t xml:space="preserve"> that handle the mechanics of </w:t>
      </w:r>
      <w:r w:rsidR="00C03127">
        <w:rPr>
          <w:rFonts w:ascii="Courier New" w:hAnsi="Courier New" w:cs="Courier New"/>
        </w:rPr>
        <w:lastRenderedPageBreak/>
        <w:t>Sample</w:t>
      </w:r>
      <w:r w:rsidR="00C03127">
        <w:rPr>
          <w:rFonts w:cstheme="minorHAnsi"/>
        </w:rPr>
        <w:t xml:space="preserve"> data types, initializing sample sets, accumulating samples, and answering queries involving samples. </w:t>
      </w:r>
    </w:p>
    <w:p w:rsidR="00C03127" w:rsidRDefault="00C03127" w:rsidP="00B975FA">
      <w:pPr>
        <w:rPr>
          <w:rFonts w:cstheme="minorHAnsi"/>
        </w:rPr>
      </w:pPr>
      <w:r>
        <w:rPr>
          <w:rFonts w:cstheme="minorHAnsi"/>
        </w:rPr>
        <w:t>Using all these traits and classes,</w:t>
      </w:r>
      <w:r w:rsidR="00CC0A24">
        <w:rPr>
          <w:rFonts w:cstheme="minorHAnsi"/>
        </w:rPr>
        <w:t xml:space="preserve"> anytime and one-time</w:t>
      </w:r>
      <w:r>
        <w:rPr>
          <w:rFonts w:cstheme="minorHAnsi"/>
        </w:rPr>
        <w:t xml:space="preserve"> </w:t>
      </w:r>
      <w:r w:rsidR="00CC0A24">
        <w:rPr>
          <w:rFonts w:cstheme="minorHAnsi"/>
        </w:rPr>
        <w:t xml:space="preserve">importance sampling can be defined easily. First we create an </w:t>
      </w:r>
      <w:r w:rsidR="00CC0A24">
        <w:rPr>
          <w:rFonts w:ascii="Courier New" w:hAnsi="Courier New" w:cs="Courier New"/>
        </w:rPr>
        <w:t>Importance</w:t>
      </w:r>
      <w:r w:rsidR="00CC0A24">
        <w:rPr>
          <w:rFonts w:cstheme="minorHAnsi"/>
        </w:rPr>
        <w:t xml:space="preserve"> class, as follows:</w:t>
      </w:r>
    </w:p>
    <w:p w:rsidR="00CC0A24" w:rsidRPr="00CC0A24" w:rsidRDefault="00CC0A24" w:rsidP="00CC0A24">
      <w:pPr>
        <w:autoSpaceDE w:val="0"/>
        <w:autoSpaceDN w:val="0"/>
        <w:adjustRightInd w:val="0"/>
        <w:ind w:firstLine="0"/>
        <w:rPr>
          <w:rFonts w:ascii="Courier New" w:hAnsi="Courier New" w:cs="Courier New"/>
          <w:bCs/>
          <w:szCs w:val="20"/>
          <w:lang w:bidi="ar-SA"/>
        </w:rPr>
      </w:pPr>
    </w:p>
    <w:p w:rsidR="00CC0A24" w:rsidRPr="00CC0A24" w:rsidRDefault="00CC0A24" w:rsidP="00CC0A24">
      <w:pPr>
        <w:autoSpaceDE w:val="0"/>
        <w:autoSpaceDN w:val="0"/>
        <w:adjustRightInd w:val="0"/>
        <w:ind w:firstLine="0"/>
        <w:rPr>
          <w:rFonts w:ascii="Courier New" w:hAnsi="Courier New" w:cs="Courier New"/>
          <w:szCs w:val="20"/>
          <w:lang w:bidi="ar-SA"/>
        </w:rPr>
      </w:pPr>
      <w:r>
        <w:rPr>
          <w:rFonts w:ascii="Courier New" w:hAnsi="Courier New" w:cs="Courier New"/>
          <w:bCs/>
          <w:szCs w:val="20"/>
          <w:lang w:bidi="ar-SA"/>
        </w:rPr>
        <w:t xml:space="preserve">   </w:t>
      </w:r>
      <w:proofErr w:type="gramStart"/>
      <w:r w:rsidRPr="00CD1B1A">
        <w:rPr>
          <w:rFonts w:ascii="Courier New" w:hAnsi="Courier New" w:cs="Courier New"/>
          <w:bCs/>
          <w:szCs w:val="20"/>
          <w:lang w:bidi="ar-SA"/>
        </w:rPr>
        <w:t>abstract</w:t>
      </w:r>
      <w:proofErr w:type="gramEnd"/>
      <w:r w:rsidRPr="00CD1B1A">
        <w:rPr>
          <w:rFonts w:ascii="Courier New" w:hAnsi="Courier New" w:cs="Courier New"/>
          <w:szCs w:val="20"/>
          <w:lang w:bidi="ar-SA"/>
        </w:rPr>
        <w:t xml:space="preserve"> </w:t>
      </w:r>
      <w:r w:rsidRPr="00CD1B1A">
        <w:rPr>
          <w:rFonts w:ascii="Courier New" w:hAnsi="Courier New" w:cs="Courier New"/>
          <w:bCs/>
          <w:szCs w:val="20"/>
          <w:lang w:bidi="ar-SA"/>
        </w:rPr>
        <w:t>class</w:t>
      </w:r>
      <w:r w:rsidRPr="00CD1B1A">
        <w:rPr>
          <w:rFonts w:ascii="Courier New" w:hAnsi="Courier New" w:cs="Courier New"/>
          <w:szCs w:val="20"/>
          <w:lang w:bidi="ar-SA"/>
        </w:rPr>
        <w:t xml:space="preserve"> Importance</w:t>
      </w:r>
      <w:r w:rsidRPr="00CC0A24">
        <w:rPr>
          <w:rFonts w:ascii="Courier New" w:hAnsi="Courier New" w:cs="Courier New"/>
          <w:szCs w:val="20"/>
          <w:lang w:bidi="ar-SA"/>
        </w:rPr>
        <w:t>(universe: Universe, targets: Element[_]*)</w:t>
      </w:r>
    </w:p>
    <w:p w:rsidR="00CC0A24" w:rsidRPr="00CC0A24" w:rsidRDefault="00CC0A24" w:rsidP="00CC0A24">
      <w:pPr>
        <w:autoSpaceDE w:val="0"/>
        <w:autoSpaceDN w:val="0"/>
        <w:adjustRightInd w:val="0"/>
        <w:ind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extends</w:t>
      </w:r>
      <w:proofErr w:type="gramEnd"/>
      <w:r w:rsidRPr="00CC0A24">
        <w:rPr>
          <w:rFonts w:ascii="Courier New" w:hAnsi="Courier New" w:cs="Courier New"/>
          <w:szCs w:val="20"/>
          <w:lang w:bidi="ar-SA"/>
        </w:rPr>
        <w:t xml:space="preserve"> WeightedSampler(universe, targets:_*) {</w:t>
      </w:r>
    </w:p>
    <w:p w:rsidR="00CC0A24" w:rsidRDefault="00CC0A24" w:rsidP="00B975FA">
      <w:pPr>
        <w:rPr>
          <w:rFonts w:ascii="Courier New" w:hAnsi="Courier New" w:cs="Courier New"/>
          <w:sz w:val="24"/>
        </w:rPr>
      </w:pPr>
      <w:r>
        <w:rPr>
          <w:rFonts w:ascii="Courier New" w:hAnsi="Courier New" w:cs="Courier New"/>
          <w:sz w:val="24"/>
        </w:rPr>
        <w:t xml:space="preserve">  // implementation of </w:t>
      </w:r>
      <w:proofErr w:type="gramStart"/>
      <w:r>
        <w:rPr>
          <w:rFonts w:ascii="Courier New" w:hAnsi="Courier New" w:cs="Courier New"/>
          <w:sz w:val="24"/>
        </w:rPr>
        <w:t>sample(</w:t>
      </w:r>
      <w:proofErr w:type="gramEnd"/>
      <w:r>
        <w:rPr>
          <w:rFonts w:ascii="Courier New" w:hAnsi="Courier New" w:cs="Courier New"/>
          <w:sz w:val="24"/>
        </w:rPr>
        <w:t>) goes here</w:t>
      </w:r>
    </w:p>
    <w:p w:rsidR="00CC0A24" w:rsidRDefault="00CC0A24" w:rsidP="00CC0A24">
      <w:pPr>
        <w:ind w:firstLine="0"/>
        <w:rPr>
          <w:rFonts w:ascii="Courier New" w:hAnsi="Courier New" w:cs="Courier New"/>
          <w:sz w:val="24"/>
        </w:rPr>
      </w:pPr>
      <w:r>
        <w:rPr>
          <w:rFonts w:ascii="Courier New" w:hAnsi="Courier New" w:cs="Courier New"/>
          <w:sz w:val="24"/>
        </w:rPr>
        <w:t xml:space="preserve">   }</w:t>
      </w:r>
    </w:p>
    <w:p w:rsidR="00CC0A24" w:rsidRDefault="00CC0A24" w:rsidP="00B975FA">
      <w:pPr>
        <w:rPr>
          <w:rFonts w:ascii="Courier New" w:hAnsi="Courier New" w:cs="Courier New"/>
          <w:sz w:val="24"/>
        </w:rPr>
      </w:pPr>
    </w:p>
    <w:p w:rsidR="00CC0A24" w:rsidRDefault="00CC0A24" w:rsidP="00CC0A24">
      <w:pPr>
        <w:rPr>
          <w:rFonts w:cstheme="minorHAnsi"/>
        </w:rPr>
      </w:pPr>
      <w:r>
        <w:t xml:space="preserve">It takes the universe to operate on as its first argument and a comma-separated sequence of target query elements as its second. It is specified to be a weighted sampler using the same universe and targets. The body of the class implements the </w:t>
      </w:r>
      <w:r>
        <w:rPr>
          <w:rFonts w:ascii="Courier New" w:hAnsi="Courier New" w:cs="Courier New"/>
        </w:rPr>
        <w:t>sample</w:t>
      </w:r>
      <w:r>
        <w:rPr>
          <w:rFonts w:cstheme="minorHAnsi"/>
        </w:rPr>
        <w:t xml:space="preserve"> method. Note that this class is abstract and cannot be instantiated. We provide a companion </w:t>
      </w:r>
      <w:r>
        <w:rPr>
          <w:rFonts w:ascii="Courier New" w:hAnsi="Courier New" w:cs="Courier New"/>
        </w:rPr>
        <w:t>Importance</w:t>
      </w:r>
      <w:r>
        <w:rPr>
          <w:rFonts w:cstheme="minorHAnsi"/>
        </w:rPr>
        <w:t xml:space="preserve"> object that provides two </w:t>
      </w:r>
      <w:r w:rsidR="001C5E5A">
        <w:rPr>
          <w:rFonts w:cstheme="minorHAnsi"/>
        </w:rPr>
        <w:t xml:space="preserve">factory </w:t>
      </w:r>
      <w:r>
        <w:rPr>
          <w:rFonts w:cstheme="minorHAnsi"/>
        </w:rPr>
        <w:t>constructors, one for anytime and one for one-time importance sampling:</w:t>
      </w:r>
    </w:p>
    <w:p w:rsidR="00CC0A24" w:rsidRPr="00CC0A24" w:rsidRDefault="00CC0A24" w:rsidP="00CC0A24">
      <w:pPr>
        <w:rPr>
          <w:rFonts w:ascii="Courier New" w:hAnsi="Courier New" w:cs="Courier New"/>
          <w:sz w:val="24"/>
        </w:rPr>
      </w:pPr>
    </w:p>
    <w:p w:rsidR="000F4DE4" w:rsidRDefault="00CC0A24">
      <w:pPr>
        <w:autoSpaceDE w:val="0"/>
        <w:autoSpaceDN w:val="0"/>
        <w:adjustRightInd w:val="0"/>
        <w:ind w:left="360" w:firstLine="0"/>
        <w:rPr>
          <w:rFonts w:ascii="Courier New" w:hAnsi="Courier New" w:cs="Courier New"/>
          <w:szCs w:val="20"/>
          <w:lang w:bidi="ar-SA"/>
        </w:rPr>
      </w:pPr>
      <w:proofErr w:type="gramStart"/>
      <w:r w:rsidRPr="00CC0A24">
        <w:rPr>
          <w:rFonts w:ascii="Courier New" w:hAnsi="Courier New" w:cs="Courier New"/>
          <w:bCs/>
          <w:szCs w:val="20"/>
          <w:lang w:bidi="ar-SA"/>
        </w:rPr>
        <w:t>object</w:t>
      </w:r>
      <w:proofErr w:type="gramEnd"/>
      <w:r w:rsidRPr="00CC0A24">
        <w:rPr>
          <w:rFonts w:ascii="Courier New" w:hAnsi="Courier New" w:cs="Courier New"/>
          <w:szCs w:val="20"/>
          <w:lang w:bidi="ar-SA"/>
        </w:rPr>
        <w:t xml:space="preserve"> Importance {</w:t>
      </w:r>
    </w:p>
    <w:p w:rsidR="000F4DE4" w:rsidRDefault="00CC0A24">
      <w:pPr>
        <w:autoSpaceDE w:val="0"/>
        <w:autoSpaceDN w:val="0"/>
        <w:adjustRightInd w:val="0"/>
        <w:ind w:left="360"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def</w:t>
      </w:r>
      <w:proofErr w:type="gramEnd"/>
      <w:r w:rsidRPr="00CC0A24">
        <w:rPr>
          <w:rFonts w:ascii="Courier New" w:hAnsi="Courier New" w:cs="Courier New"/>
          <w:szCs w:val="20"/>
          <w:lang w:bidi="ar-SA"/>
        </w:rPr>
        <w:t xml:space="preserve"> apply(targets: Element[_]*)(</w:t>
      </w:r>
      <w:r w:rsidRPr="00CC0A24">
        <w:rPr>
          <w:rFonts w:ascii="Courier New" w:hAnsi="Courier New" w:cs="Courier New"/>
          <w:bCs/>
          <w:szCs w:val="20"/>
          <w:lang w:bidi="ar-SA"/>
        </w:rPr>
        <w:t>implicit</w:t>
      </w:r>
      <w:r w:rsidRPr="00CC0A24">
        <w:rPr>
          <w:rFonts w:ascii="Courier New" w:hAnsi="Courier New" w:cs="Courier New"/>
          <w:szCs w:val="20"/>
          <w:lang w:bidi="ar-SA"/>
        </w:rPr>
        <w:t xml:space="preserve"> universe: Universe) =</w:t>
      </w:r>
    </w:p>
    <w:p w:rsidR="000F4DE4" w:rsidRDefault="00CC0A24">
      <w:pPr>
        <w:autoSpaceDE w:val="0"/>
        <w:autoSpaceDN w:val="0"/>
        <w:adjustRightInd w:val="0"/>
        <w:ind w:left="360"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new</w:t>
      </w:r>
      <w:proofErr w:type="gramEnd"/>
      <w:r w:rsidRPr="00CC0A24">
        <w:rPr>
          <w:rFonts w:ascii="Courier New" w:hAnsi="Courier New" w:cs="Courier New"/>
          <w:szCs w:val="20"/>
          <w:lang w:bidi="ar-SA"/>
        </w:rPr>
        <w:t xml:space="preserve"> Importance(universe, targets:_*) </w:t>
      </w:r>
      <w:r w:rsidRPr="00CC0A24">
        <w:rPr>
          <w:rFonts w:ascii="Courier New" w:hAnsi="Courier New" w:cs="Courier New"/>
          <w:bCs/>
          <w:szCs w:val="20"/>
          <w:lang w:bidi="ar-SA"/>
        </w:rPr>
        <w:t>with</w:t>
      </w:r>
      <w:r w:rsidRPr="00CC0A24">
        <w:rPr>
          <w:rFonts w:ascii="Courier New" w:hAnsi="Courier New" w:cs="Courier New"/>
          <w:szCs w:val="20"/>
          <w:lang w:bidi="ar-SA"/>
        </w:rPr>
        <w:t xml:space="preserve"> AnytimeProbQuerySampler</w:t>
      </w:r>
    </w:p>
    <w:p w:rsidR="000F4DE4" w:rsidRDefault="000F4DE4">
      <w:pPr>
        <w:autoSpaceDE w:val="0"/>
        <w:autoSpaceDN w:val="0"/>
        <w:adjustRightInd w:val="0"/>
        <w:ind w:left="360" w:firstLine="0"/>
        <w:rPr>
          <w:rFonts w:ascii="Courier New" w:hAnsi="Courier New" w:cs="Courier New"/>
          <w:szCs w:val="20"/>
          <w:lang w:bidi="ar-SA"/>
        </w:rPr>
      </w:pPr>
    </w:p>
    <w:p w:rsidR="000F4DE4" w:rsidRDefault="00CC0A24">
      <w:pPr>
        <w:autoSpaceDE w:val="0"/>
        <w:autoSpaceDN w:val="0"/>
        <w:adjustRightInd w:val="0"/>
        <w:ind w:left="360"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def</w:t>
      </w:r>
      <w:proofErr w:type="gramEnd"/>
      <w:r w:rsidRPr="00CC0A24">
        <w:rPr>
          <w:rFonts w:ascii="Courier New" w:hAnsi="Courier New" w:cs="Courier New"/>
          <w:szCs w:val="20"/>
          <w:lang w:bidi="ar-SA"/>
        </w:rPr>
        <w:t xml:space="preserve"> apply(myNumSamples: Int, targets: Element[_]*)(</w:t>
      </w:r>
      <w:r w:rsidRPr="00CC0A24">
        <w:rPr>
          <w:rFonts w:ascii="Courier New" w:hAnsi="Courier New" w:cs="Courier New"/>
          <w:bCs/>
          <w:szCs w:val="20"/>
          <w:lang w:bidi="ar-SA"/>
        </w:rPr>
        <w:t>implicit</w:t>
      </w:r>
      <w:r w:rsidRPr="00CC0A24">
        <w:rPr>
          <w:rFonts w:ascii="Courier New" w:hAnsi="Courier New" w:cs="Courier New"/>
          <w:szCs w:val="20"/>
          <w:lang w:bidi="ar-SA"/>
        </w:rPr>
        <w:t xml:space="preserve"> universe: Universe) =</w:t>
      </w:r>
    </w:p>
    <w:p w:rsidR="000F4DE4" w:rsidRDefault="00CC0A24">
      <w:pPr>
        <w:autoSpaceDE w:val="0"/>
        <w:autoSpaceDN w:val="0"/>
        <w:adjustRightInd w:val="0"/>
        <w:ind w:left="360"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new</w:t>
      </w:r>
      <w:proofErr w:type="gramEnd"/>
      <w:r w:rsidRPr="00CC0A24">
        <w:rPr>
          <w:rFonts w:ascii="Courier New" w:hAnsi="Courier New" w:cs="Courier New"/>
          <w:szCs w:val="20"/>
          <w:lang w:bidi="ar-SA"/>
        </w:rPr>
        <w:t xml:space="preserve"> Importance(universe, targets:_*) </w:t>
      </w:r>
      <w:r w:rsidRPr="00CC0A24">
        <w:rPr>
          <w:rFonts w:ascii="Courier New" w:hAnsi="Courier New" w:cs="Courier New"/>
          <w:bCs/>
          <w:szCs w:val="20"/>
          <w:lang w:bidi="ar-SA"/>
        </w:rPr>
        <w:t>with</w:t>
      </w:r>
      <w:r w:rsidRPr="00CC0A24">
        <w:rPr>
          <w:rFonts w:ascii="Courier New" w:hAnsi="Courier New" w:cs="Courier New"/>
          <w:szCs w:val="20"/>
          <w:lang w:bidi="ar-SA"/>
        </w:rPr>
        <w:t xml:space="preserve"> </w:t>
      </w:r>
    </w:p>
    <w:p w:rsidR="000F4DE4" w:rsidRDefault="00CC0A24">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CC0A24">
        <w:rPr>
          <w:rFonts w:ascii="Courier New" w:hAnsi="Courier New" w:cs="Courier New"/>
          <w:szCs w:val="20"/>
          <w:lang w:bidi="ar-SA"/>
        </w:rPr>
        <w:t>OneTimeProbQuerySampler</w:t>
      </w:r>
      <w:r>
        <w:rPr>
          <w:rFonts w:ascii="Courier New" w:hAnsi="Courier New" w:cs="Courier New"/>
          <w:szCs w:val="20"/>
          <w:lang w:bidi="ar-SA"/>
        </w:rPr>
        <w:t xml:space="preserve"> </w:t>
      </w:r>
      <w:proofErr w:type="gramStart"/>
      <w:r w:rsidRPr="00CC0A24">
        <w:rPr>
          <w:rFonts w:ascii="Courier New" w:hAnsi="Courier New" w:cs="Courier New"/>
          <w:szCs w:val="20"/>
          <w:lang w:bidi="ar-SA"/>
        </w:rPr>
        <w:t xml:space="preserve">{ </w:t>
      </w:r>
      <w:r w:rsidRPr="00CC0A24">
        <w:rPr>
          <w:rFonts w:ascii="Courier New" w:hAnsi="Courier New" w:cs="Courier New"/>
          <w:bCs/>
          <w:szCs w:val="20"/>
          <w:lang w:bidi="ar-SA"/>
        </w:rPr>
        <w:t>val</w:t>
      </w:r>
      <w:proofErr w:type="gramEnd"/>
      <w:r w:rsidRPr="00CC0A24">
        <w:rPr>
          <w:rFonts w:ascii="Courier New" w:hAnsi="Courier New" w:cs="Courier New"/>
          <w:szCs w:val="20"/>
          <w:lang w:bidi="ar-SA"/>
        </w:rPr>
        <w:t xml:space="preserve"> numSamples = myNumSamples }</w:t>
      </w:r>
    </w:p>
    <w:p w:rsidR="000F4DE4" w:rsidRDefault="00CC0A24">
      <w:pPr>
        <w:autoSpaceDE w:val="0"/>
        <w:autoSpaceDN w:val="0"/>
        <w:adjustRightInd w:val="0"/>
        <w:ind w:left="360" w:firstLine="0"/>
        <w:rPr>
          <w:rFonts w:ascii="Courier New" w:hAnsi="Courier New" w:cs="Courier New"/>
          <w:szCs w:val="20"/>
          <w:lang w:bidi="ar-SA"/>
        </w:rPr>
      </w:pPr>
      <w:r w:rsidRPr="00CC0A24">
        <w:rPr>
          <w:rFonts w:ascii="Courier New" w:hAnsi="Courier New" w:cs="Courier New"/>
          <w:szCs w:val="20"/>
          <w:lang w:bidi="ar-SA"/>
        </w:rPr>
        <w:t>}</w:t>
      </w:r>
    </w:p>
    <w:p w:rsidR="00CC0A24" w:rsidRDefault="00CC0A24" w:rsidP="00CC0A24">
      <w:pPr>
        <w:rPr>
          <w:rFonts w:cstheme="minorHAnsi"/>
        </w:rPr>
      </w:pPr>
    </w:p>
    <w:p w:rsidR="00CC0A24" w:rsidRDefault="00CC0A24" w:rsidP="00CC0A24">
      <w:pPr>
        <w:rPr>
          <w:rFonts w:cstheme="minorHAnsi"/>
          <w:szCs w:val="20"/>
          <w:lang w:bidi="ar-SA"/>
        </w:rPr>
      </w:pPr>
      <w:r>
        <w:rPr>
          <w:rFonts w:cstheme="minorHAnsi"/>
        </w:rPr>
        <w:t>The first constructor takes has two argument lists. The first is a comma-separated sequence of query targets, and the second provides the universe. Since it implicit, it can be omitted and the defa</w:t>
      </w:r>
      <w:r w:rsidR="001C5E5A">
        <w:rPr>
          <w:rFonts w:cstheme="minorHAnsi"/>
        </w:rPr>
        <w:t xml:space="preserve">ult universe is used. Since the number of samples is not explicitly provided, it is assumed that the anytime version is wanted, so the constructor inherits from </w:t>
      </w:r>
      <w:r w:rsidR="001C5E5A" w:rsidRPr="00CC0A24">
        <w:rPr>
          <w:rFonts w:ascii="Courier New" w:hAnsi="Courier New" w:cs="Courier New"/>
          <w:szCs w:val="20"/>
          <w:lang w:bidi="ar-SA"/>
        </w:rPr>
        <w:t>AnytimeProbQuerySampler</w:t>
      </w:r>
      <w:r w:rsidR="001C5E5A">
        <w:rPr>
          <w:rFonts w:cstheme="minorHAnsi"/>
          <w:szCs w:val="20"/>
          <w:lang w:bidi="ar-SA"/>
        </w:rPr>
        <w:t xml:space="preserve">. In the second, case, the number of samples is specified, so it inherits from </w:t>
      </w:r>
      <w:r w:rsidR="001C5E5A" w:rsidRPr="00CC0A24">
        <w:rPr>
          <w:rFonts w:ascii="Courier New" w:hAnsi="Courier New" w:cs="Courier New"/>
          <w:szCs w:val="20"/>
          <w:lang w:bidi="ar-SA"/>
        </w:rPr>
        <w:t>OneTimeProbQuerySampler</w:t>
      </w:r>
      <w:r w:rsidR="001C5E5A">
        <w:rPr>
          <w:rFonts w:cstheme="minorHAnsi"/>
          <w:szCs w:val="20"/>
          <w:lang w:bidi="ar-SA"/>
        </w:rPr>
        <w:t xml:space="preserve">. One detail to note is that </w:t>
      </w:r>
      <w:r w:rsidR="001C5E5A" w:rsidRPr="00CC0A24">
        <w:rPr>
          <w:rFonts w:ascii="Courier New" w:hAnsi="Courier New" w:cs="Courier New"/>
          <w:szCs w:val="20"/>
          <w:lang w:bidi="ar-SA"/>
        </w:rPr>
        <w:t>OneTimeProbQuerySampler</w:t>
      </w:r>
      <w:r w:rsidR="001C5E5A">
        <w:rPr>
          <w:rFonts w:cstheme="minorHAnsi"/>
          <w:szCs w:val="20"/>
          <w:lang w:bidi="ar-SA"/>
        </w:rPr>
        <w:t xml:space="preserve"> contains an abstract field named </w:t>
      </w:r>
      <w:r w:rsidR="001C5E5A">
        <w:rPr>
          <w:rFonts w:ascii="Courier New" w:hAnsi="Courier New" w:cs="Courier New"/>
          <w:szCs w:val="20"/>
          <w:lang w:bidi="ar-SA"/>
        </w:rPr>
        <w:t>numSamples</w:t>
      </w:r>
      <w:r w:rsidR="001C5E5A">
        <w:rPr>
          <w:rFonts w:cstheme="minorHAnsi"/>
          <w:szCs w:val="20"/>
          <w:lang w:bidi="ar-SA"/>
        </w:rPr>
        <w:t xml:space="preserve"> that must be defined to create an instance of the trait. This is accomplished through the code</w:t>
      </w:r>
    </w:p>
    <w:p w:rsidR="001C5E5A" w:rsidRDefault="001C5E5A" w:rsidP="00CC0A24">
      <w:pPr>
        <w:rPr>
          <w:rFonts w:ascii="Courier New" w:hAnsi="Courier New" w:cs="Courier New"/>
          <w:szCs w:val="20"/>
          <w:lang w:bidi="ar-SA"/>
        </w:rPr>
      </w:pPr>
      <w:r w:rsidRPr="00CC0A24">
        <w:rPr>
          <w:rFonts w:ascii="Courier New" w:hAnsi="Courier New" w:cs="Courier New"/>
          <w:szCs w:val="20"/>
          <w:lang w:bidi="ar-SA"/>
        </w:rPr>
        <w:t>OneTimeProbQuerySampler</w:t>
      </w:r>
      <w:r>
        <w:rPr>
          <w:rFonts w:ascii="Courier New" w:hAnsi="Courier New" w:cs="Courier New"/>
          <w:szCs w:val="20"/>
          <w:lang w:bidi="ar-SA"/>
        </w:rPr>
        <w:t xml:space="preserve"> </w:t>
      </w:r>
      <w:proofErr w:type="gramStart"/>
      <w:r w:rsidRPr="00CC0A24">
        <w:rPr>
          <w:rFonts w:ascii="Courier New" w:hAnsi="Courier New" w:cs="Courier New"/>
          <w:szCs w:val="20"/>
          <w:lang w:bidi="ar-SA"/>
        </w:rPr>
        <w:t xml:space="preserve">{ </w:t>
      </w:r>
      <w:r w:rsidRPr="00CC0A24">
        <w:rPr>
          <w:rFonts w:ascii="Courier New" w:hAnsi="Courier New" w:cs="Courier New"/>
          <w:bCs/>
          <w:szCs w:val="20"/>
          <w:lang w:bidi="ar-SA"/>
        </w:rPr>
        <w:t>val</w:t>
      </w:r>
      <w:proofErr w:type="gramEnd"/>
      <w:r w:rsidRPr="00CC0A24">
        <w:rPr>
          <w:rFonts w:ascii="Courier New" w:hAnsi="Courier New" w:cs="Courier New"/>
          <w:szCs w:val="20"/>
          <w:lang w:bidi="ar-SA"/>
        </w:rPr>
        <w:t xml:space="preserve"> numSamples = myNumSamples }</w:t>
      </w:r>
    </w:p>
    <w:p w:rsidR="001C5E5A" w:rsidRPr="001C5E5A" w:rsidRDefault="001C5E5A" w:rsidP="001C5E5A">
      <w:pPr>
        <w:rPr>
          <w:rFonts w:cstheme="minorHAnsi"/>
        </w:rPr>
      </w:pPr>
      <w:r>
        <w:t xml:space="preserve">This creates an anonymous subclass of </w:t>
      </w:r>
      <w:r w:rsidRPr="00CC0A24">
        <w:rPr>
          <w:rFonts w:ascii="Courier New" w:hAnsi="Courier New" w:cs="Courier New"/>
          <w:szCs w:val="20"/>
          <w:lang w:bidi="ar-SA"/>
        </w:rPr>
        <w:t>OneTimeProbQuerySampler</w:t>
      </w:r>
      <w:r>
        <w:rPr>
          <w:rFonts w:cstheme="minorHAnsi"/>
          <w:szCs w:val="20"/>
          <w:lang w:bidi="ar-SA"/>
        </w:rPr>
        <w:t xml:space="preserve"> in which the </w:t>
      </w:r>
      <w:r>
        <w:rPr>
          <w:rFonts w:ascii="Courier New" w:hAnsi="Courier New" w:cs="Courier New"/>
          <w:szCs w:val="20"/>
          <w:lang w:bidi="ar-SA"/>
        </w:rPr>
        <w:t>numSamples</w:t>
      </w:r>
      <w:r>
        <w:rPr>
          <w:rFonts w:cstheme="minorHAnsi"/>
          <w:szCs w:val="20"/>
          <w:lang w:bidi="ar-SA"/>
        </w:rPr>
        <w:t xml:space="preserve"> field is defined to be the value passed into the constructor.</w:t>
      </w:r>
    </w:p>
    <w:p w:rsidR="00BD52F6" w:rsidRDefault="00BD52F6" w:rsidP="00BD52F6">
      <w:pPr>
        <w:pStyle w:val="Heading2"/>
      </w:pPr>
      <w:bookmarkStart w:id="751" w:name="_Toc364262224"/>
      <w:r>
        <w:t>Probability of evidence algorithm</w:t>
      </w:r>
      <w:bookmarkEnd w:id="751"/>
    </w:p>
    <w:p w:rsidR="00BD52F6" w:rsidRDefault="008D7071" w:rsidP="00BD52F6">
      <w:pPr>
        <w:rPr>
          <w:rFonts w:cstheme="minorHAnsi"/>
        </w:rPr>
      </w:pPr>
      <w:r>
        <w:t xml:space="preserve">Creating an algorithm that produces probability of evidence is similar to what we have seen for algorithms that compute probability of query elements. You need to define a </w:t>
      </w:r>
      <w:proofErr w:type="gramStart"/>
      <w:r>
        <w:rPr>
          <w:rFonts w:ascii="Courier New" w:hAnsi="Courier New" w:cs="Courier New"/>
        </w:rPr>
        <w:t>computeProbEvidence(</w:t>
      </w:r>
      <w:proofErr w:type="gramEnd"/>
      <w:r>
        <w:rPr>
          <w:rFonts w:ascii="Courier New" w:hAnsi="Courier New" w:cs="Courier New"/>
        </w:rPr>
        <w:t>)</w:t>
      </w:r>
      <w:r>
        <w:rPr>
          <w:rFonts w:cstheme="minorHAnsi"/>
        </w:rPr>
        <w:t xml:space="preserve"> method that returns the probability of evidence. For one-time algorithms, you also need to inherit from </w:t>
      </w:r>
      <w:r>
        <w:rPr>
          <w:rFonts w:ascii="Courier New" w:hAnsi="Courier New" w:cs="Courier New"/>
        </w:rPr>
        <w:t>OneTimeProbEvidence</w:t>
      </w:r>
      <w:r>
        <w:rPr>
          <w:rFonts w:cstheme="minorHAnsi"/>
        </w:rPr>
        <w:t xml:space="preserve"> and provide a </w:t>
      </w:r>
      <w:proofErr w:type="gramStart"/>
      <w:r>
        <w:rPr>
          <w:rFonts w:ascii="Courier New" w:hAnsi="Courier New" w:cs="Courier New"/>
        </w:rPr>
        <w:t>run(</w:t>
      </w:r>
      <w:proofErr w:type="gramEnd"/>
      <w:r>
        <w:rPr>
          <w:rFonts w:ascii="Courier New" w:hAnsi="Courier New" w:cs="Courier New"/>
        </w:rPr>
        <w:t>)</w:t>
      </w:r>
      <w:r>
        <w:rPr>
          <w:rFonts w:cstheme="minorHAnsi"/>
        </w:rPr>
        <w:t xml:space="preserve"> method. For anytime algorithms, you need to inherit from </w:t>
      </w:r>
      <w:r>
        <w:rPr>
          <w:rFonts w:ascii="Courier New" w:hAnsi="Courier New" w:cs="Courier New"/>
        </w:rPr>
        <w:t>AnytimeProbEvidence</w:t>
      </w:r>
      <w:r>
        <w:rPr>
          <w:rFonts w:cstheme="minorHAnsi"/>
        </w:rPr>
        <w:t xml:space="preserve"> and provide </w:t>
      </w:r>
      <w:proofErr w:type="gramStart"/>
      <w:r>
        <w:rPr>
          <w:rFonts w:ascii="Courier New" w:hAnsi="Courier New" w:cs="Courier New"/>
        </w:rPr>
        <w:t>initialize(</w:t>
      </w:r>
      <w:proofErr w:type="gramEnd"/>
      <w:r>
        <w:rPr>
          <w:rFonts w:ascii="Courier New" w:hAnsi="Courier New" w:cs="Courier New"/>
        </w:rPr>
        <w:t>)</w:t>
      </w:r>
      <w:r>
        <w:rPr>
          <w:rFonts w:cstheme="minorHAnsi"/>
        </w:rPr>
        <w:t xml:space="preserve">, and </w:t>
      </w:r>
      <w:r>
        <w:rPr>
          <w:rFonts w:ascii="Courier New" w:hAnsi="Courier New" w:cs="Courier New"/>
        </w:rPr>
        <w:t>runStep()</w:t>
      </w:r>
      <w:r>
        <w:rPr>
          <w:rFonts w:cstheme="minorHAnsi"/>
        </w:rPr>
        <w:t xml:space="preserve"> methods.</w:t>
      </w:r>
    </w:p>
    <w:p w:rsidR="008D7071" w:rsidRPr="008D7071" w:rsidRDefault="008D7071" w:rsidP="00BD52F6">
      <w:pPr>
        <w:rPr>
          <w:rFonts w:cstheme="minorHAnsi"/>
        </w:rPr>
      </w:pPr>
      <w:r>
        <w:rPr>
          <w:rFonts w:cstheme="minorHAnsi"/>
        </w:rPr>
        <w:t xml:space="preserve">For sampling algorithms, the </w:t>
      </w:r>
      <w:r>
        <w:rPr>
          <w:rFonts w:ascii="Courier New" w:hAnsi="Courier New" w:cs="Courier New"/>
        </w:rPr>
        <w:t>run</w:t>
      </w:r>
      <w:r>
        <w:rPr>
          <w:rFonts w:cstheme="minorHAnsi"/>
        </w:rPr>
        <w:t xml:space="preserve"> method can be inherited from </w:t>
      </w:r>
      <w:r>
        <w:rPr>
          <w:rFonts w:ascii="Courier New" w:hAnsi="Courier New" w:cs="Courier New"/>
        </w:rPr>
        <w:t>OneTimeSampler</w:t>
      </w:r>
      <w:r>
        <w:rPr>
          <w:rFonts w:cstheme="minorHAnsi"/>
        </w:rPr>
        <w:t xml:space="preserve"> and the </w:t>
      </w:r>
      <w:r>
        <w:rPr>
          <w:rFonts w:ascii="Courier New" w:hAnsi="Courier New" w:cs="Courier New"/>
        </w:rPr>
        <w:t>initialize</w:t>
      </w:r>
      <w:r>
        <w:rPr>
          <w:rFonts w:cstheme="minorHAnsi"/>
        </w:rPr>
        <w:t xml:space="preserve"> and</w:t>
      </w:r>
      <w:r>
        <w:rPr>
          <w:rFonts w:ascii="Courier New" w:hAnsi="Courier New" w:cs="Courier New"/>
        </w:rPr>
        <w:t xml:space="preserve"> runStep</w:t>
      </w:r>
      <w:r>
        <w:rPr>
          <w:rFonts w:cstheme="minorHAnsi"/>
        </w:rPr>
        <w:t xml:space="preserve"> methods can be inherited from </w:t>
      </w:r>
      <w:r>
        <w:rPr>
          <w:rFonts w:ascii="Courier New" w:hAnsi="Courier New" w:cs="Courier New"/>
        </w:rPr>
        <w:t>AnytimeSampler</w:t>
      </w:r>
      <w:r>
        <w:rPr>
          <w:rFonts w:cstheme="minorHAnsi"/>
        </w:rPr>
        <w:t xml:space="preserve">. As a result, all our sampling-based probability of evidence algorithm needs to implement is the </w:t>
      </w:r>
      <w:r>
        <w:rPr>
          <w:rFonts w:ascii="Courier New" w:hAnsi="Courier New" w:cs="Courier New"/>
        </w:rPr>
        <w:t>doSample</w:t>
      </w:r>
      <w:r>
        <w:rPr>
          <w:rFonts w:cstheme="minorHAnsi"/>
        </w:rPr>
        <w:t xml:space="preserve"> method. The </w:t>
      </w:r>
      <w:r>
        <w:rPr>
          <w:rFonts w:cstheme="minorHAnsi"/>
        </w:rPr>
        <w:lastRenderedPageBreak/>
        <w:t xml:space="preserve">algorithm uses as a subroutine the </w:t>
      </w:r>
      <w:r>
        <w:rPr>
          <w:rFonts w:ascii="Courier New" w:hAnsi="Courier New" w:cs="Courier New"/>
        </w:rPr>
        <w:t>Forward()</w:t>
      </w:r>
      <w:r>
        <w:rPr>
          <w:rFonts w:cstheme="minorHAnsi"/>
        </w:rPr>
        <w:t xml:space="preserve"> function which runs a forward sampling pass to generate values for elements, ignoring conditions and constraints.</w:t>
      </w:r>
    </w:p>
    <w:p w:rsidR="00BD52F6" w:rsidRDefault="00B92005" w:rsidP="00BD52F6">
      <w:pPr>
        <w:pStyle w:val="Heading2"/>
      </w:pPr>
      <w:bookmarkStart w:id="752" w:name="_Toc364262225"/>
      <w:r>
        <w:t>Allowing extension to new element classes</w:t>
      </w:r>
      <w:bookmarkEnd w:id="752"/>
    </w:p>
    <w:p w:rsidR="00BD52F6" w:rsidRDefault="00B92005" w:rsidP="00BD52F6">
      <w:pPr>
        <w:rPr>
          <w:rFonts w:cstheme="minorHAnsi"/>
        </w:rPr>
      </w:pPr>
      <w:r>
        <w:t xml:space="preserve">We saw in the section on making a class usable by variable elimination how to make a new element class work under an existing algorithm without modifying the algorithm’s code. To allow this, the algorithm must be defined to support extension in this way. We illustrate how to do this using range computation. The computation uses at its heart </w:t>
      </w:r>
      <w:del w:id="753" w:author="bruttenberg" w:date="2013-08-23T16:02:00Z">
        <w:r w:rsidDel="00CF4A5A">
          <w:delText xml:space="preserve">a subroutine </w:delText>
        </w:r>
      </w:del>
      <w:r>
        <w:t xml:space="preserve">a function called </w:t>
      </w:r>
      <w:r>
        <w:rPr>
          <w:rFonts w:ascii="Courier New" w:hAnsi="Courier New" w:cs="Courier New"/>
        </w:rPr>
        <w:t>concreteValues</w:t>
      </w:r>
      <w:r>
        <w:rPr>
          <w:rFonts w:cstheme="minorHAnsi"/>
        </w:rPr>
        <w:t xml:space="preserve"> whose definition is as follows:</w:t>
      </w:r>
    </w:p>
    <w:p w:rsidR="00B92005" w:rsidRPr="00B92005" w:rsidRDefault="00B92005" w:rsidP="00BD52F6">
      <w:pPr>
        <w:rPr>
          <w:rFonts w:ascii="Courier New" w:hAnsi="Courier New" w:cs="Courier New"/>
          <w:sz w:val="24"/>
        </w:rPr>
      </w:pP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private</w:t>
      </w:r>
      <w:proofErr w:type="gramEnd"/>
      <w:r w:rsidRPr="00B92005">
        <w:rPr>
          <w:rFonts w:ascii="Courier New" w:hAnsi="Courier New" w:cs="Courier New"/>
          <w:szCs w:val="20"/>
          <w:lang w:bidi="ar-SA"/>
        </w:rPr>
        <w:t xml:space="preserve"> </w:t>
      </w:r>
      <w:r w:rsidRPr="00B92005">
        <w:rPr>
          <w:rFonts w:ascii="Courier New" w:hAnsi="Courier New" w:cs="Courier New"/>
          <w:bCs/>
          <w:szCs w:val="20"/>
          <w:lang w:bidi="ar-SA"/>
        </w:rPr>
        <w:t>def</w:t>
      </w:r>
      <w:r w:rsidRPr="00B92005">
        <w:rPr>
          <w:rFonts w:ascii="Courier New" w:hAnsi="Courier New" w:cs="Courier New"/>
          <w:szCs w:val="20"/>
          <w:lang w:bidi="ar-SA"/>
        </w:rPr>
        <w:t xml:space="preserve"> concreteValues[T](element: Element[T]): Set[T] =</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szCs w:val="20"/>
          <w:lang w:bidi="ar-SA"/>
        </w:rPr>
        <w:t>element</w:t>
      </w:r>
      <w:proofErr w:type="gramEnd"/>
      <w:r w:rsidRPr="00B92005">
        <w:rPr>
          <w:rFonts w:ascii="Courier New" w:hAnsi="Courier New" w:cs="Courier New"/>
          <w:szCs w:val="20"/>
          <w:lang w:bidi="ar-SA"/>
        </w:rPr>
        <w:t xml:space="preserve"> </w:t>
      </w:r>
      <w:r w:rsidRPr="00B92005">
        <w:rPr>
          <w:rFonts w:ascii="Courier New" w:hAnsi="Courier New" w:cs="Courier New"/>
          <w:bCs/>
          <w:szCs w:val="20"/>
          <w:lang w:bidi="ar-SA"/>
        </w:rPr>
        <w:t>match</w:t>
      </w:r>
      <w:r w:rsidRPr="00B92005">
        <w:rPr>
          <w:rFonts w:ascii="Courier New" w:hAnsi="Courier New" w:cs="Courier New"/>
          <w:szCs w:val="20"/>
          <w:lang w:bidi="ar-SA"/>
        </w:rPr>
        <w:t xml:space="preserve"> {</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c: Constant[_] =&gt; Set(c.constant)</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f: Flip =&gt; Set(</w:t>
      </w:r>
      <w:r w:rsidRPr="00B92005">
        <w:rPr>
          <w:rFonts w:ascii="Courier New" w:hAnsi="Courier New" w:cs="Courier New"/>
          <w:bCs/>
          <w:szCs w:val="20"/>
          <w:lang w:bidi="ar-SA"/>
        </w:rPr>
        <w:t>true</w:t>
      </w:r>
      <w:r w:rsidRPr="00B92005">
        <w:rPr>
          <w:rFonts w:ascii="Courier New" w:hAnsi="Courier New" w:cs="Courier New"/>
          <w:szCs w:val="20"/>
          <w:lang w:bidi="ar-SA"/>
        </w:rPr>
        <w:t xml:space="preserve">, </w:t>
      </w:r>
      <w:r w:rsidRPr="00B92005">
        <w:rPr>
          <w:rFonts w:ascii="Courier New" w:hAnsi="Courier New" w:cs="Courier New"/>
          <w:bCs/>
          <w:szCs w:val="20"/>
          <w:lang w:bidi="ar-SA"/>
        </w:rPr>
        <w:t>false</w:t>
      </w:r>
      <w:r w:rsidRPr="00B92005">
        <w:rPr>
          <w:rFonts w:ascii="Courier New" w:hAnsi="Courier New" w:cs="Courier New"/>
          <w:szCs w:val="20"/>
          <w:lang w:bidi="ar-SA"/>
        </w:rPr>
        <w:t>)</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v: ValuesMaker[_] =&gt; v.makeValues.toSet</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_ =&gt; </w:t>
      </w:r>
      <w:r w:rsidRPr="00B92005">
        <w:rPr>
          <w:rFonts w:ascii="Courier New" w:hAnsi="Courier New" w:cs="Courier New"/>
          <w:bCs/>
          <w:szCs w:val="20"/>
          <w:lang w:bidi="ar-SA"/>
        </w:rPr>
        <w:t>throw</w:t>
      </w:r>
      <w:r w:rsidRPr="00B92005">
        <w:rPr>
          <w:rFonts w:ascii="Courier New" w:hAnsi="Courier New" w:cs="Courier New"/>
          <w:szCs w:val="20"/>
          <w:lang w:bidi="ar-SA"/>
        </w:rPr>
        <w:t xml:space="preserve"> </w:t>
      </w:r>
      <w:r w:rsidRPr="00B92005">
        <w:rPr>
          <w:rFonts w:ascii="Courier New" w:hAnsi="Courier New" w:cs="Courier New"/>
          <w:bCs/>
          <w:szCs w:val="20"/>
          <w:lang w:bidi="ar-SA"/>
        </w:rPr>
        <w:t>new</w:t>
      </w:r>
      <w:r w:rsidRPr="00B92005">
        <w:rPr>
          <w:rFonts w:ascii="Courier New" w:hAnsi="Courier New" w:cs="Courier New"/>
          <w:szCs w:val="20"/>
          <w:lang w:bidi="ar-SA"/>
        </w:rPr>
        <w:t xml:space="preserve"> UnsupportedAlgorithmException(element)</w:t>
      </w:r>
    </w:p>
    <w:p w:rsid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
    <w:p w:rsidR="00B92005" w:rsidRDefault="00B92005" w:rsidP="00B92005">
      <w:pPr>
        <w:autoSpaceDE w:val="0"/>
        <w:autoSpaceDN w:val="0"/>
        <w:adjustRightInd w:val="0"/>
        <w:ind w:firstLine="0"/>
        <w:rPr>
          <w:rFonts w:ascii="Courier New" w:hAnsi="Courier New" w:cs="Courier New"/>
          <w:szCs w:val="20"/>
          <w:lang w:bidi="ar-SA"/>
        </w:rPr>
      </w:pPr>
    </w:p>
    <w:p w:rsidR="00B92005" w:rsidRPr="00B92005" w:rsidRDefault="00B92005" w:rsidP="00BD52F6">
      <w:pPr>
        <w:rPr>
          <w:rFonts w:cstheme="minorHAnsi"/>
        </w:rPr>
      </w:pPr>
      <w:r>
        <w:rPr>
          <w:lang w:bidi="ar-SA"/>
        </w:rPr>
        <w:t xml:space="preserve">This function takes an element and tests to see what kind of element it is. If it is a constant, the values is a singleton set containing the constant; if it is a flip, it is a set containing true and false, and so on. If the value fails to match any of the built-in types for which this function is defined, it arrives at the second to last case. This tests if the value is an instance of </w:t>
      </w:r>
      <w:r w:rsidRPr="00B92005">
        <w:rPr>
          <w:rFonts w:ascii="Courier New" w:hAnsi="Courier New" w:cs="Courier New"/>
          <w:szCs w:val="20"/>
          <w:lang w:bidi="ar-SA"/>
        </w:rPr>
        <w:t>ValuesMaker</w:t>
      </w:r>
      <w:r>
        <w:rPr>
          <w:rFonts w:cstheme="minorHAnsi"/>
          <w:szCs w:val="20"/>
          <w:lang w:bidi="ar-SA"/>
        </w:rPr>
        <w:t xml:space="preserve">. If it is, the values </w:t>
      </w:r>
      <w:r>
        <w:rPr>
          <w:rFonts w:ascii="Courier New" w:hAnsi="Courier New" w:cs="Courier New"/>
          <w:szCs w:val="20"/>
          <w:lang w:bidi="ar-SA"/>
        </w:rPr>
        <w:t>makeValues</w:t>
      </w:r>
      <w:r>
        <w:rPr>
          <w:rFonts w:cstheme="minorHAnsi"/>
          <w:szCs w:val="20"/>
          <w:lang w:bidi="ar-SA"/>
        </w:rPr>
        <w:t xml:space="preserve"> method is used. The final case is a catchall – the notation </w:t>
      </w:r>
      <w:r>
        <w:rPr>
          <w:rFonts w:ascii="Courier New" w:hAnsi="Courier New" w:cs="Courier New"/>
          <w:szCs w:val="20"/>
          <w:lang w:bidi="ar-SA"/>
        </w:rPr>
        <w:t>_</w:t>
      </w:r>
      <w:r>
        <w:rPr>
          <w:rFonts w:cstheme="minorHAnsi"/>
          <w:szCs w:val="20"/>
          <w:lang w:bidi="ar-SA"/>
        </w:rPr>
        <w:t xml:space="preserve"> represents a pattern that catches all values. If the value has arrived at this case, its values cannot be computed, so we throw an </w:t>
      </w:r>
      <w:r w:rsidRPr="00B92005">
        <w:rPr>
          <w:rFonts w:ascii="Courier New" w:hAnsi="Courier New" w:cs="Courier New"/>
          <w:szCs w:val="20"/>
          <w:lang w:bidi="ar-SA"/>
        </w:rPr>
        <w:t>UnsupportedAlgorithmException</w:t>
      </w:r>
      <w:r>
        <w:rPr>
          <w:rFonts w:cstheme="minorHAnsi"/>
          <w:szCs w:val="20"/>
          <w:lang w:bidi="ar-SA"/>
        </w:rPr>
        <w:t>.</w:t>
      </w:r>
    </w:p>
    <w:p w:rsidR="00BD52F6" w:rsidRDefault="00BD52F6" w:rsidP="00BD52F6">
      <w:pPr>
        <w:pStyle w:val="Heading2"/>
      </w:pPr>
      <w:bookmarkStart w:id="754" w:name="_Toc364262226"/>
      <w:r>
        <w:t xml:space="preserve">Creating a </w:t>
      </w:r>
      <w:r w:rsidR="006F0316">
        <w:t>new category</w:t>
      </w:r>
      <w:r>
        <w:t xml:space="preserve"> of algorithm</w:t>
      </w:r>
      <w:bookmarkEnd w:id="754"/>
    </w:p>
    <w:p w:rsidR="00D971EE" w:rsidRPr="00D971EE" w:rsidRDefault="00D971EE" w:rsidP="00D971EE">
      <w:pPr>
        <w:rPr>
          <w:rFonts w:cstheme="minorHAnsi"/>
        </w:rPr>
      </w:pPr>
      <w:r>
        <w:t xml:space="preserve">Suppose you want to create a new </w:t>
      </w:r>
      <w:r w:rsidR="006F0316">
        <w:t>category</w:t>
      </w:r>
      <w:r>
        <w:t xml:space="preserve"> of algorithm, for example one that computes the most probable values for the elements in the universe. We will illustrate how this is done for probability of evidence algorithms, and the same pattern can be used elsewhere. All algorithms extend the </w:t>
      </w:r>
      <w:r>
        <w:rPr>
          <w:rFonts w:ascii="Courier New" w:hAnsi="Courier New" w:cs="Courier New"/>
        </w:rPr>
        <w:t>Algorithm</w:t>
      </w:r>
      <w:r>
        <w:rPr>
          <w:rFonts w:cstheme="minorHAnsi"/>
        </w:rPr>
        <w:t xml:space="preserve"> trait, which defines the general interface to algorithms using </w:t>
      </w:r>
      <w:r>
        <w:rPr>
          <w:rFonts w:ascii="Courier New" w:hAnsi="Courier New" w:cs="Courier New"/>
        </w:rPr>
        <w:t>start</w:t>
      </w:r>
      <w:r>
        <w:rPr>
          <w:rFonts w:cstheme="minorHAnsi"/>
        </w:rPr>
        <w:t xml:space="preserve">, </w:t>
      </w:r>
      <w:r>
        <w:rPr>
          <w:rFonts w:ascii="Courier New" w:hAnsi="Courier New" w:cs="Courier New"/>
        </w:rPr>
        <w:t>stop</w:t>
      </w:r>
      <w:proofErr w:type="gramStart"/>
      <w:r>
        <w:rPr>
          <w:rFonts w:cstheme="minorHAnsi"/>
        </w:rPr>
        <w:t xml:space="preserve">,  </w:t>
      </w:r>
      <w:r>
        <w:rPr>
          <w:rFonts w:ascii="Courier New" w:hAnsi="Courier New" w:cs="Courier New"/>
        </w:rPr>
        <w:t>resume</w:t>
      </w:r>
      <w:proofErr w:type="gramEnd"/>
      <w:r>
        <w:rPr>
          <w:rFonts w:cstheme="minorHAnsi"/>
        </w:rPr>
        <w:t xml:space="preserve">, and </w:t>
      </w:r>
      <w:r>
        <w:rPr>
          <w:rFonts w:ascii="Courier New" w:hAnsi="Courier New" w:cs="Courier New"/>
        </w:rPr>
        <w:t>kill</w:t>
      </w:r>
      <w:r>
        <w:rPr>
          <w:rFonts w:cstheme="minorHAnsi"/>
        </w:rPr>
        <w:t>. For example,</w:t>
      </w:r>
    </w:p>
    <w:p w:rsidR="00D971EE" w:rsidRPr="00D971EE" w:rsidRDefault="00D971EE" w:rsidP="00D971EE">
      <w:pPr>
        <w:rPr>
          <w:rFonts w:ascii="Courier New" w:hAnsi="Courier New" w:cs="Courier New"/>
          <w:sz w:val="24"/>
        </w:rPr>
      </w:pPr>
    </w:p>
    <w:p w:rsidR="000F4DE4" w:rsidRDefault="00D971EE">
      <w:pPr>
        <w:autoSpaceDE w:val="0"/>
        <w:autoSpaceDN w:val="0"/>
        <w:adjustRightInd w:val="0"/>
        <w:ind w:left="360" w:firstLine="0"/>
        <w:rPr>
          <w:rFonts w:ascii="Courier New" w:hAnsi="Courier New" w:cs="Courier New"/>
          <w:szCs w:val="20"/>
          <w:lang w:bidi="ar-SA"/>
        </w:rPr>
      </w:pPr>
      <w:proofErr w:type="gramStart"/>
      <w:r w:rsidRPr="00D971EE">
        <w:rPr>
          <w:rFonts w:ascii="Courier New" w:hAnsi="Courier New" w:cs="Courier New"/>
          <w:bCs/>
          <w:szCs w:val="20"/>
          <w:lang w:bidi="ar-SA"/>
        </w:rPr>
        <w:t>abstract</w:t>
      </w:r>
      <w:proofErr w:type="gramEnd"/>
      <w:r w:rsidRPr="00D971EE">
        <w:rPr>
          <w:rFonts w:ascii="Courier New" w:hAnsi="Courier New" w:cs="Courier New"/>
          <w:szCs w:val="20"/>
          <w:lang w:bidi="ar-SA"/>
        </w:rPr>
        <w:t xml:space="preserve"> </w:t>
      </w:r>
      <w:r w:rsidRPr="00D971EE">
        <w:rPr>
          <w:rFonts w:ascii="Courier New" w:hAnsi="Courier New" w:cs="Courier New"/>
          <w:bCs/>
          <w:szCs w:val="20"/>
          <w:lang w:bidi="ar-SA"/>
        </w:rPr>
        <w:t>class</w:t>
      </w:r>
      <w:r w:rsidRPr="00D971EE">
        <w:rPr>
          <w:rFonts w:ascii="Courier New" w:hAnsi="Courier New" w:cs="Courier New"/>
          <w:szCs w:val="20"/>
          <w:lang w:bidi="ar-SA"/>
        </w:rPr>
        <w:t xml:space="preserve"> ProbEvidenceAlgorithm(</w:t>
      </w:r>
      <w:r w:rsidRPr="00D971EE">
        <w:rPr>
          <w:rFonts w:ascii="Courier New" w:hAnsi="Courier New" w:cs="Courier New"/>
          <w:bCs/>
          <w:szCs w:val="20"/>
          <w:lang w:bidi="ar-SA"/>
        </w:rPr>
        <w:t>val</w:t>
      </w:r>
      <w:r w:rsidRPr="00D971EE">
        <w:rPr>
          <w:rFonts w:ascii="Courier New" w:hAnsi="Courier New" w:cs="Courier New"/>
          <w:szCs w:val="20"/>
          <w:lang w:bidi="ar-SA"/>
        </w:rPr>
        <w:t xml:space="preserve"> universe: Universe)</w:t>
      </w:r>
    </w:p>
    <w:p w:rsidR="000F4DE4" w:rsidRDefault="00D971EE">
      <w:pPr>
        <w:autoSpaceDE w:val="0"/>
        <w:autoSpaceDN w:val="0"/>
        <w:adjustRightInd w:val="0"/>
        <w:ind w:left="360" w:firstLine="0"/>
        <w:rPr>
          <w:rFonts w:ascii="Courier New" w:hAnsi="Courier New" w:cs="Courier New"/>
          <w:szCs w:val="20"/>
          <w:lang w:bidi="ar-SA"/>
        </w:rPr>
      </w:pPr>
      <w:r>
        <w:rPr>
          <w:rFonts w:ascii="Courier New" w:hAnsi="Courier New" w:cs="Courier New"/>
          <w:szCs w:val="20"/>
          <w:lang w:bidi="ar-SA"/>
        </w:rPr>
        <w:t xml:space="preserve">     </w:t>
      </w:r>
      <w:r w:rsidRPr="00D971EE">
        <w:rPr>
          <w:rFonts w:ascii="Courier New" w:hAnsi="Courier New" w:cs="Courier New"/>
          <w:szCs w:val="20"/>
          <w:lang w:bidi="ar-SA"/>
        </w:rPr>
        <w:t xml:space="preserve"> </w:t>
      </w:r>
      <w:proofErr w:type="gramStart"/>
      <w:r w:rsidRPr="00D971EE">
        <w:rPr>
          <w:rFonts w:ascii="Courier New" w:hAnsi="Courier New" w:cs="Courier New"/>
          <w:bCs/>
          <w:szCs w:val="20"/>
          <w:lang w:bidi="ar-SA"/>
        </w:rPr>
        <w:t>extends</w:t>
      </w:r>
      <w:proofErr w:type="gramEnd"/>
      <w:r w:rsidRPr="00D971EE">
        <w:rPr>
          <w:rFonts w:ascii="Courier New" w:hAnsi="Courier New" w:cs="Courier New"/>
          <w:szCs w:val="20"/>
          <w:lang w:bidi="ar-SA"/>
        </w:rPr>
        <w:t xml:space="preserve"> Algorithm {</w:t>
      </w:r>
    </w:p>
    <w:p w:rsidR="000F4DE4" w:rsidRDefault="00D971EE">
      <w:pPr>
        <w:autoSpaceDE w:val="0"/>
        <w:autoSpaceDN w:val="0"/>
        <w:adjustRightInd w:val="0"/>
        <w:ind w:left="360" w:firstLine="0"/>
        <w:rPr>
          <w:rFonts w:ascii="Courier New" w:hAnsi="Courier New" w:cs="Courier New"/>
          <w:szCs w:val="20"/>
          <w:lang w:bidi="ar-SA"/>
        </w:rPr>
      </w:pPr>
      <w:r w:rsidRPr="00D971EE">
        <w:rPr>
          <w:rFonts w:ascii="Courier New" w:hAnsi="Courier New" w:cs="Courier New"/>
          <w:szCs w:val="20"/>
          <w:lang w:bidi="ar-SA"/>
        </w:rPr>
        <w:t xml:space="preserve">  /* Particular implementations of probability of evidence algorithms must define the following method. */</w:t>
      </w:r>
    </w:p>
    <w:p w:rsidR="000F4DE4" w:rsidRDefault="00D971EE">
      <w:pPr>
        <w:autoSpaceDE w:val="0"/>
        <w:autoSpaceDN w:val="0"/>
        <w:adjustRightInd w:val="0"/>
        <w:ind w:left="360" w:firstLine="0"/>
        <w:rPr>
          <w:rFonts w:ascii="Courier New" w:hAnsi="Courier New" w:cs="Courier New"/>
          <w:szCs w:val="20"/>
          <w:lang w:bidi="ar-SA"/>
        </w:rPr>
      </w:pPr>
      <w:r w:rsidRPr="00D971EE">
        <w:rPr>
          <w:rFonts w:ascii="Courier New" w:hAnsi="Courier New" w:cs="Courier New"/>
          <w:szCs w:val="20"/>
          <w:lang w:bidi="ar-SA"/>
        </w:rPr>
        <w:t xml:space="preserve">  </w:t>
      </w:r>
      <w:proofErr w:type="gramStart"/>
      <w:r w:rsidRPr="00D971EE">
        <w:rPr>
          <w:rFonts w:ascii="Courier New" w:hAnsi="Courier New" w:cs="Courier New"/>
          <w:bCs/>
          <w:szCs w:val="20"/>
          <w:lang w:bidi="ar-SA"/>
        </w:rPr>
        <w:t>protected</w:t>
      </w:r>
      <w:proofErr w:type="gramEnd"/>
      <w:r w:rsidRPr="00D971EE">
        <w:rPr>
          <w:rFonts w:ascii="Courier New" w:hAnsi="Courier New" w:cs="Courier New"/>
          <w:szCs w:val="20"/>
          <w:lang w:bidi="ar-SA"/>
        </w:rPr>
        <w:t xml:space="preserve"> </w:t>
      </w:r>
      <w:r w:rsidRPr="00D971EE">
        <w:rPr>
          <w:rFonts w:ascii="Courier New" w:hAnsi="Courier New" w:cs="Courier New"/>
          <w:bCs/>
          <w:szCs w:val="20"/>
          <w:lang w:bidi="ar-SA"/>
        </w:rPr>
        <w:t>def</w:t>
      </w:r>
      <w:r w:rsidRPr="00D971EE">
        <w:rPr>
          <w:rFonts w:ascii="Courier New" w:hAnsi="Courier New" w:cs="Courier New"/>
          <w:szCs w:val="20"/>
          <w:lang w:bidi="ar-SA"/>
        </w:rPr>
        <w:t xml:space="preserve"> computeProbEvidence(): Double</w:t>
      </w:r>
    </w:p>
    <w:p w:rsidR="000F4DE4" w:rsidRDefault="000F4DE4">
      <w:pPr>
        <w:autoSpaceDE w:val="0"/>
        <w:autoSpaceDN w:val="0"/>
        <w:adjustRightInd w:val="0"/>
        <w:ind w:left="360" w:firstLine="0"/>
        <w:rPr>
          <w:rFonts w:ascii="Courier New" w:hAnsi="Courier New" w:cs="Courier New"/>
          <w:szCs w:val="20"/>
          <w:lang w:bidi="ar-SA"/>
        </w:rPr>
      </w:pPr>
    </w:p>
    <w:p w:rsidR="000F4DE4" w:rsidRDefault="00D971EE">
      <w:pPr>
        <w:autoSpaceDE w:val="0"/>
        <w:autoSpaceDN w:val="0"/>
        <w:adjustRightInd w:val="0"/>
        <w:ind w:left="360" w:firstLine="0"/>
        <w:rPr>
          <w:rFonts w:ascii="Courier New" w:hAnsi="Courier New" w:cs="Courier New"/>
          <w:szCs w:val="20"/>
          <w:lang w:bidi="ar-SA"/>
        </w:rPr>
      </w:pPr>
      <w:r w:rsidRPr="00D971EE">
        <w:rPr>
          <w:rFonts w:ascii="Courier New" w:hAnsi="Courier New" w:cs="Courier New"/>
          <w:szCs w:val="20"/>
          <w:lang w:bidi="ar-SA"/>
        </w:rPr>
        <w:t xml:space="preserve">  /*</w:t>
      </w:r>
    </w:p>
    <w:p w:rsidR="000F4DE4" w:rsidRDefault="00D971EE">
      <w:pPr>
        <w:autoSpaceDE w:val="0"/>
        <w:autoSpaceDN w:val="0"/>
        <w:adjustRightInd w:val="0"/>
        <w:ind w:left="360" w:firstLine="0"/>
        <w:rPr>
          <w:rFonts w:ascii="Courier New" w:hAnsi="Courier New" w:cs="Courier New"/>
          <w:szCs w:val="20"/>
          <w:lang w:bidi="ar-SA"/>
        </w:rPr>
      </w:pPr>
      <w:r w:rsidRPr="00D971EE">
        <w:rPr>
          <w:rFonts w:ascii="Courier New" w:hAnsi="Courier New" w:cs="Courier New"/>
          <w:szCs w:val="20"/>
          <w:lang w:bidi="ar-SA"/>
        </w:rPr>
        <w:t xml:space="preserve">   * The following method is defined in either the </w:t>
      </w:r>
      <w:r w:rsidRPr="00D971EE">
        <w:rPr>
          <w:rFonts w:ascii="Courier New" w:hAnsi="Courier New" w:cs="Courier New"/>
          <w:szCs w:val="20"/>
          <w:u w:val="single"/>
          <w:lang w:bidi="ar-SA"/>
        </w:rPr>
        <w:t>onetime</w:t>
      </w:r>
      <w:r w:rsidRPr="00D971EE">
        <w:rPr>
          <w:rFonts w:ascii="Courier New" w:hAnsi="Courier New" w:cs="Courier New"/>
          <w:szCs w:val="20"/>
          <w:lang w:bidi="ar-SA"/>
        </w:rPr>
        <w:t xml:space="preserve"> or </w:t>
      </w:r>
      <w:r w:rsidRPr="00D971EE">
        <w:rPr>
          <w:rFonts w:ascii="Courier New" w:hAnsi="Courier New" w:cs="Courier New"/>
          <w:szCs w:val="20"/>
          <w:u w:val="single"/>
          <w:lang w:bidi="ar-SA"/>
        </w:rPr>
        <w:t>anytime</w:t>
      </w:r>
      <w:r w:rsidRPr="00D971EE">
        <w:rPr>
          <w:rFonts w:ascii="Courier New" w:hAnsi="Courier New" w:cs="Courier New"/>
          <w:szCs w:val="20"/>
          <w:lang w:bidi="ar-SA"/>
        </w:rPr>
        <w:t xml:space="preserve"> versions of this class, and does not need to</w:t>
      </w:r>
    </w:p>
    <w:p w:rsidR="000F4DE4" w:rsidRDefault="00D971EE">
      <w:pPr>
        <w:autoSpaceDE w:val="0"/>
        <w:autoSpaceDN w:val="0"/>
        <w:adjustRightInd w:val="0"/>
        <w:ind w:left="360" w:firstLine="0"/>
        <w:rPr>
          <w:rFonts w:ascii="Courier New" w:hAnsi="Courier New" w:cs="Courier New"/>
          <w:szCs w:val="20"/>
          <w:lang w:bidi="ar-SA"/>
        </w:rPr>
      </w:pPr>
      <w:r w:rsidRPr="00D971EE">
        <w:rPr>
          <w:rFonts w:ascii="Courier New" w:hAnsi="Courier New" w:cs="Courier New"/>
          <w:szCs w:val="20"/>
          <w:lang w:bidi="ar-SA"/>
        </w:rPr>
        <w:t xml:space="preserve">   * be defined by particular algorithm implementations.</w:t>
      </w:r>
    </w:p>
    <w:p w:rsidR="000F4DE4" w:rsidRDefault="00D971EE">
      <w:pPr>
        <w:autoSpaceDE w:val="0"/>
        <w:autoSpaceDN w:val="0"/>
        <w:adjustRightInd w:val="0"/>
        <w:ind w:left="360" w:firstLine="0"/>
        <w:rPr>
          <w:rFonts w:ascii="Courier New" w:hAnsi="Courier New" w:cs="Courier New"/>
          <w:szCs w:val="20"/>
          <w:lang w:bidi="ar-SA"/>
        </w:rPr>
      </w:pPr>
      <w:r w:rsidRPr="00D971EE">
        <w:rPr>
          <w:rFonts w:ascii="Courier New" w:hAnsi="Courier New" w:cs="Courier New"/>
          <w:szCs w:val="20"/>
          <w:lang w:bidi="ar-SA"/>
        </w:rPr>
        <w:t xml:space="preserve">   */</w:t>
      </w:r>
    </w:p>
    <w:p w:rsidR="000F4DE4" w:rsidRDefault="00D971EE">
      <w:pPr>
        <w:autoSpaceDE w:val="0"/>
        <w:autoSpaceDN w:val="0"/>
        <w:adjustRightInd w:val="0"/>
        <w:ind w:left="360" w:firstLine="0"/>
        <w:rPr>
          <w:rFonts w:ascii="Courier New" w:hAnsi="Courier New" w:cs="Courier New"/>
          <w:szCs w:val="20"/>
          <w:lang w:bidi="ar-SA"/>
        </w:rPr>
      </w:pPr>
      <w:r w:rsidRPr="00D971EE">
        <w:rPr>
          <w:rFonts w:ascii="Courier New" w:hAnsi="Courier New" w:cs="Courier New"/>
          <w:szCs w:val="20"/>
          <w:lang w:bidi="ar-SA"/>
        </w:rPr>
        <w:t xml:space="preserve">  </w:t>
      </w:r>
      <w:proofErr w:type="gramStart"/>
      <w:r w:rsidRPr="00D971EE">
        <w:rPr>
          <w:rFonts w:ascii="Courier New" w:hAnsi="Courier New" w:cs="Courier New"/>
          <w:bCs/>
          <w:szCs w:val="20"/>
          <w:lang w:bidi="ar-SA"/>
        </w:rPr>
        <w:t>def</w:t>
      </w:r>
      <w:proofErr w:type="gramEnd"/>
      <w:r w:rsidRPr="00D971EE">
        <w:rPr>
          <w:rFonts w:ascii="Courier New" w:hAnsi="Courier New" w:cs="Courier New"/>
          <w:szCs w:val="20"/>
          <w:lang w:bidi="ar-SA"/>
        </w:rPr>
        <w:t xml:space="preserve"> probabilityOfEvidence(): Double</w:t>
      </w:r>
    </w:p>
    <w:p w:rsidR="000F4DE4" w:rsidRDefault="00D971EE">
      <w:pPr>
        <w:ind w:left="360" w:firstLine="0"/>
        <w:rPr>
          <w:rFonts w:ascii="Courier New" w:hAnsi="Courier New" w:cs="Courier New"/>
          <w:szCs w:val="20"/>
          <w:lang w:bidi="ar-SA"/>
        </w:rPr>
      </w:pPr>
      <w:r w:rsidRPr="00D971EE">
        <w:rPr>
          <w:rFonts w:ascii="Courier New" w:hAnsi="Courier New" w:cs="Courier New"/>
          <w:szCs w:val="20"/>
          <w:lang w:bidi="ar-SA"/>
        </w:rPr>
        <w:t>}</w:t>
      </w:r>
    </w:p>
    <w:p w:rsidR="00D971EE" w:rsidRDefault="00D971EE" w:rsidP="00D971EE">
      <w:pPr>
        <w:ind w:firstLine="0"/>
        <w:rPr>
          <w:rFonts w:ascii="Courier New" w:hAnsi="Courier New" w:cs="Courier New"/>
          <w:szCs w:val="20"/>
          <w:lang w:bidi="ar-SA"/>
        </w:rPr>
      </w:pPr>
    </w:p>
    <w:p w:rsidR="00D971EE" w:rsidRDefault="00D971EE" w:rsidP="00D971EE">
      <w:pPr>
        <w:rPr>
          <w:rFonts w:cstheme="minorHAnsi"/>
          <w:szCs w:val="20"/>
          <w:lang w:bidi="ar-SA"/>
        </w:rPr>
      </w:pPr>
      <w:r>
        <w:rPr>
          <w:lang w:bidi="ar-SA"/>
        </w:rPr>
        <w:lastRenderedPageBreak/>
        <w:t xml:space="preserve">It declares two abstract methods. </w:t>
      </w:r>
      <w:proofErr w:type="gramStart"/>
      <w:r w:rsidRPr="00D971EE">
        <w:rPr>
          <w:rFonts w:ascii="Courier New" w:hAnsi="Courier New" w:cs="Courier New"/>
          <w:szCs w:val="20"/>
          <w:lang w:bidi="ar-SA"/>
        </w:rPr>
        <w:t>probabilityOfEvidence</w:t>
      </w:r>
      <w:proofErr w:type="gramEnd"/>
      <w:r>
        <w:rPr>
          <w:rFonts w:cstheme="minorHAnsi"/>
          <w:szCs w:val="20"/>
          <w:lang w:bidi="ar-SA"/>
        </w:rPr>
        <w:t xml:space="preserve"> is the interface for the user to query the probability of evidence. </w:t>
      </w:r>
      <w:proofErr w:type="gramStart"/>
      <w:r w:rsidRPr="00D971EE">
        <w:rPr>
          <w:rFonts w:ascii="Courier New" w:hAnsi="Courier New" w:cs="Courier New"/>
          <w:szCs w:val="20"/>
          <w:lang w:bidi="ar-SA"/>
        </w:rPr>
        <w:t>computeProbEvidence</w:t>
      </w:r>
      <w:proofErr w:type="gramEnd"/>
      <w:r w:rsidR="00C67B13">
        <w:rPr>
          <w:rFonts w:ascii="Courier New" w:hAnsi="Courier New" w:cs="Courier New"/>
          <w:szCs w:val="20"/>
          <w:lang w:bidi="ar-SA"/>
        </w:rPr>
        <w:t xml:space="preserve"> </w:t>
      </w:r>
      <w:r w:rsidR="00C67B13">
        <w:rPr>
          <w:rFonts w:cstheme="minorHAnsi"/>
          <w:szCs w:val="20"/>
          <w:lang w:bidi="ar-SA"/>
        </w:rPr>
        <w:t>does the actual work and needs to be provided by a particular implementation.</w:t>
      </w:r>
    </w:p>
    <w:p w:rsidR="0008578E" w:rsidRDefault="0008578E" w:rsidP="00D971EE">
      <w:pPr>
        <w:rPr>
          <w:rFonts w:cstheme="minorHAnsi"/>
          <w:szCs w:val="20"/>
          <w:lang w:bidi="ar-SA"/>
        </w:rPr>
      </w:pPr>
      <w:r>
        <w:rPr>
          <w:rFonts w:cstheme="minorHAnsi"/>
          <w:szCs w:val="20"/>
          <w:lang w:bidi="ar-SA"/>
        </w:rPr>
        <w:t>Next, we provide one-time and anytime traits for probability of evidence algorithms. The one-time trait is very easy:</w:t>
      </w:r>
    </w:p>
    <w:p w:rsidR="0008578E" w:rsidRPr="0008578E" w:rsidRDefault="0008578E" w:rsidP="0008578E">
      <w:pPr>
        <w:autoSpaceDE w:val="0"/>
        <w:autoSpaceDN w:val="0"/>
        <w:adjustRightInd w:val="0"/>
        <w:ind w:firstLine="0"/>
        <w:rPr>
          <w:rFonts w:ascii="Courier New" w:hAnsi="Courier New" w:cs="Courier New"/>
          <w:szCs w:val="20"/>
          <w:lang w:bidi="ar-SA"/>
        </w:rPr>
      </w:pPr>
    </w:p>
    <w:p w:rsidR="000F4DE4" w:rsidRDefault="0008578E">
      <w:pPr>
        <w:autoSpaceDE w:val="0"/>
        <w:autoSpaceDN w:val="0"/>
        <w:adjustRightInd w:val="0"/>
        <w:ind w:left="360" w:firstLine="0"/>
        <w:rPr>
          <w:rFonts w:ascii="Courier New" w:hAnsi="Courier New" w:cs="Courier New"/>
          <w:szCs w:val="20"/>
          <w:lang w:bidi="ar-SA"/>
        </w:rPr>
      </w:pPr>
      <w:proofErr w:type="gramStart"/>
      <w:r w:rsidRPr="0008578E">
        <w:rPr>
          <w:rFonts w:ascii="Courier New" w:hAnsi="Courier New" w:cs="Courier New"/>
          <w:bCs/>
          <w:szCs w:val="20"/>
          <w:lang w:bidi="ar-SA"/>
        </w:rPr>
        <w:t>trait</w:t>
      </w:r>
      <w:proofErr w:type="gramEnd"/>
      <w:r w:rsidRPr="0008578E">
        <w:rPr>
          <w:rFonts w:ascii="Courier New" w:hAnsi="Courier New" w:cs="Courier New"/>
          <w:szCs w:val="20"/>
          <w:lang w:bidi="ar-SA"/>
        </w:rPr>
        <w:t xml:space="preserve"> OneTimeProbEvidence </w:t>
      </w:r>
      <w:r w:rsidRPr="0008578E">
        <w:rPr>
          <w:rFonts w:ascii="Courier New" w:hAnsi="Courier New" w:cs="Courier New"/>
          <w:bCs/>
          <w:szCs w:val="20"/>
          <w:lang w:bidi="ar-SA"/>
        </w:rPr>
        <w:t>extends</w:t>
      </w:r>
      <w:r w:rsidRPr="0008578E">
        <w:rPr>
          <w:rFonts w:ascii="Courier New" w:hAnsi="Courier New" w:cs="Courier New"/>
          <w:szCs w:val="20"/>
          <w:lang w:bidi="ar-SA"/>
        </w:rPr>
        <w:t xml:space="preserve"> ProbEvidenceAlgorithm </w:t>
      </w:r>
      <w:r w:rsidRPr="0008578E">
        <w:rPr>
          <w:rFonts w:ascii="Courier New" w:hAnsi="Courier New" w:cs="Courier New"/>
          <w:bCs/>
          <w:szCs w:val="20"/>
          <w:lang w:bidi="ar-SA"/>
        </w:rPr>
        <w:t>with</w:t>
      </w:r>
      <w:r w:rsidRPr="0008578E">
        <w:rPr>
          <w:rFonts w:ascii="Courier New" w:hAnsi="Courier New" w:cs="Courier New"/>
          <w:szCs w:val="20"/>
          <w:lang w:bidi="ar-SA"/>
        </w:rPr>
        <w:t xml:space="preserve"> OneTime {</w:t>
      </w:r>
    </w:p>
    <w:p w:rsidR="000F4DE4" w:rsidRDefault="0008578E">
      <w:pPr>
        <w:autoSpaceDE w:val="0"/>
        <w:autoSpaceDN w:val="0"/>
        <w:adjustRightInd w:val="0"/>
        <w:ind w:left="360" w:firstLine="0"/>
        <w:rPr>
          <w:rFonts w:ascii="Courier New" w:hAnsi="Courier New" w:cs="Courier New"/>
          <w:szCs w:val="20"/>
          <w:lang w:bidi="ar-SA"/>
        </w:rPr>
      </w:pPr>
      <w:r w:rsidRPr="0008578E">
        <w:rPr>
          <w:rFonts w:ascii="Courier New" w:hAnsi="Courier New" w:cs="Courier New"/>
          <w:szCs w:val="20"/>
          <w:lang w:bidi="ar-SA"/>
        </w:rPr>
        <w:t xml:space="preserve">  </w:t>
      </w:r>
      <w:proofErr w:type="gramStart"/>
      <w:r w:rsidRPr="0008578E">
        <w:rPr>
          <w:rFonts w:ascii="Courier New" w:hAnsi="Courier New" w:cs="Courier New"/>
          <w:bCs/>
          <w:szCs w:val="20"/>
          <w:lang w:bidi="ar-SA"/>
        </w:rPr>
        <w:t>def</w:t>
      </w:r>
      <w:proofErr w:type="gramEnd"/>
      <w:r w:rsidRPr="0008578E">
        <w:rPr>
          <w:rFonts w:ascii="Courier New" w:hAnsi="Courier New" w:cs="Courier New"/>
          <w:szCs w:val="20"/>
          <w:lang w:bidi="ar-SA"/>
        </w:rPr>
        <w:t xml:space="preserve"> probabilityOfEvidence(): Double = computeProbEvidence()</w:t>
      </w:r>
    </w:p>
    <w:p w:rsidR="000F4DE4" w:rsidRDefault="0008578E">
      <w:pPr>
        <w:ind w:left="360" w:firstLine="0"/>
        <w:rPr>
          <w:rFonts w:ascii="Courier New" w:hAnsi="Courier New" w:cs="Courier New"/>
          <w:szCs w:val="20"/>
          <w:lang w:bidi="ar-SA"/>
        </w:rPr>
      </w:pPr>
      <w:r w:rsidRPr="0008578E">
        <w:rPr>
          <w:rFonts w:ascii="Courier New" w:hAnsi="Courier New" w:cs="Courier New"/>
          <w:szCs w:val="20"/>
          <w:lang w:bidi="ar-SA"/>
        </w:rPr>
        <w:t>}</w:t>
      </w:r>
    </w:p>
    <w:p w:rsidR="0008578E" w:rsidRDefault="0008578E" w:rsidP="0008578E">
      <w:pPr>
        <w:ind w:firstLine="0"/>
        <w:rPr>
          <w:rFonts w:ascii="Courier New" w:hAnsi="Courier New" w:cs="Courier New"/>
          <w:szCs w:val="20"/>
          <w:lang w:bidi="ar-SA"/>
        </w:rPr>
      </w:pPr>
    </w:p>
    <w:p w:rsidR="0008578E" w:rsidRDefault="0008578E" w:rsidP="0008578E">
      <w:pPr>
        <w:rPr>
          <w:rFonts w:cstheme="minorHAnsi"/>
          <w:szCs w:val="20"/>
          <w:lang w:bidi="ar-SA"/>
        </w:rPr>
      </w:pPr>
      <w:r>
        <w:rPr>
          <w:lang w:bidi="ar-SA"/>
        </w:rPr>
        <w:t xml:space="preserve">Because of the functionality of </w:t>
      </w:r>
      <w:r w:rsidRPr="0008578E">
        <w:rPr>
          <w:rFonts w:ascii="Courier New" w:hAnsi="Courier New" w:cs="Courier New"/>
          <w:szCs w:val="20"/>
          <w:lang w:bidi="ar-SA"/>
        </w:rPr>
        <w:t>OneTime</w:t>
      </w:r>
      <w:r>
        <w:rPr>
          <w:rFonts w:cstheme="minorHAnsi"/>
          <w:szCs w:val="20"/>
          <w:lang w:bidi="ar-SA"/>
        </w:rPr>
        <w:t xml:space="preserve">, the </w:t>
      </w:r>
      <w:r>
        <w:rPr>
          <w:rFonts w:ascii="Courier New" w:hAnsi="Courier New" w:cs="Courier New"/>
        </w:rPr>
        <w:t>start</w:t>
      </w:r>
      <w:r>
        <w:rPr>
          <w:rFonts w:cstheme="minorHAnsi"/>
        </w:rPr>
        <w:t xml:space="preserve">, </w:t>
      </w:r>
      <w:r>
        <w:rPr>
          <w:rFonts w:ascii="Courier New" w:hAnsi="Courier New" w:cs="Courier New"/>
        </w:rPr>
        <w:t>stop</w:t>
      </w:r>
      <w:proofErr w:type="gramStart"/>
      <w:r>
        <w:rPr>
          <w:rFonts w:cstheme="minorHAnsi"/>
        </w:rPr>
        <w:t xml:space="preserve">,  </w:t>
      </w:r>
      <w:r>
        <w:rPr>
          <w:rFonts w:ascii="Courier New" w:hAnsi="Courier New" w:cs="Courier New"/>
        </w:rPr>
        <w:t>resume</w:t>
      </w:r>
      <w:proofErr w:type="gramEnd"/>
      <w:r>
        <w:rPr>
          <w:rFonts w:cstheme="minorHAnsi"/>
        </w:rPr>
        <w:t xml:space="preserve">, and </w:t>
      </w:r>
      <w:r>
        <w:rPr>
          <w:rFonts w:ascii="Courier New" w:hAnsi="Courier New" w:cs="Courier New"/>
        </w:rPr>
        <w:t>kill</w:t>
      </w:r>
      <w:r>
        <w:rPr>
          <w:rFonts w:ascii="Courier New" w:hAnsi="Courier New" w:cs="Courier New"/>
          <w:szCs w:val="20"/>
          <w:lang w:bidi="ar-SA"/>
        </w:rPr>
        <w:t xml:space="preserve"> </w:t>
      </w:r>
      <w:r>
        <w:rPr>
          <w:rFonts w:cstheme="minorHAnsi"/>
          <w:szCs w:val="20"/>
          <w:lang w:bidi="ar-SA"/>
        </w:rPr>
        <w:t xml:space="preserve">methods are automatically defined, and </w:t>
      </w:r>
      <w:r w:rsidR="001120C7">
        <w:rPr>
          <w:rFonts w:cstheme="minorHAnsi"/>
          <w:szCs w:val="20"/>
          <w:lang w:bidi="ar-SA"/>
        </w:rPr>
        <w:t xml:space="preserve">the algorithm creator need only provide </w:t>
      </w:r>
      <w:r w:rsidR="001120C7">
        <w:rPr>
          <w:rFonts w:ascii="Courier New" w:hAnsi="Courier New" w:cs="Courier New"/>
          <w:szCs w:val="20"/>
          <w:lang w:bidi="ar-SA"/>
        </w:rPr>
        <w:t>run</w:t>
      </w:r>
      <w:r w:rsidR="001120C7">
        <w:rPr>
          <w:rFonts w:cstheme="minorHAnsi"/>
          <w:szCs w:val="20"/>
          <w:lang w:bidi="ar-SA"/>
        </w:rPr>
        <w:t xml:space="preserve"> (declared in </w:t>
      </w:r>
      <w:r w:rsidR="001120C7">
        <w:rPr>
          <w:rFonts w:ascii="Courier New" w:hAnsi="Courier New" w:cs="Courier New"/>
          <w:szCs w:val="20"/>
          <w:lang w:bidi="ar-SA"/>
        </w:rPr>
        <w:t>OneTime</w:t>
      </w:r>
      <w:r w:rsidR="001120C7">
        <w:rPr>
          <w:rFonts w:cstheme="minorHAnsi"/>
          <w:szCs w:val="20"/>
          <w:lang w:bidi="ar-SA"/>
        </w:rPr>
        <w:t xml:space="preserve">) and </w:t>
      </w:r>
      <w:r w:rsidR="001120C7" w:rsidRPr="0008578E">
        <w:rPr>
          <w:rFonts w:ascii="Courier New" w:hAnsi="Courier New" w:cs="Courier New"/>
          <w:szCs w:val="20"/>
          <w:lang w:bidi="ar-SA"/>
        </w:rPr>
        <w:t>computeProbEvidence</w:t>
      </w:r>
      <w:r w:rsidR="001120C7">
        <w:rPr>
          <w:rFonts w:cstheme="minorHAnsi"/>
          <w:szCs w:val="20"/>
          <w:lang w:bidi="ar-SA"/>
        </w:rPr>
        <w:t>. For the anytime version, we need to do more work. In the case of probability of evidence, the trait is defined by</w:t>
      </w:r>
    </w:p>
    <w:p w:rsidR="001120C7" w:rsidRPr="001120C7" w:rsidRDefault="001120C7" w:rsidP="0008578E">
      <w:pPr>
        <w:rPr>
          <w:rFonts w:ascii="Courier New" w:hAnsi="Courier New" w:cs="Courier New"/>
          <w:sz w:val="24"/>
          <w:szCs w:val="20"/>
          <w:lang w:bidi="ar-SA"/>
        </w:rPr>
      </w:pPr>
    </w:p>
    <w:p w:rsidR="000F4DE4" w:rsidRDefault="001120C7">
      <w:pPr>
        <w:autoSpaceDE w:val="0"/>
        <w:autoSpaceDN w:val="0"/>
        <w:adjustRightInd w:val="0"/>
        <w:ind w:left="360" w:firstLine="0"/>
        <w:rPr>
          <w:rFonts w:ascii="Courier New" w:hAnsi="Courier New" w:cs="Courier New"/>
          <w:szCs w:val="20"/>
          <w:lang w:bidi="ar-SA"/>
        </w:rPr>
      </w:pPr>
      <w:proofErr w:type="gramStart"/>
      <w:r w:rsidRPr="001120C7">
        <w:rPr>
          <w:rFonts w:ascii="Courier New" w:hAnsi="Courier New" w:cs="Courier New"/>
          <w:bCs/>
          <w:szCs w:val="20"/>
          <w:lang w:bidi="ar-SA"/>
        </w:rPr>
        <w:t>trait</w:t>
      </w:r>
      <w:proofErr w:type="gramEnd"/>
      <w:r w:rsidRPr="001120C7">
        <w:rPr>
          <w:rFonts w:ascii="Courier New" w:hAnsi="Courier New" w:cs="Courier New"/>
          <w:szCs w:val="20"/>
          <w:lang w:bidi="ar-SA"/>
        </w:rPr>
        <w:t xml:space="preserve"> AnytimeProbEvidence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ProbEvidenceAlgorithm </w:t>
      </w:r>
      <w:r w:rsidRPr="001120C7">
        <w:rPr>
          <w:rFonts w:ascii="Courier New" w:hAnsi="Courier New" w:cs="Courier New"/>
          <w:bCs/>
          <w:szCs w:val="20"/>
          <w:lang w:bidi="ar-SA"/>
        </w:rPr>
        <w:t>with</w:t>
      </w:r>
      <w:r w:rsidRPr="001120C7">
        <w:rPr>
          <w:rFonts w:ascii="Courier New" w:hAnsi="Courier New" w:cs="Courier New"/>
          <w:szCs w:val="20"/>
          <w:lang w:bidi="ar-SA"/>
        </w:rPr>
        <w:t xml:space="preserve"> Anytime {</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object</w:t>
      </w:r>
      <w:r w:rsidRPr="001120C7">
        <w:rPr>
          <w:rFonts w:ascii="Courier New" w:hAnsi="Courier New" w:cs="Courier New"/>
          <w:szCs w:val="20"/>
          <w:lang w:bidi="ar-SA"/>
        </w:rPr>
        <w:t xml:space="preserve"> ComputeProbEvidence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Service</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class</w:t>
      </w:r>
      <w:r w:rsidRPr="001120C7">
        <w:rPr>
          <w:rFonts w:ascii="Courier New" w:hAnsi="Courier New" w:cs="Courier New"/>
          <w:szCs w:val="20"/>
          <w:lang w:bidi="ar-SA"/>
        </w:rPr>
        <w:t xml:space="preserve"> ProbEvidence(probability: Double)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Response</w:t>
      </w:r>
    </w:p>
    <w:p w:rsidR="000F4DE4" w:rsidRDefault="000F4DE4">
      <w:pPr>
        <w:autoSpaceDE w:val="0"/>
        <w:autoSpaceDN w:val="0"/>
        <w:adjustRightInd w:val="0"/>
        <w:ind w:left="360" w:firstLine="0"/>
        <w:rPr>
          <w:rFonts w:ascii="Courier New" w:hAnsi="Courier New" w:cs="Courier New"/>
          <w:szCs w:val="20"/>
          <w:lang w:bidi="ar-SA"/>
        </w:rPr>
      </w:pP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protected</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def</w:t>
      </w:r>
      <w:r w:rsidRPr="001120C7">
        <w:rPr>
          <w:rFonts w:ascii="Courier New" w:hAnsi="Courier New" w:cs="Courier New"/>
          <w:szCs w:val="20"/>
          <w:lang w:bidi="ar-SA"/>
        </w:rPr>
        <w:t xml:space="preserve"> handle(service: Service): Response =</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service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match</w:t>
      </w:r>
      <w:r w:rsidRPr="001120C7">
        <w:rPr>
          <w:rFonts w:ascii="Courier New" w:hAnsi="Courier New" w:cs="Courier New"/>
          <w:szCs w:val="20"/>
          <w:lang w:bidi="ar-SA"/>
        </w:rPr>
        <w:t xml:space="preserve"> {</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ComputeProbEvidence =&gt;</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ProbEvidence(</w:t>
      </w:r>
      <w:proofErr w:type="gramEnd"/>
      <w:r w:rsidRPr="001120C7">
        <w:rPr>
          <w:rFonts w:ascii="Courier New" w:hAnsi="Courier New" w:cs="Courier New"/>
          <w:szCs w:val="20"/>
          <w:lang w:bidi="ar-SA"/>
        </w:rPr>
        <w:t>computeProbEvidence())</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
    <w:p w:rsidR="000F4DE4" w:rsidRDefault="000F4DE4">
      <w:pPr>
        <w:autoSpaceDE w:val="0"/>
        <w:autoSpaceDN w:val="0"/>
        <w:adjustRightInd w:val="0"/>
        <w:ind w:left="360" w:firstLine="0"/>
        <w:rPr>
          <w:rFonts w:ascii="Courier New" w:hAnsi="Courier New" w:cs="Courier New"/>
          <w:szCs w:val="20"/>
          <w:lang w:bidi="ar-SA"/>
        </w:rPr>
      </w:pP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def</w:t>
      </w:r>
      <w:proofErr w:type="gramEnd"/>
      <w:r w:rsidRPr="001120C7">
        <w:rPr>
          <w:rFonts w:ascii="Courier New" w:hAnsi="Courier New" w:cs="Courier New"/>
          <w:szCs w:val="20"/>
          <w:lang w:bidi="ar-SA"/>
        </w:rPr>
        <w:t xml:space="preserve"> probabilityOfEvidence(): Double = {</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runner !</w:t>
      </w:r>
      <w:proofErr w:type="gramEnd"/>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Handle(</w:t>
      </w:r>
      <w:proofErr w:type="gramEnd"/>
      <w:r w:rsidRPr="001120C7">
        <w:rPr>
          <w:rFonts w:ascii="Courier New" w:hAnsi="Courier New" w:cs="Courier New"/>
          <w:szCs w:val="20"/>
          <w:lang w:bidi="ar-SA"/>
        </w:rPr>
        <w:t>ComputeProbEvidence)</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receive</w:t>
      </w:r>
      <w:proofErr w:type="gramEnd"/>
      <w:r w:rsidRPr="001120C7">
        <w:rPr>
          <w:rFonts w:ascii="Courier New" w:hAnsi="Courier New" w:cs="Courier New"/>
          <w:szCs w:val="20"/>
          <w:lang w:bidi="ar-SA"/>
        </w:rPr>
        <w:t xml:space="preserve"> {</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ProbEvidence(result) =&gt; result</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
    <w:p w:rsidR="000F4DE4" w:rsidRDefault="001120C7">
      <w:pPr>
        <w:autoSpaceDE w:val="0"/>
        <w:autoSpaceDN w:val="0"/>
        <w:adjustRightInd w:val="0"/>
        <w:ind w:left="360" w:firstLine="0"/>
        <w:rPr>
          <w:rFonts w:ascii="Courier New" w:hAnsi="Courier New" w:cs="Courier New"/>
          <w:szCs w:val="20"/>
          <w:lang w:bidi="ar-SA"/>
        </w:rPr>
      </w:pPr>
      <w:r w:rsidRPr="001120C7">
        <w:rPr>
          <w:rFonts w:ascii="Courier New" w:hAnsi="Courier New" w:cs="Courier New"/>
          <w:szCs w:val="20"/>
          <w:lang w:bidi="ar-SA"/>
        </w:rPr>
        <w:t xml:space="preserve">  }</w:t>
      </w:r>
    </w:p>
    <w:p w:rsidR="000F4DE4" w:rsidRDefault="001120C7">
      <w:pPr>
        <w:autoSpaceDE w:val="0"/>
        <w:autoSpaceDN w:val="0"/>
        <w:adjustRightInd w:val="0"/>
        <w:ind w:left="360" w:firstLine="0"/>
        <w:rPr>
          <w:rFonts w:ascii="Courier New" w:hAnsi="Courier New" w:cs="Courier New"/>
          <w:sz w:val="24"/>
          <w:lang w:bidi="ar-SA"/>
        </w:rPr>
      </w:pPr>
      <w:r>
        <w:rPr>
          <w:rFonts w:ascii="Courier New" w:hAnsi="Courier New" w:cs="Courier New"/>
          <w:szCs w:val="20"/>
          <w:lang w:bidi="ar-SA"/>
        </w:rPr>
        <w:t>}</w:t>
      </w:r>
    </w:p>
    <w:p w:rsidR="0008578E" w:rsidRDefault="0008578E" w:rsidP="00D971EE">
      <w:pPr>
        <w:rPr>
          <w:rFonts w:cstheme="minorHAnsi"/>
          <w:szCs w:val="20"/>
          <w:lang w:bidi="ar-SA"/>
        </w:rPr>
      </w:pPr>
    </w:p>
    <w:p w:rsidR="001120C7" w:rsidRDefault="001120C7" w:rsidP="001120C7">
      <w:pPr>
        <w:rPr>
          <w:ins w:id="755" w:author="bruttenberg" w:date="2013-08-14T16:27:00Z"/>
          <w:rFonts w:cstheme="minorHAnsi"/>
          <w:lang w:bidi="ar-SA"/>
        </w:rPr>
      </w:pPr>
      <w:r>
        <w:rPr>
          <w:lang w:bidi="ar-SA"/>
        </w:rPr>
        <w:t xml:space="preserve">Anytime algorithms run in a separate thread, and we need to be able to communicate with the thread to get the probability of evidence out of it. This is accomplished using Scala’s </w:t>
      </w:r>
      <w:proofErr w:type="gramStart"/>
      <w:r>
        <w:rPr>
          <w:i/>
          <w:lang w:bidi="ar-SA"/>
        </w:rPr>
        <w:t>actors</w:t>
      </w:r>
      <w:proofErr w:type="gramEnd"/>
      <w:r>
        <w:rPr>
          <w:lang w:bidi="ar-SA"/>
        </w:rPr>
        <w:t xml:space="preserve"> framework.  Actors communicate by sending and processing messages. The </w:t>
      </w:r>
      <w:proofErr w:type="gramStart"/>
      <w:r>
        <w:rPr>
          <w:rFonts w:ascii="Courier New" w:hAnsi="Courier New" w:cs="Courier New"/>
          <w:lang w:bidi="ar-SA"/>
        </w:rPr>
        <w:t>Anytime</w:t>
      </w:r>
      <w:proofErr w:type="gramEnd"/>
      <w:r>
        <w:rPr>
          <w:rFonts w:cstheme="minorHAnsi"/>
          <w:lang w:bidi="ar-SA"/>
        </w:rPr>
        <w:t xml:space="preserve"> trait defines the </w:t>
      </w:r>
      <w:r>
        <w:rPr>
          <w:rFonts w:ascii="Courier New" w:hAnsi="Courier New" w:cs="Courier New"/>
          <w:lang w:bidi="ar-SA"/>
        </w:rPr>
        <w:t>runner</w:t>
      </w:r>
      <w:r>
        <w:rPr>
          <w:rFonts w:cstheme="minorHAnsi"/>
          <w:lang w:bidi="ar-SA"/>
        </w:rPr>
        <w:t xml:space="preserve"> field, which is the actor that runs the algorithm. The </w:t>
      </w:r>
      <w:r>
        <w:rPr>
          <w:rFonts w:ascii="Courier New" w:hAnsi="Courier New" w:cs="Courier New"/>
          <w:lang w:bidi="ar-SA"/>
        </w:rPr>
        <w:t>probabilityOfEvidence</w:t>
      </w:r>
      <w:r>
        <w:rPr>
          <w:rFonts w:cstheme="minorHAnsi"/>
          <w:lang w:bidi="ar-SA"/>
        </w:rPr>
        <w:t xml:space="preserve"> calculation sends a message to the runner telling it to compute the probability of evidence, listens for the result, and returns it. The syntax for sending the message to the runner is</w:t>
      </w:r>
    </w:p>
    <w:p w:rsidR="002154F7" w:rsidRDefault="002154F7" w:rsidP="001120C7">
      <w:pPr>
        <w:rPr>
          <w:rFonts w:cstheme="minorHAnsi"/>
          <w:lang w:bidi="ar-SA"/>
        </w:rPr>
      </w:pPr>
    </w:p>
    <w:p w:rsidR="001120C7" w:rsidRDefault="001120C7" w:rsidP="001120C7">
      <w:pPr>
        <w:autoSpaceDE w:val="0"/>
        <w:autoSpaceDN w:val="0"/>
        <w:adjustRightInd w:val="0"/>
        <w:ind w:firstLine="0"/>
        <w:rPr>
          <w:ins w:id="756" w:author="bruttenberg" w:date="2013-08-14T16:27:00Z"/>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runner !</w:t>
      </w:r>
      <w:proofErr w:type="gramEnd"/>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Handle(</w:t>
      </w:r>
      <w:proofErr w:type="gramEnd"/>
      <w:r w:rsidRPr="001120C7">
        <w:rPr>
          <w:rFonts w:ascii="Courier New" w:hAnsi="Courier New" w:cs="Courier New"/>
          <w:szCs w:val="20"/>
          <w:lang w:bidi="ar-SA"/>
        </w:rPr>
        <w:t>ComputeProbEvidence)</w:t>
      </w:r>
    </w:p>
    <w:p w:rsidR="002154F7" w:rsidRPr="001120C7" w:rsidRDefault="002154F7" w:rsidP="001120C7">
      <w:pPr>
        <w:autoSpaceDE w:val="0"/>
        <w:autoSpaceDN w:val="0"/>
        <w:adjustRightInd w:val="0"/>
        <w:ind w:firstLine="0"/>
        <w:rPr>
          <w:rFonts w:ascii="Courier New" w:hAnsi="Courier New" w:cs="Courier New"/>
          <w:szCs w:val="20"/>
          <w:lang w:bidi="ar-SA"/>
        </w:rPr>
      </w:pPr>
    </w:p>
    <w:p w:rsidR="001120C7" w:rsidRDefault="001120C7" w:rsidP="001120C7">
      <w:pPr>
        <w:rPr>
          <w:rFonts w:cstheme="minorHAnsi"/>
          <w:szCs w:val="20"/>
          <w:lang w:bidi="ar-SA"/>
        </w:rPr>
      </w:pPr>
      <w:proofErr w:type="gramStart"/>
      <w:r>
        <w:rPr>
          <w:rFonts w:cstheme="minorHAnsi"/>
          <w:lang w:bidi="ar-SA"/>
        </w:rPr>
        <w:t>which</w:t>
      </w:r>
      <w:proofErr w:type="gramEnd"/>
      <w:r>
        <w:rPr>
          <w:rFonts w:cstheme="minorHAnsi"/>
          <w:lang w:bidi="ar-SA"/>
        </w:rPr>
        <w:t xml:space="preserve"> sends a message whose content is </w:t>
      </w:r>
      <w:r w:rsidRPr="001120C7">
        <w:rPr>
          <w:rFonts w:ascii="Courier New" w:hAnsi="Courier New" w:cs="Courier New"/>
          <w:szCs w:val="20"/>
          <w:lang w:bidi="ar-SA"/>
        </w:rPr>
        <w:t>Handle(ComputeProbEvidence)</w:t>
      </w:r>
      <w:r>
        <w:rPr>
          <w:rFonts w:cstheme="minorHAnsi"/>
          <w:szCs w:val="20"/>
          <w:lang w:bidi="ar-SA"/>
        </w:rPr>
        <w:t xml:space="preserve">. </w:t>
      </w:r>
      <w:proofErr w:type="gramStart"/>
      <w:r>
        <w:rPr>
          <w:rFonts w:ascii="Courier New" w:hAnsi="Courier New" w:cs="Courier New"/>
          <w:szCs w:val="20"/>
          <w:lang w:bidi="ar-SA"/>
        </w:rPr>
        <w:t>runner</w:t>
      </w:r>
      <w:proofErr w:type="gramEnd"/>
      <w:r>
        <w:rPr>
          <w:rFonts w:cstheme="minorHAnsi"/>
          <w:szCs w:val="20"/>
          <w:lang w:bidi="ar-SA"/>
        </w:rPr>
        <w:t xml:space="preserve"> dispatches this message to a method called </w:t>
      </w:r>
      <w:r>
        <w:rPr>
          <w:rFonts w:ascii="Courier New" w:hAnsi="Courier New" w:cs="Courier New"/>
          <w:szCs w:val="20"/>
          <w:lang w:bidi="ar-SA"/>
        </w:rPr>
        <w:t xml:space="preserve">handle </w:t>
      </w:r>
      <w:r>
        <w:rPr>
          <w:rFonts w:cstheme="minorHAnsi"/>
          <w:szCs w:val="20"/>
          <w:lang w:bidi="ar-SA"/>
        </w:rPr>
        <w:t xml:space="preserve">(which is abstract in </w:t>
      </w:r>
      <w:r>
        <w:rPr>
          <w:rFonts w:ascii="Courier New" w:hAnsi="Courier New" w:cs="Courier New"/>
          <w:szCs w:val="20"/>
          <w:lang w:bidi="ar-SA"/>
        </w:rPr>
        <w:t>Anytime</w:t>
      </w:r>
      <w:r>
        <w:rPr>
          <w:rFonts w:cstheme="minorHAnsi"/>
          <w:szCs w:val="20"/>
          <w:lang w:bidi="ar-SA"/>
        </w:rPr>
        <w:t xml:space="preserve"> and defined in </w:t>
      </w:r>
      <w:r>
        <w:rPr>
          <w:rFonts w:ascii="Courier New" w:hAnsi="Courier New" w:cs="Courier New"/>
          <w:szCs w:val="20"/>
          <w:lang w:bidi="ar-SA"/>
        </w:rPr>
        <w:t>AnytimeProbEvidence</w:t>
      </w:r>
      <w:r>
        <w:rPr>
          <w:rFonts w:cstheme="minorHAnsi"/>
          <w:szCs w:val="20"/>
          <w:lang w:bidi="ar-SA"/>
        </w:rPr>
        <w:t xml:space="preserve">. This method knows how to handle </w:t>
      </w:r>
      <w:r w:rsidRPr="001120C7">
        <w:rPr>
          <w:rFonts w:ascii="Courier New" w:hAnsi="Courier New" w:cs="Courier New"/>
          <w:szCs w:val="20"/>
          <w:lang w:bidi="ar-SA"/>
        </w:rPr>
        <w:t>ComputeProbEvidence</w:t>
      </w:r>
      <w:r>
        <w:rPr>
          <w:rFonts w:cstheme="minorHAnsi"/>
          <w:szCs w:val="20"/>
          <w:lang w:bidi="ar-SA"/>
        </w:rPr>
        <w:t xml:space="preserve"> – it calls the method </w:t>
      </w:r>
      <w:r>
        <w:rPr>
          <w:rFonts w:ascii="Courier New" w:hAnsi="Courier New" w:cs="Courier New"/>
          <w:szCs w:val="20"/>
          <w:lang w:bidi="ar-SA"/>
        </w:rPr>
        <w:t>computeProbEvidence</w:t>
      </w:r>
      <w:r>
        <w:rPr>
          <w:rFonts w:cstheme="minorHAnsi"/>
          <w:szCs w:val="20"/>
          <w:lang w:bidi="ar-SA"/>
        </w:rPr>
        <w:t xml:space="preserve">, which is abstract in </w:t>
      </w:r>
      <w:r>
        <w:rPr>
          <w:rFonts w:ascii="Courier New" w:hAnsi="Courier New" w:cs="Courier New"/>
          <w:szCs w:val="20"/>
          <w:lang w:bidi="ar-SA"/>
        </w:rPr>
        <w:t>ProbEvidenceAlgorithm</w:t>
      </w:r>
      <w:r>
        <w:rPr>
          <w:rFonts w:cstheme="minorHAnsi"/>
          <w:szCs w:val="20"/>
          <w:lang w:bidi="ar-SA"/>
        </w:rPr>
        <w:t xml:space="preserve"> and must be provided by an implementation. </w:t>
      </w:r>
      <w:r w:rsidR="00EB0F20">
        <w:rPr>
          <w:rFonts w:cstheme="minorHAnsi"/>
          <w:szCs w:val="20"/>
          <w:lang w:bidi="ar-SA"/>
        </w:rPr>
        <w:t xml:space="preserve">It turns the resulting probability </w:t>
      </w:r>
      <w:r w:rsidR="00EB0F20">
        <w:rPr>
          <w:rFonts w:ascii="Courier New" w:hAnsi="Courier New" w:cs="Courier New"/>
          <w:szCs w:val="20"/>
          <w:lang w:bidi="ar-SA"/>
        </w:rPr>
        <w:t>p</w:t>
      </w:r>
      <w:r w:rsidR="00EB0F20">
        <w:rPr>
          <w:rFonts w:cstheme="minorHAnsi"/>
          <w:szCs w:val="20"/>
          <w:lang w:bidi="ar-SA"/>
        </w:rPr>
        <w:t xml:space="preserve"> into a message </w:t>
      </w:r>
      <w:proofErr w:type="gramStart"/>
      <w:r w:rsidR="00EB0F20">
        <w:rPr>
          <w:rFonts w:ascii="Courier New" w:hAnsi="Courier New" w:cs="Courier New"/>
          <w:szCs w:val="20"/>
          <w:lang w:bidi="ar-SA"/>
        </w:rPr>
        <w:t>ProbEvidence(</w:t>
      </w:r>
      <w:proofErr w:type="gramEnd"/>
      <w:r w:rsidR="00EB0F20">
        <w:rPr>
          <w:rFonts w:ascii="Courier New" w:hAnsi="Courier New" w:cs="Courier New"/>
          <w:szCs w:val="20"/>
          <w:lang w:bidi="ar-SA"/>
        </w:rPr>
        <w:t>p)</w:t>
      </w:r>
      <w:r w:rsidR="001E4291">
        <w:rPr>
          <w:rFonts w:cstheme="minorHAnsi"/>
          <w:szCs w:val="20"/>
          <w:lang w:bidi="ar-SA"/>
        </w:rPr>
        <w:t xml:space="preserve">, </w:t>
      </w:r>
      <w:r w:rsidR="001E4291">
        <w:rPr>
          <w:rFonts w:cstheme="minorHAnsi"/>
          <w:szCs w:val="20"/>
          <w:lang w:bidi="ar-SA"/>
        </w:rPr>
        <w:lastRenderedPageBreak/>
        <w:t xml:space="preserve">which is sent back to the algorithm from the runner. The algorithm (in </w:t>
      </w:r>
      <w:r w:rsidR="001E4291">
        <w:rPr>
          <w:rFonts w:ascii="Courier New" w:hAnsi="Courier New" w:cs="Courier New"/>
          <w:szCs w:val="20"/>
          <w:lang w:bidi="ar-SA"/>
        </w:rPr>
        <w:t>probabilityOfEvidence</w:t>
      </w:r>
      <w:r w:rsidR="001E4291">
        <w:rPr>
          <w:rFonts w:cstheme="minorHAnsi"/>
          <w:szCs w:val="20"/>
          <w:lang w:bidi="ar-SA"/>
        </w:rPr>
        <w:t>) then extracts the result and returns it.</w:t>
      </w:r>
    </w:p>
    <w:p w:rsidR="001E4291" w:rsidRDefault="001E4291" w:rsidP="001E4291">
      <w:pPr>
        <w:rPr>
          <w:rFonts w:cstheme="minorHAnsi"/>
          <w:szCs w:val="20"/>
          <w:lang w:bidi="ar-SA"/>
        </w:rPr>
      </w:pPr>
      <w:r>
        <w:rPr>
          <w:rFonts w:cstheme="minorHAnsi"/>
          <w:szCs w:val="20"/>
          <w:lang w:bidi="ar-SA"/>
        </w:rPr>
        <w:t>To summarize, to define an anytime version of the algorithm, you need to do the following:</w:t>
      </w:r>
    </w:p>
    <w:p w:rsidR="001E4291" w:rsidRDefault="001E4291" w:rsidP="001E4291">
      <w:pPr>
        <w:pStyle w:val="ListParagraph"/>
        <w:numPr>
          <w:ilvl w:val="0"/>
          <w:numId w:val="21"/>
        </w:numPr>
        <w:rPr>
          <w:rFonts w:cstheme="minorHAnsi"/>
          <w:szCs w:val="20"/>
          <w:lang w:bidi="ar-SA"/>
        </w:rPr>
      </w:pPr>
      <w:r>
        <w:rPr>
          <w:rFonts w:cstheme="minorHAnsi"/>
          <w:szCs w:val="20"/>
          <w:lang w:bidi="ar-SA"/>
        </w:rPr>
        <w:t xml:space="preserve">Create a case class or object to represent the services provided by your algorithm. Here, it is accomplished by </w:t>
      </w:r>
    </w:p>
    <w:p w:rsidR="001E4291" w:rsidRPr="001120C7" w:rsidRDefault="001E4291" w:rsidP="001E4291">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object</w:t>
      </w:r>
      <w:r w:rsidRPr="001120C7">
        <w:rPr>
          <w:rFonts w:ascii="Courier New" w:hAnsi="Courier New" w:cs="Courier New"/>
          <w:szCs w:val="20"/>
          <w:lang w:bidi="ar-SA"/>
        </w:rPr>
        <w:t xml:space="preserve"> ComputeProbEvidence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Service</w:t>
      </w:r>
    </w:p>
    <w:p w:rsidR="001E4291" w:rsidRDefault="001E4291" w:rsidP="001E4291">
      <w:pPr>
        <w:pStyle w:val="ListParagraph"/>
        <w:numPr>
          <w:ilvl w:val="0"/>
          <w:numId w:val="21"/>
        </w:numPr>
        <w:rPr>
          <w:rFonts w:cstheme="minorHAnsi"/>
          <w:szCs w:val="20"/>
          <w:lang w:bidi="ar-SA"/>
        </w:rPr>
      </w:pPr>
      <w:r>
        <w:rPr>
          <w:rFonts w:cstheme="minorHAnsi"/>
          <w:szCs w:val="20"/>
          <w:lang w:bidi="ar-SA"/>
        </w:rPr>
        <w:t>Create a case class or object to represent the responses provided by these services. Here,</w:t>
      </w:r>
    </w:p>
    <w:p w:rsidR="001E4291" w:rsidRDefault="001E4291" w:rsidP="001E4291">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r>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class</w:t>
      </w:r>
      <w:r w:rsidRPr="001120C7">
        <w:rPr>
          <w:rFonts w:ascii="Courier New" w:hAnsi="Courier New" w:cs="Courier New"/>
          <w:szCs w:val="20"/>
          <w:lang w:bidi="ar-SA"/>
        </w:rPr>
        <w:t xml:space="preserve"> ProbEvidence(probability: Double) </w:t>
      </w:r>
    </w:p>
    <w:p w:rsidR="001E4291" w:rsidRPr="001120C7" w:rsidRDefault="001E4291" w:rsidP="001E4291">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1120C7">
        <w:rPr>
          <w:rFonts w:ascii="Courier New" w:hAnsi="Courier New" w:cs="Courier New"/>
          <w:bCs/>
          <w:szCs w:val="20"/>
          <w:lang w:bidi="ar-SA"/>
        </w:rPr>
        <w:t>extends</w:t>
      </w:r>
      <w:proofErr w:type="gramEnd"/>
      <w:r w:rsidRPr="001120C7">
        <w:rPr>
          <w:rFonts w:ascii="Courier New" w:hAnsi="Courier New" w:cs="Courier New"/>
          <w:szCs w:val="20"/>
          <w:lang w:bidi="ar-SA"/>
        </w:rPr>
        <w:t xml:space="preserve"> Response</w:t>
      </w:r>
    </w:p>
    <w:p w:rsidR="001E4291" w:rsidRDefault="001E4291" w:rsidP="001E4291">
      <w:pPr>
        <w:pStyle w:val="ListParagraph"/>
        <w:numPr>
          <w:ilvl w:val="0"/>
          <w:numId w:val="21"/>
        </w:numPr>
        <w:rPr>
          <w:rFonts w:cstheme="minorHAnsi"/>
          <w:szCs w:val="20"/>
          <w:lang w:bidi="ar-SA"/>
        </w:rPr>
      </w:pPr>
      <w:r>
        <w:rPr>
          <w:rFonts w:cstheme="minorHAnsi"/>
          <w:szCs w:val="20"/>
          <w:lang w:bidi="ar-SA"/>
        </w:rPr>
        <w:t xml:space="preserve">Create a handler in the method </w:t>
      </w:r>
      <w:r>
        <w:rPr>
          <w:rFonts w:ascii="Courier New" w:hAnsi="Courier New" w:cs="Courier New"/>
          <w:szCs w:val="20"/>
          <w:lang w:bidi="ar-SA"/>
        </w:rPr>
        <w:t>handle</w:t>
      </w:r>
      <w:r>
        <w:rPr>
          <w:rFonts w:cstheme="minorHAnsi"/>
          <w:szCs w:val="20"/>
          <w:lang w:bidi="ar-SA"/>
        </w:rPr>
        <w:t xml:space="preserve"> that takes a </w:t>
      </w:r>
      <w:r>
        <w:rPr>
          <w:rFonts w:ascii="Courier New" w:hAnsi="Courier New" w:cs="Courier New"/>
          <w:szCs w:val="20"/>
          <w:lang w:bidi="ar-SA"/>
        </w:rPr>
        <w:t>Service</w:t>
      </w:r>
      <w:r>
        <w:rPr>
          <w:rFonts w:cstheme="minorHAnsi"/>
          <w:szCs w:val="20"/>
          <w:lang w:bidi="ar-SA"/>
        </w:rPr>
        <w:t>, performs some computation, and returns a response.</w:t>
      </w:r>
    </w:p>
    <w:p w:rsidR="001E4291" w:rsidRDefault="001E4291" w:rsidP="001E4291">
      <w:pPr>
        <w:pStyle w:val="ListParagraph"/>
        <w:numPr>
          <w:ilvl w:val="0"/>
          <w:numId w:val="21"/>
        </w:numPr>
        <w:rPr>
          <w:rFonts w:cstheme="minorHAnsi"/>
          <w:szCs w:val="20"/>
          <w:lang w:bidi="ar-SA"/>
        </w:rPr>
      </w:pPr>
      <w:r>
        <w:rPr>
          <w:rFonts w:cstheme="minorHAnsi"/>
          <w:szCs w:val="20"/>
          <w:lang w:bidi="ar-SA"/>
        </w:rPr>
        <w:t>In each method that provides an interface to querying the algorithm</w:t>
      </w:r>
    </w:p>
    <w:p w:rsidR="001E4291" w:rsidRDefault="001E4291" w:rsidP="001E4291">
      <w:pPr>
        <w:pStyle w:val="ListParagraph"/>
        <w:numPr>
          <w:ilvl w:val="1"/>
          <w:numId w:val="21"/>
        </w:numPr>
        <w:rPr>
          <w:rFonts w:cstheme="minorHAnsi"/>
          <w:szCs w:val="20"/>
          <w:lang w:bidi="ar-SA"/>
        </w:rPr>
      </w:pPr>
      <w:r>
        <w:rPr>
          <w:rFonts w:cstheme="minorHAnsi"/>
          <w:szCs w:val="20"/>
          <w:lang w:bidi="ar-SA"/>
        </w:rPr>
        <w:t>Send a message to the runner asking for the appropriate service</w:t>
      </w:r>
    </w:p>
    <w:p w:rsidR="001E4291" w:rsidRDefault="001E4291" w:rsidP="001E4291">
      <w:pPr>
        <w:pStyle w:val="ListParagraph"/>
        <w:numPr>
          <w:ilvl w:val="1"/>
          <w:numId w:val="21"/>
        </w:numPr>
        <w:rPr>
          <w:rFonts w:cstheme="minorHAnsi"/>
          <w:szCs w:val="20"/>
          <w:lang w:bidi="ar-SA"/>
        </w:rPr>
      </w:pPr>
      <w:r>
        <w:rPr>
          <w:rFonts w:cstheme="minorHAnsi"/>
          <w:szCs w:val="20"/>
          <w:lang w:bidi="ar-SA"/>
        </w:rPr>
        <w:t>Receive a message from the runner, extract the result, and return it.</w:t>
      </w:r>
    </w:p>
    <w:p w:rsidR="00670567" w:rsidRDefault="00670567">
      <w:pPr>
        <w:rPr>
          <w:rFonts w:cstheme="minorHAnsi"/>
          <w:szCs w:val="20"/>
          <w:lang w:bidi="ar-SA"/>
        </w:rPr>
      </w:pPr>
      <w:r>
        <w:rPr>
          <w:rFonts w:cstheme="minorHAnsi"/>
          <w:szCs w:val="20"/>
          <w:lang w:bidi="ar-SA"/>
        </w:rPr>
        <w:br w:type="page"/>
      </w:r>
    </w:p>
    <w:p w:rsidR="007D2346" w:rsidRDefault="007D2346">
      <w:pPr>
        <w:rPr>
          <w:lang w:bidi="ar-SA"/>
        </w:rPr>
      </w:pPr>
    </w:p>
    <w:p w:rsidR="007D2346" w:rsidRDefault="007D2346">
      <w:pPr>
        <w:rPr>
          <w:lang w:bidi="ar-SA"/>
        </w:rPr>
      </w:pPr>
    </w:p>
    <w:p w:rsidR="001016F6" w:rsidRDefault="001016F6" w:rsidP="00A84548">
      <w:pPr>
        <w:rPr>
          <w:lang w:bidi="ar-SA"/>
        </w:rPr>
      </w:pPr>
    </w:p>
    <w:p w:rsidR="00A84548" w:rsidRPr="00A84548" w:rsidRDefault="00A84548" w:rsidP="00A84548">
      <w:pPr>
        <w:ind w:firstLine="0"/>
        <w:rPr>
          <w:rFonts w:asciiTheme="majorHAnsi" w:eastAsiaTheme="majorEastAsia" w:hAnsiTheme="majorHAnsi" w:cstheme="majorBidi"/>
          <w:color w:val="003F6F" w:themeColor="accent1" w:themeShade="BF"/>
          <w:sz w:val="24"/>
          <w:szCs w:val="24"/>
          <w:lang w:bidi="ar-SA"/>
        </w:rPr>
      </w:pPr>
    </w:p>
    <w:p w:rsidR="001E4291" w:rsidRDefault="00241353" w:rsidP="00241353">
      <w:pPr>
        <w:pStyle w:val="Heading1"/>
        <w:rPr>
          <w:lang w:bidi="ar-SA"/>
        </w:rPr>
      </w:pPr>
      <w:bookmarkStart w:id="757" w:name="_Toc364262227"/>
      <w:r>
        <w:rPr>
          <w:lang w:bidi="ar-SA"/>
        </w:rPr>
        <w:t>Conclusion</w:t>
      </w:r>
      <w:bookmarkEnd w:id="757"/>
    </w:p>
    <w:p w:rsidR="00241353" w:rsidRDefault="00241353" w:rsidP="006F0316">
      <w:pPr>
        <w:rPr>
          <w:lang w:bidi="ar-SA"/>
        </w:rPr>
      </w:pPr>
      <w:r>
        <w:rPr>
          <w:lang w:bidi="ar-SA"/>
        </w:rPr>
        <w:t>As you can see, there’s quite a lot to Figaro</w:t>
      </w:r>
      <w:r w:rsidR="006F0316">
        <w:rPr>
          <w:lang w:bidi="ar-SA"/>
        </w:rPr>
        <w:t xml:space="preserve">. </w:t>
      </w:r>
      <w:ins w:id="758" w:author="bruttenberg" w:date="2013-08-14T16:29:00Z">
        <w:r w:rsidR="00AC435B">
          <w:rPr>
            <w:lang w:bidi="ar-SA"/>
          </w:rPr>
          <w:t>We</w:t>
        </w:r>
      </w:ins>
      <w:del w:id="759" w:author="bruttenberg" w:date="2013-08-14T16:28:00Z">
        <w:r w:rsidR="006F0316" w:rsidDel="00AC435B">
          <w:rPr>
            <w:lang w:bidi="ar-SA"/>
          </w:rPr>
          <w:delText>I</w:delText>
        </w:r>
      </w:del>
      <w:r w:rsidR="006F0316">
        <w:rPr>
          <w:lang w:bidi="ar-SA"/>
        </w:rPr>
        <w:t xml:space="preserve"> hope you will find something useful here and will not find it too difficult to use. If you have any comments, suggestions, bug fixes, etc., please </w:t>
      </w:r>
      <w:ins w:id="760" w:author="bruttenberg" w:date="2013-08-29T09:17:00Z">
        <w:r w:rsidR="00394E16">
          <w:rPr>
            <w:lang w:bidi="ar-SA"/>
          </w:rPr>
          <w:t xml:space="preserve">refer to the GitHub site </w:t>
        </w:r>
      </w:ins>
      <w:ins w:id="761" w:author="bruttenberg" w:date="2013-08-29T09:18:00Z">
        <w:r w:rsidR="00394E16">
          <w:rPr>
            <w:lang w:bidi="ar-SA"/>
          </w:rPr>
          <w:t>(</w:t>
        </w:r>
        <w:r w:rsidR="00394E16">
          <w:rPr>
            <w:lang w:bidi="ar-SA"/>
          </w:rPr>
          <w:fldChar w:fldCharType="begin"/>
        </w:r>
        <w:r w:rsidR="00394E16">
          <w:rPr>
            <w:lang w:bidi="ar-SA"/>
          </w:rPr>
          <w:instrText xml:space="preserve"> HYPERLINK "https://github.com/p2t2" </w:instrText>
        </w:r>
        <w:r w:rsidR="00394E16">
          <w:rPr>
            <w:lang w:bidi="ar-SA"/>
          </w:rPr>
        </w:r>
        <w:r w:rsidR="00394E16">
          <w:rPr>
            <w:lang w:bidi="ar-SA"/>
          </w:rPr>
          <w:fldChar w:fldCharType="separate"/>
        </w:r>
        <w:r w:rsidR="00394E16" w:rsidRPr="00394E16">
          <w:rPr>
            <w:rStyle w:val="Hyperlink"/>
            <w:lang w:bidi="ar-SA"/>
          </w:rPr>
          <w:t>https://github.com/p2t2</w:t>
        </w:r>
        <w:r w:rsidR="00394E16">
          <w:rPr>
            <w:lang w:bidi="ar-SA"/>
          </w:rPr>
          <w:fldChar w:fldCharType="end"/>
        </w:r>
        <w:r w:rsidR="00394E16">
          <w:rPr>
            <w:lang w:bidi="ar-SA"/>
          </w:rPr>
          <w:t xml:space="preserve">) </w:t>
        </w:r>
      </w:ins>
      <w:ins w:id="762" w:author="bruttenberg" w:date="2013-08-29T09:17:00Z">
        <w:r w:rsidR="00394E16">
          <w:rPr>
            <w:lang w:bidi="ar-SA"/>
          </w:rPr>
          <w:t>for the best way to contact us</w:t>
        </w:r>
      </w:ins>
      <w:ins w:id="763" w:author="bruttenberg" w:date="2013-08-29T09:18:00Z">
        <w:r w:rsidR="00394E16">
          <w:rPr>
            <w:lang w:bidi="ar-SA"/>
          </w:rPr>
          <w:t>, or</w:t>
        </w:r>
      </w:ins>
      <w:ins w:id="764" w:author="bruttenberg" w:date="2013-08-29T09:17:00Z">
        <w:r w:rsidR="00394E16">
          <w:rPr>
            <w:lang w:bidi="ar-SA"/>
          </w:rPr>
          <w:t xml:space="preserve"> </w:t>
        </w:r>
      </w:ins>
      <w:r w:rsidR="006F0316">
        <w:rPr>
          <w:lang w:bidi="ar-SA"/>
        </w:rPr>
        <w:t xml:space="preserve">send them to </w:t>
      </w:r>
      <w:del w:id="765" w:author="bruttenberg" w:date="2013-08-14T16:29:00Z">
        <w:r w:rsidR="006F0316" w:rsidDel="00AC435B">
          <w:rPr>
            <w:lang w:bidi="ar-SA"/>
          </w:rPr>
          <w:delText xml:space="preserve">me at </w:delText>
        </w:r>
      </w:del>
      <w:commentRangeStart w:id="766"/>
      <w:r w:rsidR="005A09FB">
        <w:rPr>
          <w:lang w:bidi="ar-SA"/>
        </w:rPr>
        <w:fldChar w:fldCharType="begin"/>
      </w:r>
      <w:r w:rsidR="00AC435B">
        <w:rPr>
          <w:lang w:bidi="ar-SA"/>
        </w:rPr>
        <w:instrText xml:space="preserve"> HYPERLINK "mailto:</w:instrText>
      </w:r>
      <w:r w:rsidR="005A09FB" w:rsidRPr="005A09FB">
        <w:instrText>apfeffer@cra.com</w:instrText>
      </w:r>
      <w:r w:rsidR="00AC435B">
        <w:rPr>
          <w:lang w:bidi="ar-SA"/>
        </w:rPr>
        <w:instrText xml:space="preserve">" </w:instrText>
      </w:r>
      <w:r w:rsidR="005A09FB">
        <w:rPr>
          <w:lang w:bidi="ar-SA"/>
        </w:rPr>
        <w:fldChar w:fldCharType="separate"/>
      </w:r>
      <w:r w:rsidR="00AC435B" w:rsidRPr="004D28C8">
        <w:rPr>
          <w:rStyle w:val="Hyperlink"/>
          <w:lang w:bidi="ar-SA"/>
        </w:rPr>
        <w:t>apfeffer@cra.</w:t>
      </w:r>
      <w:del w:id="767" w:author="bruttenberg" w:date="2013-08-14T16:29:00Z">
        <w:r w:rsidR="00AC435B" w:rsidRPr="004D28C8" w:rsidDel="00AC435B">
          <w:rPr>
            <w:rStyle w:val="Hyperlink"/>
            <w:lang w:bidi="ar-SA"/>
          </w:rPr>
          <w:delText>.</w:delText>
        </w:r>
      </w:del>
      <w:proofErr w:type="gramStart"/>
      <w:r w:rsidR="00AC435B" w:rsidRPr="004D28C8">
        <w:rPr>
          <w:rStyle w:val="Hyperlink"/>
          <w:lang w:bidi="ar-SA"/>
        </w:rPr>
        <w:t>com</w:t>
      </w:r>
      <w:ins w:id="768" w:author="bruttenberg" w:date="2013-08-14T16:29:00Z">
        <w:r w:rsidR="005A09FB">
          <w:rPr>
            <w:lang w:bidi="ar-SA"/>
          </w:rPr>
          <w:fldChar w:fldCharType="end"/>
        </w:r>
      </w:ins>
      <w:commentRangeEnd w:id="766"/>
      <w:ins w:id="769" w:author="bruttenberg" w:date="2013-08-29T09:19:00Z">
        <w:r w:rsidR="00394E16">
          <w:rPr>
            <w:rStyle w:val="CommentReference"/>
          </w:rPr>
          <w:commentReference w:id="766"/>
        </w:r>
      </w:ins>
      <w:r w:rsidR="006F0316">
        <w:rPr>
          <w:lang w:bidi="ar-SA"/>
        </w:rPr>
        <w:t>.</w:t>
      </w:r>
      <w:proofErr w:type="gramEnd"/>
    </w:p>
    <w:p w:rsidR="006F0316" w:rsidRDefault="006F0316" w:rsidP="006F0316">
      <w:pPr>
        <w:rPr>
          <w:lang w:bidi="ar-SA"/>
        </w:rPr>
      </w:pPr>
      <w:r>
        <w:rPr>
          <w:lang w:bidi="ar-SA"/>
        </w:rPr>
        <w:t>Some of the planned next steps for Figaro are:</w:t>
      </w:r>
    </w:p>
    <w:p w:rsidR="006F0316" w:rsidDel="00394E16" w:rsidRDefault="006F0316" w:rsidP="006F0316">
      <w:pPr>
        <w:pStyle w:val="ListParagraph"/>
        <w:numPr>
          <w:ilvl w:val="0"/>
          <w:numId w:val="22"/>
        </w:numPr>
        <w:rPr>
          <w:del w:id="770" w:author="bruttenberg" w:date="2013-08-29T09:15:00Z"/>
          <w:lang w:bidi="ar-SA"/>
        </w:rPr>
      </w:pPr>
      <w:del w:id="771" w:author="bruttenberg" w:date="2013-08-29T09:15:00Z">
        <w:r w:rsidDel="00394E16">
          <w:rPr>
            <w:lang w:bidi="ar-SA"/>
          </w:rPr>
          <w:delText>Learning models from data</w:delText>
        </w:r>
      </w:del>
    </w:p>
    <w:p w:rsidR="006F0316" w:rsidRDefault="006F0316" w:rsidP="006F0316">
      <w:pPr>
        <w:pStyle w:val="ListParagraph"/>
        <w:numPr>
          <w:ilvl w:val="0"/>
          <w:numId w:val="22"/>
        </w:numPr>
        <w:rPr>
          <w:lang w:bidi="ar-SA"/>
        </w:rPr>
      </w:pPr>
      <w:r>
        <w:rPr>
          <w:lang w:bidi="ar-SA"/>
        </w:rPr>
        <w:t>Approximate factor-based algorithms like belief propagation</w:t>
      </w:r>
    </w:p>
    <w:p w:rsidR="006F0316" w:rsidRDefault="006F0316" w:rsidP="006F0316">
      <w:pPr>
        <w:pStyle w:val="ListParagraph"/>
        <w:numPr>
          <w:ilvl w:val="0"/>
          <w:numId w:val="22"/>
        </w:numPr>
        <w:rPr>
          <w:lang w:bidi="ar-SA"/>
        </w:rPr>
      </w:pPr>
      <w:r>
        <w:rPr>
          <w:lang w:bidi="ar-SA"/>
        </w:rPr>
        <w:t>Lazy algorithms for reasoning about potentially infinite domains</w:t>
      </w:r>
    </w:p>
    <w:p w:rsidR="000D61C6" w:rsidRDefault="000D61C6" w:rsidP="006F0316">
      <w:pPr>
        <w:pStyle w:val="ListParagraph"/>
        <w:numPr>
          <w:ilvl w:val="0"/>
          <w:numId w:val="22"/>
        </w:numPr>
        <w:rPr>
          <w:ins w:id="772" w:author="bruttenberg" w:date="2013-08-14T16:28:00Z"/>
          <w:lang w:bidi="ar-SA"/>
        </w:rPr>
      </w:pPr>
      <w:r>
        <w:rPr>
          <w:lang w:bidi="ar-SA"/>
        </w:rPr>
        <w:t>Better dynamic reasoning algorithms</w:t>
      </w:r>
    </w:p>
    <w:p w:rsidR="00803DA3" w:rsidRDefault="00803DA3" w:rsidP="006F0316">
      <w:pPr>
        <w:pStyle w:val="ListParagraph"/>
        <w:numPr>
          <w:ilvl w:val="0"/>
          <w:numId w:val="22"/>
        </w:numPr>
        <w:rPr>
          <w:lang w:bidi="ar-SA"/>
        </w:rPr>
      </w:pPr>
      <w:ins w:id="773" w:author="bruttenberg" w:date="2013-08-14T16:28:00Z">
        <w:r>
          <w:rPr>
            <w:lang w:bidi="ar-SA"/>
          </w:rPr>
          <w:t>Distributed reasoning algorithms</w:t>
        </w:r>
      </w:ins>
    </w:p>
    <w:p w:rsidR="006F0316" w:rsidRDefault="000D61C6" w:rsidP="006F0316">
      <w:pPr>
        <w:rPr>
          <w:lang w:bidi="ar-SA"/>
        </w:rPr>
      </w:pPr>
      <w:r>
        <w:rPr>
          <w:lang w:bidi="ar-SA"/>
        </w:rPr>
        <w:t xml:space="preserve">If you have any suggestions to make along these lines or about other possible next steps, </w:t>
      </w:r>
      <w:ins w:id="774" w:author="bruttenberg" w:date="2013-08-14T16:29:00Z">
        <w:r w:rsidR="00AC435B">
          <w:rPr>
            <w:lang w:bidi="ar-SA"/>
          </w:rPr>
          <w:t>we</w:t>
        </w:r>
      </w:ins>
      <w:del w:id="775" w:author="bruttenberg" w:date="2013-08-14T16:29:00Z">
        <w:r w:rsidDel="00AC435B">
          <w:rPr>
            <w:lang w:bidi="ar-SA"/>
          </w:rPr>
          <w:delText>I</w:delText>
        </w:r>
      </w:del>
      <w:r>
        <w:rPr>
          <w:lang w:bidi="ar-SA"/>
        </w:rPr>
        <w:t xml:space="preserve"> would love to hear from you. If you want to make a contribution, </w:t>
      </w:r>
      <w:del w:id="776" w:author="bruttenberg" w:date="2013-08-14T16:30:00Z">
        <w:r w:rsidDel="00AC435B">
          <w:rPr>
            <w:lang w:bidi="ar-SA"/>
          </w:rPr>
          <w:delText>I</w:delText>
        </w:r>
      </w:del>
      <w:ins w:id="777" w:author="bruttenberg" w:date="2013-08-14T16:30:00Z">
        <w:r w:rsidR="00AC435B">
          <w:rPr>
            <w:lang w:bidi="ar-SA"/>
          </w:rPr>
          <w:t>we</w:t>
        </w:r>
      </w:ins>
      <w:r>
        <w:rPr>
          <w:lang w:bidi="ar-SA"/>
        </w:rPr>
        <w:t xml:space="preserve"> would be delighted. </w:t>
      </w:r>
    </w:p>
    <w:p w:rsidR="000D61C6" w:rsidRPr="00241353" w:rsidRDefault="000D61C6" w:rsidP="006F0316">
      <w:pPr>
        <w:rPr>
          <w:lang w:bidi="ar-SA"/>
        </w:rPr>
      </w:pPr>
      <w:r>
        <w:rPr>
          <w:lang w:bidi="ar-SA"/>
        </w:rPr>
        <w:t>Thanks for reading, and enjoy!</w:t>
      </w:r>
    </w:p>
    <w:sectPr w:rsidR="000D61C6" w:rsidRPr="00241353" w:rsidSect="00FB524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bruttenberg" w:date="2013-08-29T09:19:00Z" w:initials="br">
    <w:p w:rsidR="000F4DE4" w:rsidRDefault="000F4DE4">
      <w:pPr>
        <w:pStyle w:val="CommentText"/>
      </w:pPr>
      <w:r>
        <w:rPr>
          <w:rStyle w:val="CommentReference"/>
        </w:rPr>
        <w:annotationRef/>
      </w:r>
      <w:r>
        <w:t>Need open source license</w:t>
      </w:r>
    </w:p>
  </w:comment>
  <w:comment w:id="27" w:author="bruttenberg" w:date="2013-08-29T09:19:00Z" w:initials="br">
    <w:p w:rsidR="000F4DE4" w:rsidRDefault="000F4DE4">
      <w:pPr>
        <w:pStyle w:val="CommentText"/>
      </w:pPr>
      <w:r>
        <w:rPr>
          <w:rStyle w:val="CommentReference"/>
        </w:rPr>
        <w:annotationRef/>
      </w:r>
      <w:r>
        <w:t>Will we keep the name Figaro.jar or change to Figaro_version.jar?</w:t>
      </w:r>
    </w:p>
  </w:comment>
  <w:comment w:id="213" w:author="bruttenberg" w:date="2013-08-29T09:19:00Z" w:initials="br">
    <w:p w:rsidR="000F4DE4" w:rsidRDefault="000F4DE4">
      <w:pPr>
        <w:pStyle w:val="CommentText"/>
      </w:pPr>
      <w:r>
        <w:rPr>
          <w:rStyle w:val="CommentReference"/>
        </w:rPr>
        <w:annotationRef/>
      </w:r>
      <w:r>
        <w:t>Is this section still relevant? I was thinking we were moving away from lazy initialization. I would think a better way to do this would be to declare the movies and actor lists as Sets and use Chain to lift the Sets into Figaro elements.</w:t>
      </w:r>
    </w:p>
  </w:comment>
  <w:comment w:id="434" w:author="bruttenberg" w:date="2013-08-29T09:19:00Z" w:initials="br">
    <w:p w:rsidR="000F4DE4" w:rsidRDefault="000F4DE4">
      <w:pPr>
        <w:pStyle w:val="CommentText"/>
      </w:pPr>
      <w:r>
        <w:rPr>
          <w:rStyle w:val="CommentReference"/>
        </w:rPr>
        <w:annotationRef/>
      </w:r>
    </w:p>
    <w:p w:rsidR="000F4DE4" w:rsidRDefault="000F4DE4">
      <w:pPr>
        <w:pStyle w:val="CommentText"/>
      </w:pPr>
    </w:p>
    <w:p w:rsidR="000F4DE4" w:rsidRDefault="000F4DE4">
      <w:pPr>
        <w:pStyle w:val="CommentText"/>
      </w:pPr>
      <w:r>
        <w:t>Also need update on sampling based ProbEvid if changed</w:t>
      </w:r>
    </w:p>
  </w:comment>
  <w:comment w:id="748" w:author="bruttenberg" w:date="2013-08-29T09:19:00Z" w:initials="br">
    <w:p w:rsidR="000F4DE4" w:rsidRDefault="000F4DE4">
      <w:pPr>
        <w:pStyle w:val="CommentText"/>
      </w:pPr>
      <w:r>
        <w:rPr>
          <w:rStyle w:val="CommentReference"/>
        </w:rPr>
        <w:annotationRef/>
      </w:r>
      <w:r>
        <w:t>I don’t think we need to share the temporary clearing information anymore because users really don’t have to do that anymore (in theory)</w:t>
      </w:r>
    </w:p>
  </w:comment>
  <w:comment w:id="766" w:author="bruttenberg" w:date="2013-08-29T09:19:00Z" w:initials="br">
    <w:p w:rsidR="00394E16" w:rsidRDefault="00394E16">
      <w:pPr>
        <w:pStyle w:val="CommentText"/>
      </w:pPr>
      <w:r>
        <w:rPr>
          <w:rStyle w:val="CommentReference"/>
        </w:rPr>
        <w:annotationRef/>
      </w:r>
      <w:r>
        <w:t>Do you still want your email address here Avi?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557" w:rsidRDefault="00695557" w:rsidP="00B20AEE">
      <w:r>
        <w:separator/>
      </w:r>
    </w:p>
  </w:endnote>
  <w:endnote w:type="continuationSeparator" w:id="0">
    <w:p w:rsidR="00695557" w:rsidRDefault="00695557" w:rsidP="00B20A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557" w:rsidRPr="00AC3F7D" w:rsidRDefault="00695557" w:rsidP="00B20AEE">
      <w:pPr>
        <w:rPr>
          <w:sz w:val="20"/>
          <w:szCs w:val="20"/>
        </w:rPr>
      </w:pPr>
      <w:r w:rsidRPr="00AC3F7D">
        <w:rPr>
          <w:sz w:val="20"/>
          <w:szCs w:val="20"/>
        </w:rPr>
        <w:separator/>
      </w:r>
    </w:p>
  </w:footnote>
  <w:footnote w:type="continuationSeparator" w:id="0">
    <w:p w:rsidR="00695557" w:rsidRDefault="00695557" w:rsidP="00B20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0AB2"/>
    <w:multiLevelType w:val="hybridMultilevel"/>
    <w:tmpl w:val="FA4A9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DE2689"/>
    <w:multiLevelType w:val="multilevel"/>
    <w:tmpl w:val="62E43B9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
    <w:nsid w:val="167E0641"/>
    <w:multiLevelType w:val="hybridMultilevel"/>
    <w:tmpl w:val="5AEA1D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057ACB"/>
    <w:multiLevelType w:val="hybridMultilevel"/>
    <w:tmpl w:val="20828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75F70"/>
    <w:multiLevelType w:val="hybridMultilevel"/>
    <w:tmpl w:val="25048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F925B5"/>
    <w:multiLevelType w:val="hybridMultilevel"/>
    <w:tmpl w:val="AB0EB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25310A"/>
    <w:multiLevelType w:val="hybridMultilevel"/>
    <w:tmpl w:val="0DD28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6E1E2C"/>
    <w:multiLevelType w:val="hybridMultilevel"/>
    <w:tmpl w:val="646AD1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103418"/>
    <w:multiLevelType w:val="hybridMultilevel"/>
    <w:tmpl w:val="5AA0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97383"/>
    <w:multiLevelType w:val="hybridMultilevel"/>
    <w:tmpl w:val="4E187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1F3937"/>
    <w:multiLevelType w:val="hybridMultilevel"/>
    <w:tmpl w:val="7ADCE3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C022AB"/>
    <w:multiLevelType w:val="hybridMultilevel"/>
    <w:tmpl w:val="73723B2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54DA6B29"/>
    <w:multiLevelType w:val="hybridMultilevel"/>
    <w:tmpl w:val="B82AA620"/>
    <w:lvl w:ilvl="0" w:tplc="04090019">
      <w:start w:val="1"/>
      <w:numFmt w:val="lowerLetter"/>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3">
    <w:nsid w:val="56F67229"/>
    <w:multiLevelType w:val="hybridMultilevel"/>
    <w:tmpl w:val="DFF8AD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9BF3991"/>
    <w:multiLevelType w:val="hybridMultilevel"/>
    <w:tmpl w:val="5A6E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C55055"/>
    <w:multiLevelType w:val="hybridMultilevel"/>
    <w:tmpl w:val="41D02B3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6">
    <w:nsid w:val="61F551E2"/>
    <w:multiLevelType w:val="hybridMultilevel"/>
    <w:tmpl w:val="3BC0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9151EC"/>
    <w:multiLevelType w:val="hybridMultilevel"/>
    <w:tmpl w:val="FE628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9A46EC"/>
    <w:multiLevelType w:val="multilevel"/>
    <w:tmpl w:val="62E43B9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9">
    <w:nsid w:val="65BF2963"/>
    <w:multiLevelType w:val="multilevel"/>
    <w:tmpl w:val="117C0CE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0">
    <w:nsid w:val="67EA36FC"/>
    <w:multiLevelType w:val="multilevel"/>
    <w:tmpl w:val="5AA0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0302876"/>
    <w:multiLevelType w:val="hybridMultilevel"/>
    <w:tmpl w:val="F5E01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650B6C"/>
    <w:multiLevelType w:val="hybridMultilevel"/>
    <w:tmpl w:val="DCB8FB1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3">
    <w:nsid w:val="72032139"/>
    <w:multiLevelType w:val="hybridMultilevel"/>
    <w:tmpl w:val="BE88147A"/>
    <w:lvl w:ilvl="0" w:tplc="D6401822">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6F3238"/>
    <w:multiLevelType w:val="hybridMultilevel"/>
    <w:tmpl w:val="BBE037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132B82"/>
    <w:multiLevelType w:val="hybridMultilevel"/>
    <w:tmpl w:val="95C063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C257044"/>
    <w:multiLevelType w:val="hybridMultilevel"/>
    <w:tmpl w:val="4CCA4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2D3031"/>
    <w:multiLevelType w:val="hybridMultilevel"/>
    <w:tmpl w:val="2ECA6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18"/>
  </w:num>
  <w:num w:numId="4">
    <w:abstractNumId w:val="23"/>
  </w:num>
  <w:num w:numId="5">
    <w:abstractNumId w:val="14"/>
  </w:num>
  <w:num w:numId="6">
    <w:abstractNumId w:val="1"/>
  </w:num>
  <w:num w:numId="7">
    <w:abstractNumId w:val="8"/>
  </w:num>
  <w:num w:numId="8">
    <w:abstractNumId w:val="20"/>
  </w:num>
  <w:num w:numId="9">
    <w:abstractNumId w:val="19"/>
  </w:num>
  <w:num w:numId="10">
    <w:abstractNumId w:val="19"/>
  </w:num>
  <w:num w:numId="11">
    <w:abstractNumId w:val="26"/>
  </w:num>
  <w:num w:numId="12">
    <w:abstractNumId w:val="5"/>
  </w:num>
  <w:num w:numId="13">
    <w:abstractNumId w:val="4"/>
  </w:num>
  <w:num w:numId="14">
    <w:abstractNumId w:val="17"/>
  </w:num>
  <w:num w:numId="15">
    <w:abstractNumId w:val="0"/>
  </w:num>
  <w:num w:numId="16">
    <w:abstractNumId w:val="27"/>
  </w:num>
  <w:num w:numId="17">
    <w:abstractNumId w:val="21"/>
  </w:num>
  <w:num w:numId="18">
    <w:abstractNumId w:val="7"/>
  </w:num>
  <w:num w:numId="19">
    <w:abstractNumId w:val="9"/>
  </w:num>
  <w:num w:numId="20">
    <w:abstractNumId w:val="2"/>
  </w:num>
  <w:num w:numId="21">
    <w:abstractNumId w:val="10"/>
  </w:num>
  <w:num w:numId="22">
    <w:abstractNumId w:val="6"/>
  </w:num>
  <w:num w:numId="23">
    <w:abstractNumId w:val="11"/>
  </w:num>
  <w:num w:numId="24">
    <w:abstractNumId w:val="16"/>
  </w:num>
  <w:num w:numId="25">
    <w:abstractNumId w:val="25"/>
  </w:num>
  <w:num w:numId="26">
    <w:abstractNumId w:val="12"/>
  </w:num>
  <w:num w:numId="27">
    <w:abstractNumId w:val="22"/>
  </w:num>
  <w:num w:numId="28">
    <w:abstractNumId w:val="15"/>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SortMethod w:val="0000"/>
  <w:trackRevisions/>
  <w:defaultTabStop w:val="720"/>
  <w:characterSpacingControl w:val="doNotCompress"/>
  <w:footnotePr>
    <w:footnote w:id="-1"/>
    <w:footnote w:id="0"/>
  </w:footnotePr>
  <w:endnotePr>
    <w:endnote w:id="-1"/>
    <w:endnote w:id="0"/>
  </w:endnotePr>
  <w:compat>
    <w:useFELayout/>
  </w:compat>
  <w:rsids>
    <w:rsidRoot w:val="00061B50"/>
    <w:rsid w:val="000038BE"/>
    <w:rsid w:val="000045A2"/>
    <w:rsid w:val="000050F7"/>
    <w:rsid w:val="0000583B"/>
    <w:rsid w:val="00013C58"/>
    <w:rsid w:val="00014EBD"/>
    <w:rsid w:val="00015780"/>
    <w:rsid w:val="00016322"/>
    <w:rsid w:val="00016D9B"/>
    <w:rsid w:val="000208AE"/>
    <w:rsid w:val="000217A1"/>
    <w:rsid w:val="000331C9"/>
    <w:rsid w:val="00034137"/>
    <w:rsid w:val="00034830"/>
    <w:rsid w:val="00036076"/>
    <w:rsid w:val="000372F5"/>
    <w:rsid w:val="00041033"/>
    <w:rsid w:val="0004174D"/>
    <w:rsid w:val="0004662A"/>
    <w:rsid w:val="00051B24"/>
    <w:rsid w:val="0005334D"/>
    <w:rsid w:val="00054AB7"/>
    <w:rsid w:val="00056759"/>
    <w:rsid w:val="000573C2"/>
    <w:rsid w:val="000608A7"/>
    <w:rsid w:val="00061192"/>
    <w:rsid w:val="000612B0"/>
    <w:rsid w:val="00061B50"/>
    <w:rsid w:val="00062C81"/>
    <w:rsid w:val="000632A3"/>
    <w:rsid w:val="00065202"/>
    <w:rsid w:val="0006684A"/>
    <w:rsid w:val="00066C77"/>
    <w:rsid w:val="000674C2"/>
    <w:rsid w:val="00072C6B"/>
    <w:rsid w:val="000738CF"/>
    <w:rsid w:val="00074217"/>
    <w:rsid w:val="00077254"/>
    <w:rsid w:val="00081D94"/>
    <w:rsid w:val="00083FC8"/>
    <w:rsid w:val="0008578E"/>
    <w:rsid w:val="0008637E"/>
    <w:rsid w:val="00087268"/>
    <w:rsid w:val="000878E3"/>
    <w:rsid w:val="00087EE1"/>
    <w:rsid w:val="0009071B"/>
    <w:rsid w:val="00091E75"/>
    <w:rsid w:val="00092548"/>
    <w:rsid w:val="000927B8"/>
    <w:rsid w:val="00093474"/>
    <w:rsid w:val="0009670E"/>
    <w:rsid w:val="000A03DB"/>
    <w:rsid w:val="000A1358"/>
    <w:rsid w:val="000A276C"/>
    <w:rsid w:val="000A5FED"/>
    <w:rsid w:val="000A619F"/>
    <w:rsid w:val="000A668D"/>
    <w:rsid w:val="000B106C"/>
    <w:rsid w:val="000B1E34"/>
    <w:rsid w:val="000B2782"/>
    <w:rsid w:val="000B2F84"/>
    <w:rsid w:val="000B4D12"/>
    <w:rsid w:val="000B7DD9"/>
    <w:rsid w:val="000C4977"/>
    <w:rsid w:val="000C567B"/>
    <w:rsid w:val="000C5C2E"/>
    <w:rsid w:val="000C6E81"/>
    <w:rsid w:val="000C6F54"/>
    <w:rsid w:val="000D05A2"/>
    <w:rsid w:val="000D135D"/>
    <w:rsid w:val="000D2E6B"/>
    <w:rsid w:val="000D4A22"/>
    <w:rsid w:val="000D4B72"/>
    <w:rsid w:val="000D4F68"/>
    <w:rsid w:val="000D61C6"/>
    <w:rsid w:val="000D670F"/>
    <w:rsid w:val="000E2EEC"/>
    <w:rsid w:val="000E78F5"/>
    <w:rsid w:val="000F30E2"/>
    <w:rsid w:val="000F4C14"/>
    <w:rsid w:val="000F4DE4"/>
    <w:rsid w:val="000F6745"/>
    <w:rsid w:val="00100456"/>
    <w:rsid w:val="0010088A"/>
    <w:rsid w:val="001016F6"/>
    <w:rsid w:val="00103F55"/>
    <w:rsid w:val="00111CA1"/>
    <w:rsid w:val="001120C7"/>
    <w:rsid w:val="001136DD"/>
    <w:rsid w:val="00115CB6"/>
    <w:rsid w:val="00116DB7"/>
    <w:rsid w:val="001216A2"/>
    <w:rsid w:val="00122D37"/>
    <w:rsid w:val="001247D5"/>
    <w:rsid w:val="00127209"/>
    <w:rsid w:val="0013132B"/>
    <w:rsid w:val="00133EC5"/>
    <w:rsid w:val="001370AF"/>
    <w:rsid w:val="00147F44"/>
    <w:rsid w:val="00150FE5"/>
    <w:rsid w:val="00153276"/>
    <w:rsid w:val="00154456"/>
    <w:rsid w:val="00155B2A"/>
    <w:rsid w:val="00163FD1"/>
    <w:rsid w:val="00166DD3"/>
    <w:rsid w:val="00167797"/>
    <w:rsid w:val="0017030C"/>
    <w:rsid w:val="00172747"/>
    <w:rsid w:val="0017417B"/>
    <w:rsid w:val="00175518"/>
    <w:rsid w:val="00177623"/>
    <w:rsid w:val="00180A55"/>
    <w:rsid w:val="00181914"/>
    <w:rsid w:val="00182F44"/>
    <w:rsid w:val="00183473"/>
    <w:rsid w:val="0018551C"/>
    <w:rsid w:val="001867CF"/>
    <w:rsid w:val="00186E24"/>
    <w:rsid w:val="0018756A"/>
    <w:rsid w:val="001875CC"/>
    <w:rsid w:val="001921F1"/>
    <w:rsid w:val="001924EB"/>
    <w:rsid w:val="001941EC"/>
    <w:rsid w:val="00194C4D"/>
    <w:rsid w:val="001951D7"/>
    <w:rsid w:val="00197442"/>
    <w:rsid w:val="001A0921"/>
    <w:rsid w:val="001A19F9"/>
    <w:rsid w:val="001A7083"/>
    <w:rsid w:val="001B1B59"/>
    <w:rsid w:val="001B3181"/>
    <w:rsid w:val="001B54EA"/>
    <w:rsid w:val="001B5830"/>
    <w:rsid w:val="001B7F9F"/>
    <w:rsid w:val="001C0548"/>
    <w:rsid w:val="001C0765"/>
    <w:rsid w:val="001C0A44"/>
    <w:rsid w:val="001C2BE1"/>
    <w:rsid w:val="001C569E"/>
    <w:rsid w:val="001C5B2B"/>
    <w:rsid w:val="001C5E5A"/>
    <w:rsid w:val="001C6D4C"/>
    <w:rsid w:val="001D1F2F"/>
    <w:rsid w:val="001E2A3F"/>
    <w:rsid w:val="001E3490"/>
    <w:rsid w:val="001E4291"/>
    <w:rsid w:val="001E4EBE"/>
    <w:rsid w:val="001F0B32"/>
    <w:rsid w:val="001F156A"/>
    <w:rsid w:val="001F2040"/>
    <w:rsid w:val="001F23D6"/>
    <w:rsid w:val="001F2DC9"/>
    <w:rsid w:val="001F33AC"/>
    <w:rsid w:val="001F5716"/>
    <w:rsid w:val="002002BF"/>
    <w:rsid w:val="0020089F"/>
    <w:rsid w:val="00200CDD"/>
    <w:rsid w:val="002012BB"/>
    <w:rsid w:val="002054DE"/>
    <w:rsid w:val="0020566D"/>
    <w:rsid w:val="0020595A"/>
    <w:rsid w:val="0020648E"/>
    <w:rsid w:val="00206C08"/>
    <w:rsid w:val="0021052E"/>
    <w:rsid w:val="00210DBF"/>
    <w:rsid w:val="002117CE"/>
    <w:rsid w:val="002126BC"/>
    <w:rsid w:val="002138F9"/>
    <w:rsid w:val="0021511A"/>
    <w:rsid w:val="0021538A"/>
    <w:rsid w:val="002154F7"/>
    <w:rsid w:val="00217ECB"/>
    <w:rsid w:val="0022057B"/>
    <w:rsid w:val="00221D42"/>
    <w:rsid w:val="00221FAE"/>
    <w:rsid w:val="00224995"/>
    <w:rsid w:val="002313CE"/>
    <w:rsid w:val="00231756"/>
    <w:rsid w:val="002341CE"/>
    <w:rsid w:val="00241353"/>
    <w:rsid w:val="002414E3"/>
    <w:rsid w:val="0024168A"/>
    <w:rsid w:val="002427C5"/>
    <w:rsid w:val="00243ABE"/>
    <w:rsid w:val="00244BB9"/>
    <w:rsid w:val="00247A3A"/>
    <w:rsid w:val="002510EF"/>
    <w:rsid w:val="00255D07"/>
    <w:rsid w:val="00256069"/>
    <w:rsid w:val="00260087"/>
    <w:rsid w:val="00260314"/>
    <w:rsid w:val="00261F79"/>
    <w:rsid w:val="002623EE"/>
    <w:rsid w:val="00262B28"/>
    <w:rsid w:val="00263C64"/>
    <w:rsid w:val="0026428E"/>
    <w:rsid w:val="00265841"/>
    <w:rsid w:val="00267A89"/>
    <w:rsid w:val="00274010"/>
    <w:rsid w:val="002806CD"/>
    <w:rsid w:val="0028074E"/>
    <w:rsid w:val="00283426"/>
    <w:rsid w:val="002869BC"/>
    <w:rsid w:val="00287B2E"/>
    <w:rsid w:val="002902A1"/>
    <w:rsid w:val="00292058"/>
    <w:rsid w:val="0029296E"/>
    <w:rsid w:val="002957F2"/>
    <w:rsid w:val="00296E57"/>
    <w:rsid w:val="00297E0B"/>
    <w:rsid w:val="002A2B67"/>
    <w:rsid w:val="002A7180"/>
    <w:rsid w:val="002B08E8"/>
    <w:rsid w:val="002B0BD7"/>
    <w:rsid w:val="002B2219"/>
    <w:rsid w:val="002B294F"/>
    <w:rsid w:val="002B401C"/>
    <w:rsid w:val="002B44C7"/>
    <w:rsid w:val="002C06BB"/>
    <w:rsid w:val="002C0C69"/>
    <w:rsid w:val="002C1201"/>
    <w:rsid w:val="002C12C5"/>
    <w:rsid w:val="002C421E"/>
    <w:rsid w:val="002C4DC0"/>
    <w:rsid w:val="002C5817"/>
    <w:rsid w:val="002C6672"/>
    <w:rsid w:val="002D079D"/>
    <w:rsid w:val="002D4C91"/>
    <w:rsid w:val="002D73EE"/>
    <w:rsid w:val="002E2465"/>
    <w:rsid w:val="002E2E6E"/>
    <w:rsid w:val="002E2EAF"/>
    <w:rsid w:val="002E46CF"/>
    <w:rsid w:val="002F5832"/>
    <w:rsid w:val="00301037"/>
    <w:rsid w:val="003013CE"/>
    <w:rsid w:val="003013FE"/>
    <w:rsid w:val="00302304"/>
    <w:rsid w:val="00305AE8"/>
    <w:rsid w:val="0030784C"/>
    <w:rsid w:val="00310746"/>
    <w:rsid w:val="00310BB6"/>
    <w:rsid w:val="0031115C"/>
    <w:rsid w:val="00312B6A"/>
    <w:rsid w:val="00313A71"/>
    <w:rsid w:val="00313C67"/>
    <w:rsid w:val="003153A9"/>
    <w:rsid w:val="00315E73"/>
    <w:rsid w:val="0031703B"/>
    <w:rsid w:val="00320201"/>
    <w:rsid w:val="00324BD9"/>
    <w:rsid w:val="00330852"/>
    <w:rsid w:val="00332212"/>
    <w:rsid w:val="00333234"/>
    <w:rsid w:val="00337307"/>
    <w:rsid w:val="003374E6"/>
    <w:rsid w:val="003420B9"/>
    <w:rsid w:val="00344085"/>
    <w:rsid w:val="00347EB4"/>
    <w:rsid w:val="00350A95"/>
    <w:rsid w:val="003543C0"/>
    <w:rsid w:val="00355881"/>
    <w:rsid w:val="003607CD"/>
    <w:rsid w:val="00360D4F"/>
    <w:rsid w:val="003753A8"/>
    <w:rsid w:val="0037603E"/>
    <w:rsid w:val="00376722"/>
    <w:rsid w:val="00380542"/>
    <w:rsid w:val="003821EE"/>
    <w:rsid w:val="00382BE2"/>
    <w:rsid w:val="003847D2"/>
    <w:rsid w:val="00392759"/>
    <w:rsid w:val="00392980"/>
    <w:rsid w:val="00393DA1"/>
    <w:rsid w:val="00394E16"/>
    <w:rsid w:val="003951E9"/>
    <w:rsid w:val="0039581A"/>
    <w:rsid w:val="003A0A2A"/>
    <w:rsid w:val="003A1A46"/>
    <w:rsid w:val="003A24A1"/>
    <w:rsid w:val="003A3154"/>
    <w:rsid w:val="003A3471"/>
    <w:rsid w:val="003A423C"/>
    <w:rsid w:val="003A4363"/>
    <w:rsid w:val="003B0012"/>
    <w:rsid w:val="003B363A"/>
    <w:rsid w:val="003B4605"/>
    <w:rsid w:val="003B56BC"/>
    <w:rsid w:val="003B58FE"/>
    <w:rsid w:val="003B751E"/>
    <w:rsid w:val="003C0A5D"/>
    <w:rsid w:val="003C35C7"/>
    <w:rsid w:val="003C3E0D"/>
    <w:rsid w:val="003D470D"/>
    <w:rsid w:val="003D5A7F"/>
    <w:rsid w:val="003D5D72"/>
    <w:rsid w:val="003D67D0"/>
    <w:rsid w:val="003E1871"/>
    <w:rsid w:val="003E1C4F"/>
    <w:rsid w:val="003E41E4"/>
    <w:rsid w:val="003E48A4"/>
    <w:rsid w:val="003E5F7B"/>
    <w:rsid w:val="003E719B"/>
    <w:rsid w:val="003F1C52"/>
    <w:rsid w:val="003F2C1A"/>
    <w:rsid w:val="003F437F"/>
    <w:rsid w:val="003F52C6"/>
    <w:rsid w:val="003F6107"/>
    <w:rsid w:val="003F72F9"/>
    <w:rsid w:val="00405B2E"/>
    <w:rsid w:val="004066CB"/>
    <w:rsid w:val="00412E4F"/>
    <w:rsid w:val="00420083"/>
    <w:rsid w:val="00420C80"/>
    <w:rsid w:val="00432942"/>
    <w:rsid w:val="00436077"/>
    <w:rsid w:val="004360AB"/>
    <w:rsid w:val="00436FB0"/>
    <w:rsid w:val="00440758"/>
    <w:rsid w:val="004443C0"/>
    <w:rsid w:val="0044534E"/>
    <w:rsid w:val="00445F86"/>
    <w:rsid w:val="00446589"/>
    <w:rsid w:val="004468EF"/>
    <w:rsid w:val="00446EC3"/>
    <w:rsid w:val="00452885"/>
    <w:rsid w:val="004539E3"/>
    <w:rsid w:val="004544D3"/>
    <w:rsid w:val="00454E8B"/>
    <w:rsid w:val="00454FE5"/>
    <w:rsid w:val="00460680"/>
    <w:rsid w:val="00465F7E"/>
    <w:rsid w:val="00467672"/>
    <w:rsid w:val="0047298A"/>
    <w:rsid w:val="00472B1C"/>
    <w:rsid w:val="004750E1"/>
    <w:rsid w:val="004834EC"/>
    <w:rsid w:val="00487573"/>
    <w:rsid w:val="00487A7F"/>
    <w:rsid w:val="00491B2B"/>
    <w:rsid w:val="00491CC1"/>
    <w:rsid w:val="0049325D"/>
    <w:rsid w:val="004938D7"/>
    <w:rsid w:val="00493B52"/>
    <w:rsid w:val="00494D85"/>
    <w:rsid w:val="004A10B6"/>
    <w:rsid w:val="004A3E12"/>
    <w:rsid w:val="004A6F22"/>
    <w:rsid w:val="004A750E"/>
    <w:rsid w:val="004B3623"/>
    <w:rsid w:val="004B38B4"/>
    <w:rsid w:val="004B5D25"/>
    <w:rsid w:val="004B661E"/>
    <w:rsid w:val="004B73DE"/>
    <w:rsid w:val="004B7682"/>
    <w:rsid w:val="004C09BD"/>
    <w:rsid w:val="004C0F09"/>
    <w:rsid w:val="004C2003"/>
    <w:rsid w:val="004C3FC1"/>
    <w:rsid w:val="004C5A77"/>
    <w:rsid w:val="004C6C4F"/>
    <w:rsid w:val="004C6EFD"/>
    <w:rsid w:val="004C761D"/>
    <w:rsid w:val="004D37A1"/>
    <w:rsid w:val="004D43A9"/>
    <w:rsid w:val="004D48B7"/>
    <w:rsid w:val="004E00A8"/>
    <w:rsid w:val="004E4D65"/>
    <w:rsid w:val="004E523B"/>
    <w:rsid w:val="004E5E61"/>
    <w:rsid w:val="004E6B9D"/>
    <w:rsid w:val="004F2FF0"/>
    <w:rsid w:val="004F56DC"/>
    <w:rsid w:val="004F6C31"/>
    <w:rsid w:val="004F78C9"/>
    <w:rsid w:val="004F78EB"/>
    <w:rsid w:val="00500DF2"/>
    <w:rsid w:val="00500E7C"/>
    <w:rsid w:val="0050241E"/>
    <w:rsid w:val="0050264D"/>
    <w:rsid w:val="005044D5"/>
    <w:rsid w:val="00504525"/>
    <w:rsid w:val="0050467F"/>
    <w:rsid w:val="00504ED3"/>
    <w:rsid w:val="005061B1"/>
    <w:rsid w:val="00507B94"/>
    <w:rsid w:val="00510516"/>
    <w:rsid w:val="005124B7"/>
    <w:rsid w:val="00520C8F"/>
    <w:rsid w:val="00524EC6"/>
    <w:rsid w:val="00531861"/>
    <w:rsid w:val="00533905"/>
    <w:rsid w:val="00534B5F"/>
    <w:rsid w:val="00535F8A"/>
    <w:rsid w:val="00542B3A"/>
    <w:rsid w:val="005536B1"/>
    <w:rsid w:val="00554B93"/>
    <w:rsid w:val="00555E37"/>
    <w:rsid w:val="005567A1"/>
    <w:rsid w:val="00556876"/>
    <w:rsid w:val="0055693D"/>
    <w:rsid w:val="00556E6C"/>
    <w:rsid w:val="005658B5"/>
    <w:rsid w:val="00567D15"/>
    <w:rsid w:val="00570B3B"/>
    <w:rsid w:val="00572013"/>
    <w:rsid w:val="00572E88"/>
    <w:rsid w:val="00574D02"/>
    <w:rsid w:val="0057524E"/>
    <w:rsid w:val="005759F5"/>
    <w:rsid w:val="00575FE8"/>
    <w:rsid w:val="005772C4"/>
    <w:rsid w:val="005839D0"/>
    <w:rsid w:val="00583F2D"/>
    <w:rsid w:val="00584404"/>
    <w:rsid w:val="0059238C"/>
    <w:rsid w:val="005926C2"/>
    <w:rsid w:val="00595459"/>
    <w:rsid w:val="00597E30"/>
    <w:rsid w:val="005A057E"/>
    <w:rsid w:val="005A09FB"/>
    <w:rsid w:val="005A56FE"/>
    <w:rsid w:val="005A604F"/>
    <w:rsid w:val="005A7562"/>
    <w:rsid w:val="005B0DC8"/>
    <w:rsid w:val="005B26DA"/>
    <w:rsid w:val="005B5C61"/>
    <w:rsid w:val="005B7BB4"/>
    <w:rsid w:val="005B7E29"/>
    <w:rsid w:val="005C0B0B"/>
    <w:rsid w:val="005C12DE"/>
    <w:rsid w:val="005C2E32"/>
    <w:rsid w:val="005C6DF2"/>
    <w:rsid w:val="005D0DEF"/>
    <w:rsid w:val="005D2C81"/>
    <w:rsid w:val="005D5658"/>
    <w:rsid w:val="005E1A9D"/>
    <w:rsid w:val="005E366E"/>
    <w:rsid w:val="005E4477"/>
    <w:rsid w:val="005E514D"/>
    <w:rsid w:val="005E5CD4"/>
    <w:rsid w:val="005F017D"/>
    <w:rsid w:val="005F0AA7"/>
    <w:rsid w:val="005F5646"/>
    <w:rsid w:val="005F5987"/>
    <w:rsid w:val="00602AAA"/>
    <w:rsid w:val="00603168"/>
    <w:rsid w:val="0060518A"/>
    <w:rsid w:val="006062BB"/>
    <w:rsid w:val="006075CF"/>
    <w:rsid w:val="00611163"/>
    <w:rsid w:val="00612C7E"/>
    <w:rsid w:val="00613F56"/>
    <w:rsid w:val="0061505E"/>
    <w:rsid w:val="0061660F"/>
    <w:rsid w:val="006206C4"/>
    <w:rsid w:val="00621D2C"/>
    <w:rsid w:val="0062262E"/>
    <w:rsid w:val="00622A01"/>
    <w:rsid w:val="00630F75"/>
    <w:rsid w:val="006360F6"/>
    <w:rsid w:val="00636D83"/>
    <w:rsid w:val="0064042E"/>
    <w:rsid w:val="006448E1"/>
    <w:rsid w:val="00650729"/>
    <w:rsid w:val="00652A11"/>
    <w:rsid w:val="00652DDC"/>
    <w:rsid w:val="00653767"/>
    <w:rsid w:val="00656BA7"/>
    <w:rsid w:val="00657EB1"/>
    <w:rsid w:val="00661183"/>
    <w:rsid w:val="00661F06"/>
    <w:rsid w:val="00662B33"/>
    <w:rsid w:val="006634BB"/>
    <w:rsid w:val="00664656"/>
    <w:rsid w:val="00670567"/>
    <w:rsid w:val="006715AB"/>
    <w:rsid w:val="00671B93"/>
    <w:rsid w:val="00673914"/>
    <w:rsid w:val="00674974"/>
    <w:rsid w:val="00674AB5"/>
    <w:rsid w:val="00676562"/>
    <w:rsid w:val="00677AF3"/>
    <w:rsid w:val="0068286F"/>
    <w:rsid w:val="006873A9"/>
    <w:rsid w:val="00687D69"/>
    <w:rsid w:val="00690FCC"/>
    <w:rsid w:val="00694203"/>
    <w:rsid w:val="00695557"/>
    <w:rsid w:val="00695F2C"/>
    <w:rsid w:val="0069771A"/>
    <w:rsid w:val="006A04B2"/>
    <w:rsid w:val="006A4E60"/>
    <w:rsid w:val="006A5EB2"/>
    <w:rsid w:val="006B0122"/>
    <w:rsid w:val="006B43CD"/>
    <w:rsid w:val="006B554B"/>
    <w:rsid w:val="006B7554"/>
    <w:rsid w:val="006B7972"/>
    <w:rsid w:val="006C3106"/>
    <w:rsid w:val="006C342B"/>
    <w:rsid w:val="006C356A"/>
    <w:rsid w:val="006C7245"/>
    <w:rsid w:val="006C7BD6"/>
    <w:rsid w:val="006D13B4"/>
    <w:rsid w:val="006D2EED"/>
    <w:rsid w:val="006D3C1A"/>
    <w:rsid w:val="006E024C"/>
    <w:rsid w:val="006E086C"/>
    <w:rsid w:val="006E63D1"/>
    <w:rsid w:val="006F0316"/>
    <w:rsid w:val="006F0C22"/>
    <w:rsid w:val="006F23CB"/>
    <w:rsid w:val="006F4CCD"/>
    <w:rsid w:val="006F6E3D"/>
    <w:rsid w:val="00700DB2"/>
    <w:rsid w:val="00703D7D"/>
    <w:rsid w:val="0070462A"/>
    <w:rsid w:val="00705C8C"/>
    <w:rsid w:val="007060D3"/>
    <w:rsid w:val="0071112E"/>
    <w:rsid w:val="00716131"/>
    <w:rsid w:val="00717844"/>
    <w:rsid w:val="0072319D"/>
    <w:rsid w:val="00724215"/>
    <w:rsid w:val="007271FC"/>
    <w:rsid w:val="00727F6D"/>
    <w:rsid w:val="00735E62"/>
    <w:rsid w:val="00736D52"/>
    <w:rsid w:val="00737097"/>
    <w:rsid w:val="007406A9"/>
    <w:rsid w:val="007429A8"/>
    <w:rsid w:val="007451CD"/>
    <w:rsid w:val="007452B9"/>
    <w:rsid w:val="00745D3A"/>
    <w:rsid w:val="007474CF"/>
    <w:rsid w:val="00755A72"/>
    <w:rsid w:val="007607C3"/>
    <w:rsid w:val="00760F0D"/>
    <w:rsid w:val="007669EE"/>
    <w:rsid w:val="00770E76"/>
    <w:rsid w:val="00771636"/>
    <w:rsid w:val="007768C4"/>
    <w:rsid w:val="007834BC"/>
    <w:rsid w:val="0078527D"/>
    <w:rsid w:val="00785A18"/>
    <w:rsid w:val="0078637D"/>
    <w:rsid w:val="00792499"/>
    <w:rsid w:val="00796380"/>
    <w:rsid w:val="00797D6B"/>
    <w:rsid w:val="007A0025"/>
    <w:rsid w:val="007A008A"/>
    <w:rsid w:val="007A43C1"/>
    <w:rsid w:val="007A4530"/>
    <w:rsid w:val="007B1FCA"/>
    <w:rsid w:val="007B30DA"/>
    <w:rsid w:val="007B6B0E"/>
    <w:rsid w:val="007C197A"/>
    <w:rsid w:val="007D2346"/>
    <w:rsid w:val="007D23AC"/>
    <w:rsid w:val="007D31B5"/>
    <w:rsid w:val="007D4EA7"/>
    <w:rsid w:val="007D5D24"/>
    <w:rsid w:val="007D6EC4"/>
    <w:rsid w:val="007E0A68"/>
    <w:rsid w:val="007E3072"/>
    <w:rsid w:val="007E66A4"/>
    <w:rsid w:val="007E7D3C"/>
    <w:rsid w:val="007F034F"/>
    <w:rsid w:val="007F1339"/>
    <w:rsid w:val="007F6436"/>
    <w:rsid w:val="007F6C7C"/>
    <w:rsid w:val="0080102C"/>
    <w:rsid w:val="0080120E"/>
    <w:rsid w:val="00803A10"/>
    <w:rsid w:val="00803DA3"/>
    <w:rsid w:val="00804E72"/>
    <w:rsid w:val="008102C2"/>
    <w:rsid w:val="00812344"/>
    <w:rsid w:val="00814A55"/>
    <w:rsid w:val="00821FCD"/>
    <w:rsid w:val="00823CE5"/>
    <w:rsid w:val="0084140B"/>
    <w:rsid w:val="00841FDC"/>
    <w:rsid w:val="0084251B"/>
    <w:rsid w:val="00843641"/>
    <w:rsid w:val="008438FE"/>
    <w:rsid w:val="0084733A"/>
    <w:rsid w:val="008511FE"/>
    <w:rsid w:val="008516D4"/>
    <w:rsid w:val="00852D33"/>
    <w:rsid w:val="00854208"/>
    <w:rsid w:val="00855409"/>
    <w:rsid w:val="00855A79"/>
    <w:rsid w:val="00857720"/>
    <w:rsid w:val="00866037"/>
    <w:rsid w:val="008671A6"/>
    <w:rsid w:val="00872937"/>
    <w:rsid w:val="00881216"/>
    <w:rsid w:val="00885613"/>
    <w:rsid w:val="00885C8F"/>
    <w:rsid w:val="00886B10"/>
    <w:rsid w:val="0089251E"/>
    <w:rsid w:val="00892E6F"/>
    <w:rsid w:val="008A31DC"/>
    <w:rsid w:val="008A35F1"/>
    <w:rsid w:val="008B333C"/>
    <w:rsid w:val="008B4985"/>
    <w:rsid w:val="008B5301"/>
    <w:rsid w:val="008B5ECA"/>
    <w:rsid w:val="008B65FD"/>
    <w:rsid w:val="008B6B32"/>
    <w:rsid w:val="008C066E"/>
    <w:rsid w:val="008C0ACC"/>
    <w:rsid w:val="008C0BE2"/>
    <w:rsid w:val="008C3041"/>
    <w:rsid w:val="008C53DE"/>
    <w:rsid w:val="008C5E79"/>
    <w:rsid w:val="008C78AB"/>
    <w:rsid w:val="008D003A"/>
    <w:rsid w:val="008D6925"/>
    <w:rsid w:val="008D7071"/>
    <w:rsid w:val="008D7F1D"/>
    <w:rsid w:val="008E257C"/>
    <w:rsid w:val="008F1F5F"/>
    <w:rsid w:val="008F2FF5"/>
    <w:rsid w:val="008F6FF8"/>
    <w:rsid w:val="008F7AF5"/>
    <w:rsid w:val="00902F28"/>
    <w:rsid w:val="00904D48"/>
    <w:rsid w:val="00907CC7"/>
    <w:rsid w:val="00912784"/>
    <w:rsid w:val="00914C57"/>
    <w:rsid w:val="00914D16"/>
    <w:rsid w:val="00915D8F"/>
    <w:rsid w:val="009212C2"/>
    <w:rsid w:val="009216A9"/>
    <w:rsid w:val="00927715"/>
    <w:rsid w:val="00927F2D"/>
    <w:rsid w:val="009346EC"/>
    <w:rsid w:val="00935E73"/>
    <w:rsid w:val="00936A21"/>
    <w:rsid w:val="00941F27"/>
    <w:rsid w:val="009436CB"/>
    <w:rsid w:val="0094525C"/>
    <w:rsid w:val="00946527"/>
    <w:rsid w:val="00951074"/>
    <w:rsid w:val="00954816"/>
    <w:rsid w:val="00955B5E"/>
    <w:rsid w:val="00955B88"/>
    <w:rsid w:val="00960D22"/>
    <w:rsid w:val="009628FE"/>
    <w:rsid w:val="009643B6"/>
    <w:rsid w:val="00967F80"/>
    <w:rsid w:val="009701B6"/>
    <w:rsid w:val="0097217C"/>
    <w:rsid w:val="00973028"/>
    <w:rsid w:val="009800C6"/>
    <w:rsid w:val="00980FCC"/>
    <w:rsid w:val="00982D86"/>
    <w:rsid w:val="0098623F"/>
    <w:rsid w:val="00987217"/>
    <w:rsid w:val="009908EC"/>
    <w:rsid w:val="00991230"/>
    <w:rsid w:val="00991274"/>
    <w:rsid w:val="00993636"/>
    <w:rsid w:val="00995125"/>
    <w:rsid w:val="009A185A"/>
    <w:rsid w:val="009A42F3"/>
    <w:rsid w:val="009B246A"/>
    <w:rsid w:val="009B4245"/>
    <w:rsid w:val="009B5706"/>
    <w:rsid w:val="009B753F"/>
    <w:rsid w:val="009C1BF0"/>
    <w:rsid w:val="009C2F83"/>
    <w:rsid w:val="009C4FEC"/>
    <w:rsid w:val="009D221F"/>
    <w:rsid w:val="009D414C"/>
    <w:rsid w:val="009D70D9"/>
    <w:rsid w:val="009D7290"/>
    <w:rsid w:val="009E0244"/>
    <w:rsid w:val="009E1E5A"/>
    <w:rsid w:val="009E22F4"/>
    <w:rsid w:val="009E68CF"/>
    <w:rsid w:val="009E7D11"/>
    <w:rsid w:val="009F0380"/>
    <w:rsid w:val="009F359D"/>
    <w:rsid w:val="009F455C"/>
    <w:rsid w:val="009F72C6"/>
    <w:rsid w:val="00A034B7"/>
    <w:rsid w:val="00A04579"/>
    <w:rsid w:val="00A0555E"/>
    <w:rsid w:val="00A05FE4"/>
    <w:rsid w:val="00A1102C"/>
    <w:rsid w:val="00A111D3"/>
    <w:rsid w:val="00A1390F"/>
    <w:rsid w:val="00A15069"/>
    <w:rsid w:val="00A1632C"/>
    <w:rsid w:val="00A1705B"/>
    <w:rsid w:val="00A20841"/>
    <w:rsid w:val="00A21D61"/>
    <w:rsid w:val="00A23E03"/>
    <w:rsid w:val="00A23E48"/>
    <w:rsid w:val="00A24C10"/>
    <w:rsid w:val="00A25B6D"/>
    <w:rsid w:val="00A303CE"/>
    <w:rsid w:val="00A32D5D"/>
    <w:rsid w:val="00A350AF"/>
    <w:rsid w:val="00A35761"/>
    <w:rsid w:val="00A40D04"/>
    <w:rsid w:val="00A4129A"/>
    <w:rsid w:val="00A42865"/>
    <w:rsid w:val="00A53340"/>
    <w:rsid w:val="00A53728"/>
    <w:rsid w:val="00A54DB3"/>
    <w:rsid w:val="00A57760"/>
    <w:rsid w:val="00A57FF9"/>
    <w:rsid w:val="00A62D52"/>
    <w:rsid w:val="00A62E84"/>
    <w:rsid w:val="00A6533D"/>
    <w:rsid w:val="00A655DA"/>
    <w:rsid w:val="00A65DBA"/>
    <w:rsid w:val="00A66F7D"/>
    <w:rsid w:val="00A67C49"/>
    <w:rsid w:val="00A7104D"/>
    <w:rsid w:val="00A71370"/>
    <w:rsid w:val="00A778C8"/>
    <w:rsid w:val="00A8064B"/>
    <w:rsid w:val="00A84548"/>
    <w:rsid w:val="00A846F1"/>
    <w:rsid w:val="00A84B55"/>
    <w:rsid w:val="00A90F2F"/>
    <w:rsid w:val="00A936E0"/>
    <w:rsid w:val="00AA3537"/>
    <w:rsid w:val="00AB010F"/>
    <w:rsid w:val="00AB0293"/>
    <w:rsid w:val="00AB47FC"/>
    <w:rsid w:val="00AB517F"/>
    <w:rsid w:val="00AB69CE"/>
    <w:rsid w:val="00AB7FC9"/>
    <w:rsid w:val="00AC1650"/>
    <w:rsid w:val="00AC2104"/>
    <w:rsid w:val="00AC3F7D"/>
    <w:rsid w:val="00AC435B"/>
    <w:rsid w:val="00AC4AAE"/>
    <w:rsid w:val="00AC5417"/>
    <w:rsid w:val="00AC632A"/>
    <w:rsid w:val="00AC72CA"/>
    <w:rsid w:val="00AD00EA"/>
    <w:rsid w:val="00AE01C5"/>
    <w:rsid w:val="00AE15EF"/>
    <w:rsid w:val="00AE41DB"/>
    <w:rsid w:val="00AF04CD"/>
    <w:rsid w:val="00AF24F7"/>
    <w:rsid w:val="00AF3F15"/>
    <w:rsid w:val="00AF4738"/>
    <w:rsid w:val="00AF640E"/>
    <w:rsid w:val="00AF6ADE"/>
    <w:rsid w:val="00AF7919"/>
    <w:rsid w:val="00AF7F7D"/>
    <w:rsid w:val="00B03A43"/>
    <w:rsid w:val="00B03E81"/>
    <w:rsid w:val="00B067BF"/>
    <w:rsid w:val="00B06F36"/>
    <w:rsid w:val="00B07409"/>
    <w:rsid w:val="00B074AC"/>
    <w:rsid w:val="00B128B3"/>
    <w:rsid w:val="00B14B4A"/>
    <w:rsid w:val="00B1733C"/>
    <w:rsid w:val="00B20AEE"/>
    <w:rsid w:val="00B268DF"/>
    <w:rsid w:val="00B3020D"/>
    <w:rsid w:val="00B340AD"/>
    <w:rsid w:val="00B35D88"/>
    <w:rsid w:val="00B3651E"/>
    <w:rsid w:val="00B368AB"/>
    <w:rsid w:val="00B4121A"/>
    <w:rsid w:val="00B41529"/>
    <w:rsid w:val="00B44CA9"/>
    <w:rsid w:val="00B45E94"/>
    <w:rsid w:val="00B47E45"/>
    <w:rsid w:val="00B51390"/>
    <w:rsid w:val="00B51E8F"/>
    <w:rsid w:val="00B53F50"/>
    <w:rsid w:val="00B57CC7"/>
    <w:rsid w:val="00B60E8E"/>
    <w:rsid w:val="00B648ED"/>
    <w:rsid w:val="00B701F8"/>
    <w:rsid w:val="00B74952"/>
    <w:rsid w:val="00B803D7"/>
    <w:rsid w:val="00B80CD8"/>
    <w:rsid w:val="00B84A42"/>
    <w:rsid w:val="00B907F7"/>
    <w:rsid w:val="00B90B58"/>
    <w:rsid w:val="00B92005"/>
    <w:rsid w:val="00B93A8C"/>
    <w:rsid w:val="00B9464A"/>
    <w:rsid w:val="00B94B1C"/>
    <w:rsid w:val="00B96CAE"/>
    <w:rsid w:val="00B975FA"/>
    <w:rsid w:val="00BA14CE"/>
    <w:rsid w:val="00BA21FC"/>
    <w:rsid w:val="00BA419A"/>
    <w:rsid w:val="00BA6DB4"/>
    <w:rsid w:val="00BB0743"/>
    <w:rsid w:val="00BB422F"/>
    <w:rsid w:val="00BB4C4E"/>
    <w:rsid w:val="00BB6141"/>
    <w:rsid w:val="00BC0339"/>
    <w:rsid w:val="00BC41AE"/>
    <w:rsid w:val="00BC432E"/>
    <w:rsid w:val="00BC52B6"/>
    <w:rsid w:val="00BC5FD8"/>
    <w:rsid w:val="00BC7DFA"/>
    <w:rsid w:val="00BD4E33"/>
    <w:rsid w:val="00BD52F6"/>
    <w:rsid w:val="00BD594B"/>
    <w:rsid w:val="00BD675B"/>
    <w:rsid w:val="00BE1056"/>
    <w:rsid w:val="00BE424F"/>
    <w:rsid w:val="00BE4927"/>
    <w:rsid w:val="00BF02BF"/>
    <w:rsid w:val="00BF0BE9"/>
    <w:rsid w:val="00BF1D41"/>
    <w:rsid w:val="00BF3E69"/>
    <w:rsid w:val="00BF62F4"/>
    <w:rsid w:val="00BF6DF4"/>
    <w:rsid w:val="00C003C9"/>
    <w:rsid w:val="00C01F2D"/>
    <w:rsid w:val="00C02D13"/>
    <w:rsid w:val="00C02DBE"/>
    <w:rsid w:val="00C03127"/>
    <w:rsid w:val="00C05DD0"/>
    <w:rsid w:val="00C0772A"/>
    <w:rsid w:val="00C153EC"/>
    <w:rsid w:val="00C1739E"/>
    <w:rsid w:val="00C2443F"/>
    <w:rsid w:val="00C24FAB"/>
    <w:rsid w:val="00C2674F"/>
    <w:rsid w:val="00C277D9"/>
    <w:rsid w:val="00C319E5"/>
    <w:rsid w:val="00C33180"/>
    <w:rsid w:val="00C34EFA"/>
    <w:rsid w:val="00C41081"/>
    <w:rsid w:val="00C413D8"/>
    <w:rsid w:val="00C44C8A"/>
    <w:rsid w:val="00C45A95"/>
    <w:rsid w:val="00C5469F"/>
    <w:rsid w:val="00C56873"/>
    <w:rsid w:val="00C613F3"/>
    <w:rsid w:val="00C6223A"/>
    <w:rsid w:val="00C624E6"/>
    <w:rsid w:val="00C65B69"/>
    <w:rsid w:val="00C666E6"/>
    <w:rsid w:val="00C67B13"/>
    <w:rsid w:val="00C67FC9"/>
    <w:rsid w:val="00C71A98"/>
    <w:rsid w:val="00C7394B"/>
    <w:rsid w:val="00C77209"/>
    <w:rsid w:val="00C808CA"/>
    <w:rsid w:val="00C810BA"/>
    <w:rsid w:val="00C820BE"/>
    <w:rsid w:val="00C834C4"/>
    <w:rsid w:val="00C85E75"/>
    <w:rsid w:val="00C86985"/>
    <w:rsid w:val="00C917FF"/>
    <w:rsid w:val="00C933D2"/>
    <w:rsid w:val="00C97882"/>
    <w:rsid w:val="00C97E4E"/>
    <w:rsid w:val="00CA05D3"/>
    <w:rsid w:val="00CA0E31"/>
    <w:rsid w:val="00CA14D7"/>
    <w:rsid w:val="00CA1CF9"/>
    <w:rsid w:val="00CA56F7"/>
    <w:rsid w:val="00CA623A"/>
    <w:rsid w:val="00CA722C"/>
    <w:rsid w:val="00CB0342"/>
    <w:rsid w:val="00CB135C"/>
    <w:rsid w:val="00CB260B"/>
    <w:rsid w:val="00CB407C"/>
    <w:rsid w:val="00CB5DA4"/>
    <w:rsid w:val="00CB6056"/>
    <w:rsid w:val="00CB6064"/>
    <w:rsid w:val="00CB7087"/>
    <w:rsid w:val="00CC0A24"/>
    <w:rsid w:val="00CC235D"/>
    <w:rsid w:val="00CC4440"/>
    <w:rsid w:val="00CC4668"/>
    <w:rsid w:val="00CC6885"/>
    <w:rsid w:val="00CC6C90"/>
    <w:rsid w:val="00CC6FE5"/>
    <w:rsid w:val="00CD1B1A"/>
    <w:rsid w:val="00CD1B57"/>
    <w:rsid w:val="00CD3283"/>
    <w:rsid w:val="00CD384E"/>
    <w:rsid w:val="00CD4C78"/>
    <w:rsid w:val="00CD5094"/>
    <w:rsid w:val="00CD6195"/>
    <w:rsid w:val="00CE2C9C"/>
    <w:rsid w:val="00CE41EC"/>
    <w:rsid w:val="00CE5326"/>
    <w:rsid w:val="00CE67E7"/>
    <w:rsid w:val="00CF0218"/>
    <w:rsid w:val="00CF1607"/>
    <w:rsid w:val="00CF2DDA"/>
    <w:rsid w:val="00CF4A5A"/>
    <w:rsid w:val="00CF5458"/>
    <w:rsid w:val="00CF6941"/>
    <w:rsid w:val="00D010B0"/>
    <w:rsid w:val="00D01571"/>
    <w:rsid w:val="00D02BCD"/>
    <w:rsid w:val="00D031F2"/>
    <w:rsid w:val="00D03FEB"/>
    <w:rsid w:val="00D06906"/>
    <w:rsid w:val="00D06AB5"/>
    <w:rsid w:val="00D15051"/>
    <w:rsid w:val="00D177A5"/>
    <w:rsid w:val="00D215F6"/>
    <w:rsid w:val="00D233B1"/>
    <w:rsid w:val="00D239D9"/>
    <w:rsid w:val="00D305DD"/>
    <w:rsid w:val="00D344ED"/>
    <w:rsid w:val="00D347FB"/>
    <w:rsid w:val="00D36FC2"/>
    <w:rsid w:val="00D372B8"/>
    <w:rsid w:val="00D41652"/>
    <w:rsid w:val="00D41670"/>
    <w:rsid w:val="00D45F93"/>
    <w:rsid w:val="00D469CA"/>
    <w:rsid w:val="00D5165B"/>
    <w:rsid w:val="00D5250F"/>
    <w:rsid w:val="00D54185"/>
    <w:rsid w:val="00D570F9"/>
    <w:rsid w:val="00D57EC2"/>
    <w:rsid w:val="00D603C1"/>
    <w:rsid w:val="00D62EB6"/>
    <w:rsid w:val="00D67402"/>
    <w:rsid w:val="00D822F3"/>
    <w:rsid w:val="00D82EF6"/>
    <w:rsid w:val="00D843AD"/>
    <w:rsid w:val="00D87284"/>
    <w:rsid w:val="00D90C08"/>
    <w:rsid w:val="00D91134"/>
    <w:rsid w:val="00D934BE"/>
    <w:rsid w:val="00D95837"/>
    <w:rsid w:val="00D96EFE"/>
    <w:rsid w:val="00D96FA0"/>
    <w:rsid w:val="00D971EE"/>
    <w:rsid w:val="00D973CE"/>
    <w:rsid w:val="00DA16BD"/>
    <w:rsid w:val="00DA1908"/>
    <w:rsid w:val="00DA288D"/>
    <w:rsid w:val="00DA34C4"/>
    <w:rsid w:val="00DA4929"/>
    <w:rsid w:val="00DA4E09"/>
    <w:rsid w:val="00DA51D7"/>
    <w:rsid w:val="00DB5592"/>
    <w:rsid w:val="00DB7E1F"/>
    <w:rsid w:val="00DC1459"/>
    <w:rsid w:val="00DC1E60"/>
    <w:rsid w:val="00DC3B0A"/>
    <w:rsid w:val="00DC3BF3"/>
    <w:rsid w:val="00DC4B08"/>
    <w:rsid w:val="00DC5D20"/>
    <w:rsid w:val="00DC640F"/>
    <w:rsid w:val="00DC6494"/>
    <w:rsid w:val="00DC665B"/>
    <w:rsid w:val="00DE4E09"/>
    <w:rsid w:val="00DE5E78"/>
    <w:rsid w:val="00DE66B0"/>
    <w:rsid w:val="00DF10EF"/>
    <w:rsid w:val="00DF1AF3"/>
    <w:rsid w:val="00DF268C"/>
    <w:rsid w:val="00DF4286"/>
    <w:rsid w:val="00DF624A"/>
    <w:rsid w:val="00DF6296"/>
    <w:rsid w:val="00E00841"/>
    <w:rsid w:val="00E0239E"/>
    <w:rsid w:val="00E02CBF"/>
    <w:rsid w:val="00E03FBC"/>
    <w:rsid w:val="00E057E0"/>
    <w:rsid w:val="00E05A02"/>
    <w:rsid w:val="00E14F99"/>
    <w:rsid w:val="00E20AF5"/>
    <w:rsid w:val="00E23082"/>
    <w:rsid w:val="00E26633"/>
    <w:rsid w:val="00E267DE"/>
    <w:rsid w:val="00E31BB8"/>
    <w:rsid w:val="00E332EC"/>
    <w:rsid w:val="00E35C51"/>
    <w:rsid w:val="00E36AC5"/>
    <w:rsid w:val="00E44150"/>
    <w:rsid w:val="00E54C6F"/>
    <w:rsid w:val="00E54CDB"/>
    <w:rsid w:val="00E60C9F"/>
    <w:rsid w:val="00E6266C"/>
    <w:rsid w:val="00E65D5A"/>
    <w:rsid w:val="00E66580"/>
    <w:rsid w:val="00E66BA6"/>
    <w:rsid w:val="00E678CD"/>
    <w:rsid w:val="00E67E19"/>
    <w:rsid w:val="00E75E69"/>
    <w:rsid w:val="00E760F6"/>
    <w:rsid w:val="00E802BA"/>
    <w:rsid w:val="00E803E1"/>
    <w:rsid w:val="00E8120B"/>
    <w:rsid w:val="00E821A5"/>
    <w:rsid w:val="00E82CD0"/>
    <w:rsid w:val="00E8717E"/>
    <w:rsid w:val="00E87BC9"/>
    <w:rsid w:val="00E92743"/>
    <w:rsid w:val="00E940DC"/>
    <w:rsid w:val="00E94241"/>
    <w:rsid w:val="00E95017"/>
    <w:rsid w:val="00E976B3"/>
    <w:rsid w:val="00EA5737"/>
    <w:rsid w:val="00EA7D10"/>
    <w:rsid w:val="00EB0F20"/>
    <w:rsid w:val="00EB2BF9"/>
    <w:rsid w:val="00EB370F"/>
    <w:rsid w:val="00EB3FB6"/>
    <w:rsid w:val="00EB48F2"/>
    <w:rsid w:val="00EB53C6"/>
    <w:rsid w:val="00EB5A4A"/>
    <w:rsid w:val="00EB5A8C"/>
    <w:rsid w:val="00EB6260"/>
    <w:rsid w:val="00EB6580"/>
    <w:rsid w:val="00EC21B8"/>
    <w:rsid w:val="00EC52A3"/>
    <w:rsid w:val="00EC791F"/>
    <w:rsid w:val="00ED13DC"/>
    <w:rsid w:val="00ED2135"/>
    <w:rsid w:val="00ED36B5"/>
    <w:rsid w:val="00ED510F"/>
    <w:rsid w:val="00ED641C"/>
    <w:rsid w:val="00ED6CC2"/>
    <w:rsid w:val="00EE1F63"/>
    <w:rsid w:val="00EE3F8F"/>
    <w:rsid w:val="00EE7CC2"/>
    <w:rsid w:val="00EF2679"/>
    <w:rsid w:val="00EF4159"/>
    <w:rsid w:val="00EF6875"/>
    <w:rsid w:val="00EF75E3"/>
    <w:rsid w:val="00EF7EEE"/>
    <w:rsid w:val="00F01A3D"/>
    <w:rsid w:val="00F047F7"/>
    <w:rsid w:val="00F05444"/>
    <w:rsid w:val="00F0609B"/>
    <w:rsid w:val="00F106A4"/>
    <w:rsid w:val="00F1094C"/>
    <w:rsid w:val="00F13097"/>
    <w:rsid w:val="00F13376"/>
    <w:rsid w:val="00F14AB3"/>
    <w:rsid w:val="00F215DB"/>
    <w:rsid w:val="00F26941"/>
    <w:rsid w:val="00F32FBC"/>
    <w:rsid w:val="00F3431B"/>
    <w:rsid w:val="00F40446"/>
    <w:rsid w:val="00F424CF"/>
    <w:rsid w:val="00F42CF3"/>
    <w:rsid w:val="00F43FAD"/>
    <w:rsid w:val="00F45205"/>
    <w:rsid w:val="00F45866"/>
    <w:rsid w:val="00F45BE3"/>
    <w:rsid w:val="00F4718D"/>
    <w:rsid w:val="00F54C23"/>
    <w:rsid w:val="00F55E3B"/>
    <w:rsid w:val="00F60B77"/>
    <w:rsid w:val="00F632AE"/>
    <w:rsid w:val="00F6348B"/>
    <w:rsid w:val="00F638BB"/>
    <w:rsid w:val="00F6399B"/>
    <w:rsid w:val="00F641F2"/>
    <w:rsid w:val="00F64B24"/>
    <w:rsid w:val="00F712B7"/>
    <w:rsid w:val="00F71DF1"/>
    <w:rsid w:val="00F73895"/>
    <w:rsid w:val="00F77623"/>
    <w:rsid w:val="00F835FF"/>
    <w:rsid w:val="00F863F5"/>
    <w:rsid w:val="00F90F3D"/>
    <w:rsid w:val="00F917B7"/>
    <w:rsid w:val="00F92792"/>
    <w:rsid w:val="00F96631"/>
    <w:rsid w:val="00FA5024"/>
    <w:rsid w:val="00FA5739"/>
    <w:rsid w:val="00FB125B"/>
    <w:rsid w:val="00FB3849"/>
    <w:rsid w:val="00FB524E"/>
    <w:rsid w:val="00FB5269"/>
    <w:rsid w:val="00FB52DB"/>
    <w:rsid w:val="00FB5E89"/>
    <w:rsid w:val="00FB6AD2"/>
    <w:rsid w:val="00FB7170"/>
    <w:rsid w:val="00FC2104"/>
    <w:rsid w:val="00FC5B4A"/>
    <w:rsid w:val="00FC6BC0"/>
    <w:rsid w:val="00FC7A04"/>
    <w:rsid w:val="00FD0F4A"/>
    <w:rsid w:val="00FD3EF3"/>
    <w:rsid w:val="00FD4E1D"/>
    <w:rsid w:val="00FE0653"/>
    <w:rsid w:val="00FE0D15"/>
    <w:rsid w:val="00FE0D61"/>
    <w:rsid w:val="00FE1949"/>
    <w:rsid w:val="00FE1A4B"/>
    <w:rsid w:val="00FE1D97"/>
    <w:rsid w:val="00FE3A31"/>
    <w:rsid w:val="00FE47E5"/>
    <w:rsid w:val="00FE503A"/>
    <w:rsid w:val="00FE52D4"/>
    <w:rsid w:val="00FE657B"/>
    <w:rsid w:val="00FE7802"/>
    <w:rsid w:val="00FF180A"/>
    <w:rsid w:val="00FF466F"/>
    <w:rsid w:val="00FF4F35"/>
    <w:rsid w:val="00FF5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 type="callout" idref="#_x0000_s1028"/>
        <o:r id="V:Rule2" type="callout" idref="#_x0000_s1034"/>
        <o:r id="V:Rule3" type="callout" idref="#_x0000_s1035"/>
        <o:r id="V:Rule4" type="callout" idref="#_x0000_s1036"/>
        <o:r id="V:Rule5" type="callout" idref="#_x0000_s1037"/>
        <o:r id="V:Rule6" type="callout" idref="#_x0000_s1038"/>
        <o:r id="V:Rule7" type="callout" idref="#_x0000_s1039"/>
        <o:r id="V:Rule8" type="callout" idref="#_x0000_s1040"/>
        <o:r id="V:Rule9" type="callout" idref="#_x0000_s1042"/>
        <o:r id="V:Rule10" type="callout" idref="#_x0000_s1046"/>
        <o:r id="V:Rule11" type="callout" idref="#_x0000_s1047"/>
        <o:r id="V:Rule12" type="callout" idref="#_x0000_s1048"/>
        <o:r id="V:Rule13" type="callout" idref="#_x0000_s1049"/>
        <o:r id="V:Rule14" type="callout" idref="#_x0000_s1050"/>
        <o:r id="V:Rule15" type="callout" idref="#_x0000_s1051"/>
        <o:r id="V:Rule16" type="callout" idref="#_x0000_s1052"/>
        <o:r id="V:Rule17" type="callout" idref="#_x0000_s1053"/>
        <o:r id="V:Rule18" type="callout" idref="#_x0000_s1054"/>
        <o:r id="V:Rule19" type="callout" idref="#_x0000_s1055"/>
        <o:r id="V:Rule20" type="callout" idref="#_x0000_s1056"/>
        <o:r id="V:Rule21" type="callout" idref="#_x0000_s1057"/>
        <o:r id="V:Rule22" type="callout" idref="#_x0000_s1058"/>
        <o:r id="V:Rule23" type="callout" idref="#_x0000_s1059"/>
        <o:r id="V:Rule24" type="callout" idref="#_x0000_s1063"/>
        <o:r id="V:Rule25" type="callout" idref="#_x0000_s1064"/>
        <o:r id="V:Rule26" type="callout" idref="#_x0000_s1065"/>
        <o:r id="V:Rule27" type="callout" idref="#_x0000_s1066"/>
        <o:r id="V:Rule28" type="callout" idref="#_x0000_s1067"/>
        <o:r id="V:Rule29" type="callout" idref="#_x0000_s1068"/>
        <o:r id="V:Rule31" type="callout" idref="#_x0000_s1070"/>
        <o:r id="V:Rule32" type="callout" idref="#_x0000_s1071"/>
        <o:r id="V:Rule33" type="callout" idref="#_x0000_s1072"/>
        <o:r id="V:Rule34" type="callout" idref="#_x0000_s1073"/>
        <o:r id="V:Rule35" type="callout"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E84"/>
  </w:style>
  <w:style w:type="paragraph" w:styleId="Heading1">
    <w:name w:val="heading 1"/>
    <w:basedOn w:val="Normal"/>
    <w:next w:val="Normal"/>
    <w:link w:val="Heading1Char"/>
    <w:uiPriority w:val="9"/>
    <w:qFormat/>
    <w:rsid w:val="00D54185"/>
    <w:pPr>
      <w:pBdr>
        <w:bottom w:val="single" w:sz="12" w:space="1" w:color="003F6F" w:themeColor="accent1" w:themeShade="BF"/>
      </w:pBdr>
      <w:spacing w:before="600" w:after="80"/>
      <w:ind w:firstLine="0"/>
      <w:outlineLvl w:val="0"/>
    </w:pPr>
    <w:rPr>
      <w:rFonts w:asciiTheme="majorHAnsi" w:eastAsiaTheme="majorEastAsia" w:hAnsiTheme="majorHAnsi" w:cstheme="majorBidi"/>
      <w:b/>
      <w:bCs/>
      <w:color w:val="003F6F" w:themeColor="accent1" w:themeShade="BF"/>
      <w:sz w:val="24"/>
      <w:szCs w:val="24"/>
    </w:rPr>
  </w:style>
  <w:style w:type="paragraph" w:styleId="Heading2">
    <w:name w:val="heading 2"/>
    <w:basedOn w:val="Normal"/>
    <w:next w:val="Normal"/>
    <w:link w:val="Heading2Char"/>
    <w:uiPriority w:val="9"/>
    <w:unhideWhenUsed/>
    <w:qFormat/>
    <w:rsid w:val="00D54185"/>
    <w:pPr>
      <w:pBdr>
        <w:bottom w:val="single" w:sz="8" w:space="1" w:color="005595" w:themeColor="accent1"/>
      </w:pBdr>
      <w:spacing w:before="200" w:after="80"/>
      <w:ind w:firstLine="0"/>
      <w:outlineLvl w:val="1"/>
    </w:pPr>
    <w:rPr>
      <w:rFonts w:asciiTheme="majorHAnsi" w:eastAsiaTheme="majorEastAsia" w:hAnsiTheme="majorHAnsi" w:cstheme="majorBidi"/>
      <w:color w:val="003F6F" w:themeColor="accent1" w:themeShade="BF"/>
      <w:sz w:val="24"/>
      <w:szCs w:val="24"/>
    </w:rPr>
  </w:style>
  <w:style w:type="paragraph" w:styleId="Heading3">
    <w:name w:val="heading 3"/>
    <w:basedOn w:val="Normal"/>
    <w:next w:val="Normal"/>
    <w:link w:val="Heading3Char"/>
    <w:uiPriority w:val="9"/>
    <w:unhideWhenUsed/>
    <w:qFormat/>
    <w:rsid w:val="00D54185"/>
    <w:pPr>
      <w:pBdr>
        <w:bottom w:val="single" w:sz="4" w:space="1" w:color="26A1FF" w:themeColor="accent1" w:themeTint="99"/>
      </w:pBdr>
      <w:spacing w:before="200" w:after="80"/>
      <w:ind w:firstLine="0"/>
      <w:outlineLvl w:val="2"/>
    </w:pPr>
    <w:rPr>
      <w:rFonts w:asciiTheme="majorHAnsi" w:eastAsiaTheme="majorEastAsia" w:hAnsiTheme="majorHAnsi" w:cstheme="majorBidi"/>
      <w:color w:val="005595" w:themeColor="accent1"/>
      <w:sz w:val="24"/>
      <w:szCs w:val="24"/>
    </w:rPr>
  </w:style>
  <w:style w:type="paragraph" w:styleId="Heading4">
    <w:name w:val="heading 4"/>
    <w:basedOn w:val="Normal"/>
    <w:next w:val="Normal"/>
    <w:link w:val="Heading4Char"/>
    <w:uiPriority w:val="9"/>
    <w:unhideWhenUsed/>
    <w:qFormat/>
    <w:rsid w:val="00D54185"/>
    <w:pPr>
      <w:pBdr>
        <w:bottom w:val="single" w:sz="4" w:space="2" w:color="6EC0FF" w:themeColor="accent1" w:themeTint="66"/>
      </w:pBdr>
      <w:spacing w:before="200" w:after="80"/>
      <w:ind w:firstLine="0"/>
      <w:outlineLvl w:val="3"/>
    </w:pPr>
    <w:rPr>
      <w:rFonts w:asciiTheme="majorHAnsi" w:eastAsiaTheme="majorEastAsia" w:hAnsiTheme="majorHAnsi" w:cstheme="majorBidi"/>
      <w:i/>
      <w:iCs/>
      <w:color w:val="005595" w:themeColor="accent1"/>
      <w:sz w:val="24"/>
      <w:szCs w:val="24"/>
    </w:rPr>
  </w:style>
  <w:style w:type="paragraph" w:styleId="Heading5">
    <w:name w:val="heading 5"/>
    <w:basedOn w:val="Normal"/>
    <w:next w:val="Normal"/>
    <w:link w:val="Heading5Char"/>
    <w:uiPriority w:val="9"/>
    <w:semiHidden/>
    <w:unhideWhenUsed/>
    <w:qFormat/>
    <w:rsid w:val="00D54185"/>
    <w:pPr>
      <w:spacing w:before="200" w:after="80"/>
      <w:ind w:firstLine="0"/>
      <w:outlineLvl w:val="4"/>
    </w:pPr>
    <w:rPr>
      <w:rFonts w:asciiTheme="majorHAnsi" w:eastAsiaTheme="majorEastAsia" w:hAnsiTheme="majorHAnsi" w:cstheme="majorBidi"/>
      <w:color w:val="005595" w:themeColor="accent1"/>
    </w:rPr>
  </w:style>
  <w:style w:type="paragraph" w:styleId="Heading6">
    <w:name w:val="heading 6"/>
    <w:basedOn w:val="Normal"/>
    <w:next w:val="Normal"/>
    <w:link w:val="Heading6Char"/>
    <w:uiPriority w:val="9"/>
    <w:semiHidden/>
    <w:unhideWhenUsed/>
    <w:qFormat/>
    <w:rsid w:val="00D54185"/>
    <w:pPr>
      <w:spacing w:before="280" w:after="100"/>
      <w:ind w:firstLine="0"/>
      <w:outlineLvl w:val="5"/>
    </w:pPr>
    <w:rPr>
      <w:rFonts w:asciiTheme="majorHAnsi" w:eastAsiaTheme="majorEastAsia" w:hAnsiTheme="majorHAnsi" w:cstheme="majorBidi"/>
      <w:i/>
      <w:iCs/>
      <w:color w:val="005595" w:themeColor="accent1"/>
    </w:rPr>
  </w:style>
  <w:style w:type="paragraph" w:styleId="Heading7">
    <w:name w:val="heading 7"/>
    <w:basedOn w:val="Normal"/>
    <w:next w:val="Normal"/>
    <w:link w:val="Heading7Char"/>
    <w:uiPriority w:val="9"/>
    <w:semiHidden/>
    <w:unhideWhenUsed/>
    <w:qFormat/>
    <w:rsid w:val="00D54185"/>
    <w:pPr>
      <w:spacing w:before="320" w:after="100"/>
      <w:ind w:firstLine="0"/>
      <w:outlineLvl w:val="6"/>
    </w:pPr>
    <w:rPr>
      <w:rFonts w:asciiTheme="majorHAnsi" w:eastAsiaTheme="majorEastAsia" w:hAnsiTheme="majorHAnsi" w:cstheme="majorBidi"/>
      <w:b/>
      <w:bCs/>
      <w:color w:val="F8981C" w:themeColor="accent3"/>
      <w:sz w:val="20"/>
      <w:szCs w:val="20"/>
    </w:rPr>
  </w:style>
  <w:style w:type="paragraph" w:styleId="Heading8">
    <w:name w:val="heading 8"/>
    <w:basedOn w:val="Normal"/>
    <w:next w:val="Normal"/>
    <w:link w:val="Heading8Char"/>
    <w:uiPriority w:val="9"/>
    <w:semiHidden/>
    <w:unhideWhenUsed/>
    <w:qFormat/>
    <w:rsid w:val="00D54185"/>
    <w:pPr>
      <w:spacing w:before="320" w:after="100"/>
      <w:ind w:firstLine="0"/>
      <w:outlineLvl w:val="7"/>
    </w:pPr>
    <w:rPr>
      <w:rFonts w:asciiTheme="majorHAnsi" w:eastAsiaTheme="majorEastAsia" w:hAnsiTheme="majorHAnsi" w:cstheme="majorBidi"/>
      <w:b/>
      <w:bCs/>
      <w:i/>
      <w:iCs/>
      <w:color w:val="F8981C" w:themeColor="accent3"/>
      <w:sz w:val="20"/>
      <w:szCs w:val="20"/>
    </w:rPr>
  </w:style>
  <w:style w:type="paragraph" w:styleId="Heading9">
    <w:name w:val="heading 9"/>
    <w:basedOn w:val="Normal"/>
    <w:next w:val="Normal"/>
    <w:link w:val="Heading9Char"/>
    <w:uiPriority w:val="9"/>
    <w:semiHidden/>
    <w:unhideWhenUsed/>
    <w:qFormat/>
    <w:rsid w:val="00D54185"/>
    <w:pPr>
      <w:spacing w:before="320" w:after="100"/>
      <w:ind w:firstLine="0"/>
      <w:outlineLvl w:val="8"/>
    </w:pPr>
    <w:rPr>
      <w:rFonts w:asciiTheme="majorHAnsi" w:eastAsiaTheme="majorEastAsia" w:hAnsiTheme="majorHAnsi" w:cstheme="majorBidi"/>
      <w:i/>
      <w:iCs/>
      <w:color w:val="F8981C"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85"/>
    <w:rPr>
      <w:rFonts w:asciiTheme="majorHAnsi" w:eastAsiaTheme="majorEastAsia" w:hAnsiTheme="majorHAnsi" w:cstheme="majorBidi"/>
      <w:b/>
      <w:bCs/>
      <w:color w:val="003F6F" w:themeColor="accent1" w:themeShade="BF"/>
      <w:sz w:val="24"/>
      <w:szCs w:val="24"/>
    </w:rPr>
  </w:style>
  <w:style w:type="character" w:customStyle="1" w:styleId="Heading2Char">
    <w:name w:val="Heading 2 Char"/>
    <w:basedOn w:val="DefaultParagraphFont"/>
    <w:link w:val="Heading2"/>
    <w:uiPriority w:val="9"/>
    <w:rsid w:val="00D54185"/>
    <w:rPr>
      <w:rFonts w:asciiTheme="majorHAnsi" w:eastAsiaTheme="majorEastAsia" w:hAnsiTheme="majorHAnsi" w:cstheme="majorBidi"/>
      <w:color w:val="003F6F" w:themeColor="accent1" w:themeShade="BF"/>
      <w:sz w:val="24"/>
      <w:szCs w:val="24"/>
    </w:rPr>
  </w:style>
  <w:style w:type="paragraph" w:styleId="ListParagraph">
    <w:name w:val="List Paragraph"/>
    <w:basedOn w:val="Normal"/>
    <w:uiPriority w:val="34"/>
    <w:qFormat/>
    <w:rsid w:val="00D54185"/>
    <w:pPr>
      <w:ind w:left="720"/>
      <w:contextualSpacing/>
    </w:pPr>
  </w:style>
  <w:style w:type="paragraph" w:customStyle="1" w:styleId="Bullet">
    <w:name w:val="Bullet"/>
    <w:basedOn w:val="ListParagraph"/>
    <w:uiPriority w:val="4"/>
    <w:rsid w:val="008D7F1D"/>
    <w:pPr>
      <w:numPr>
        <w:numId w:val="4"/>
      </w:numPr>
    </w:pPr>
  </w:style>
  <w:style w:type="character" w:customStyle="1" w:styleId="Heading3Char">
    <w:name w:val="Heading 3 Char"/>
    <w:basedOn w:val="DefaultParagraphFont"/>
    <w:link w:val="Heading3"/>
    <w:uiPriority w:val="9"/>
    <w:rsid w:val="00D54185"/>
    <w:rPr>
      <w:rFonts w:asciiTheme="majorHAnsi" w:eastAsiaTheme="majorEastAsia" w:hAnsiTheme="majorHAnsi" w:cstheme="majorBidi"/>
      <w:color w:val="005595" w:themeColor="accent1"/>
      <w:sz w:val="24"/>
      <w:szCs w:val="24"/>
    </w:rPr>
  </w:style>
  <w:style w:type="paragraph" w:styleId="Footer">
    <w:name w:val="footer"/>
    <w:basedOn w:val="Normal"/>
    <w:link w:val="FooterChar"/>
    <w:rsid w:val="00CF0218"/>
    <w:pPr>
      <w:tabs>
        <w:tab w:val="center" w:pos="4680"/>
        <w:tab w:val="right" w:pos="9360"/>
      </w:tabs>
      <w:spacing w:after="80"/>
    </w:pPr>
    <w:rPr>
      <w:rFonts w:ascii="Century Gothic" w:eastAsia="Times New Roman" w:hAnsi="Century Gothic" w:cs="Times New Roman"/>
      <w:sz w:val="18"/>
      <w:szCs w:val="24"/>
    </w:rPr>
  </w:style>
  <w:style w:type="character" w:customStyle="1" w:styleId="FooterChar">
    <w:name w:val="Footer Char"/>
    <w:basedOn w:val="DefaultParagraphFont"/>
    <w:link w:val="Footer"/>
    <w:rsid w:val="00CF0218"/>
    <w:rPr>
      <w:rFonts w:ascii="Century Gothic" w:eastAsia="Times New Roman" w:hAnsi="Century Gothic" w:cs="Times New Roman"/>
      <w:sz w:val="18"/>
      <w:szCs w:val="24"/>
    </w:rPr>
  </w:style>
  <w:style w:type="character" w:styleId="PageNumber">
    <w:name w:val="page number"/>
    <w:basedOn w:val="DefaultParagraphFont"/>
    <w:rsid w:val="000A668D"/>
  </w:style>
  <w:style w:type="paragraph" w:styleId="BalloonText">
    <w:name w:val="Balloon Text"/>
    <w:basedOn w:val="Normal"/>
    <w:link w:val="BalloonTextChar"/>
    <w:uiPriority w:val="99"/>
    <w:semiHidden/>
    <w:unhideWhenUsed/>
    <w:rsid w:val="00AF7F7D"/>
    <w:rPr>
      <w:rFonts w:ascii="Tahoma" w:hAnsi="Tahoma" w:cs="Tahoma"/>
      <w:sz w:val="16"/>
      <w:szCs w:val="16"/>
    </w:rPr>
  </w:style>
  <w:style w:type="character" w:customStyle="1" w:styleId="BalloonTextChar">
    <w:name w:val="Balloon Text Char"/>
    <w:basedOn w:val="DefaultParagraphFont"/>
    <w:link w:val="BalloonText"/>
    <w:uiPriority w:val="99"/>
    <w:semiHidden/>
    <w:rsid w:val="00AF7F7D"/>
    <w:rPr>
      <w:rFonts w:ascii="Tahoma" w:hAnsi="Tahoma" w:cs="Tahoma"/>
      <w:sz w:val="16"/>
      <w:szCs w:val="16"/>
    </w:rPr>
  </w:style>
  <w:style w:type="character" w:styleId="Hyperlink">
    <w:name w:val="Hyperlink"/>
    <w:basedOn w:val="DefaultParagraphFont"/>
    <w:uiPriority w:val="99"/>
    <w:unhideWhenUsed/>
    <w:rsid w:val="00785A18"/>
    <w:rPr>
      <w:color w:val="0000FF" w:themeColor="hyperlink"/>
      <w:u w:val="single"/>
    </w:rPr>
  </w:style>
  <w:style w:type="character" w:styleId="FollowedHyperlink">
    <w:name w:val="FollowedHyperlink"/>
    <w:basedOn w:val="DefaultParagraphFont"/>
    <w:uiPriority w:val="99"/>
    <w:rsid w:val="00785A18"/>
    <w:rPr>
      <w:color w:val="800080" w:themeColor="followedHyperlink"/>
      <w:u w:val="single"/>
    </w:rPr>
  </w:style>
  <w:style w:type="paragraph" w:styleId="FootnoteText">
    <w:name w:val="footnote text"/>
    <w:basedOn w:val="Normal"/>
    <w:link w:val="FootnoteTextChar"/>
    <w:uiPriority w:val="99"/>
    <w:unhideWhenUsed/>
    <w:rsid w:val="00AC3F7D"/>
    <w:pPr>
      <w:ind w:left="360" w:hanging="360"/>
    </w:pPr>
    <w:rPr>
      <w:sz w:val="20"/>
      <w:szCs w:val="20"/>
    </w:rPr>
  </w:style>
  <w:style w:type="character" w:customStyle="1" w:styleId="FootnoteTextChar">
    <w:name w:val="Footnote Text Char"/>
    <w:basedOn w:val="DefaultParagraphFont"/>
    <w:link w:val="FootnoteText"/>
    <w:uiPriority w:val="99"/>
    <w:rsid w:val="00AC3F7D"/>
    <w:rPr>
      <w:rFonts w:ascii="Times New Roman" w:hAnsi="Times New Roman"/>
      <w:sz w:val="20"/>
      <w:szCs w:val="20"/>
    </w:rPr>
  </w:style>
  <w:style w:type="character" w:styleId="FootnoteReference">
    <w:name w:val="footnote reference"/>
    <w:basedOn w:val="DefaultParagraphFont"/>
    <w:uiPriority w:val="99"/>
    <w:semiHidden/>
    <w:unhideWhenUsed/>
    <w:rsid w:val="00B20AEE"/>
    <w:rPr>
      <w:vertAlign w:val="superscript"/>
    </w:rPr>
  </w:style>
  <w:style w:type="character" w:customStyle="1" w:styleId="Heading4Char">
    <w:name w:val="Heading 4 Char"/>
    <w:basedOn w:val="DefaultParagraphFont"/>
    <w:link w:val="Heading4"/>
    <w:uiPriority w:val="9"/>
    <w:rsid w:val="00D54185"/>
    <w:rPr>
      <w:rFonts w:asciiTheme="majorHAnsi" w:eastAsiaTheme="majorEastAsia" w:hAnsiTheme="majorHAnsi" w:cstheme="majorBidi"/>
      <w:i/>
      <w:iCs/>
      <w:color w:val="005595" w:themeColor="accent1"/>
      <w:sz w:val="24"/>
      <w:szCs w:val="24"/>
    </w:rPr>
  </w:style>
  <w:style w:type="table" w:customStyle="1" w:styleId="TableCRA">
    <w:name w:val="Table CRA"/>
    <w:basedOn w:val="TableNormal"/>
    <w:uiPriority w:val="99"/>
    <w:rsid w:val="000A668D"/>
    <w:rPr>
      <w:rFonts w:ascii="Arial" w:eastAsia="Times New Roman" w:hAnsi="Arial" w:cs="Times New Roman"/>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B6DFFF" w:themeFill="accent1" w:themeFillTint="33"/>
      </w:tcPr>
    </w:tblStylePr>
  </w:style>
  <w:style w:type="table" w:styleId="TableGrid">
    <w:name w:val="Table Grid"/>
    <w:basedOn w:val="TableNormal"/>
    <w:uiPriority w:val="59"/>
    <w:rsid w:val="00941F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D54185"/>
    <w:rPr>
      <w:rFonts w:asciiTheme="majorHAnsi" w:eastAsiaTheme="majorEastAsia" w:hAnsiTheme="majorHAnsi" w:cstheme="majorBidi"/>
      <w:color w:val="005595" w:themeColor="accent1"/>
    </w:rPr>
  </w:style>
  <w:style w:type="character" w:customStyle="1" w:styleId="Heading6Char">
    <w:name w:val="Heading 6 Char"/>
    <w:basedOn w:val="DefaultParagraphFont"/>
    <w:link w:val="Heading6"/>
    <w:uiPriority w:val="9"/>
    <w:semiHidden/>
    <w:rsid w:val="00D54185"/>
    <w:rPr>
      <w:rFonts w:asciiTheme="majorHAnsi" w:eastAsiaTheme="majorEastAsia" w:hAnsiTheme="majorHAnsi" w:cstheme="majorBidi"/>
      <w:i/>
      <w:iCs/>
      <w:color w:val="005595" w:themeColor="accent1"/>
    </w:rPr>
  </w:style>
  <w:style w:type="character" w:customStyle="1" w:styleId="Heading7Char">
    <w:name w:val="Heading 7 Char"/>
    <w:basedOn w:val="DefaultParagraphFont"/>
    <w:link w:val="Heading7"/>
    <w:uiPriority w:val="9"/>
    <w:semiHidden/>
    <w:rsid w:val="00D54185"/>
    <w:rPr>
      <w:rFonts w:asciiTheme="majorHAnsi" w:eastAsiaTheme="majorEastAsia" w:hAnsiTheme="majorHAnsi" w:cstheme="majorBidi"/>
      <w:b/>
      <w:bCs/>
      <w:color w:val="F8981C" w:themeColor="accent3"/>
      <w:sz w:val="20"/>
      <w:szCs w:val="20"/>
    </w:rPr>
  </w:style>
  <w:style w:type="character" w:customStyle="1" w:styleId="Heading8Char">
    <w:name w:val="Heading 8 Char"/>
    <w:basedOn w:val="DefaultParagraphFont"/>
    <w:link w:val="Heading8"/>
    <w:uiPriority w:val="9"/>
    <w:semiHidden/>
    <w:rsid w:val="00D54185"/>
    <w:rPr>
      <w:rFonts w:asciiTheme="majorHAnsi" w:eastAsiaTheme="majorEastAsia" w:hAnsiTheme="majorHAnsi" w:cstheme="majorBidi"/>
      <w:b/>
      <w:bCs/>
      <w:i/>
      <w:iCs/>
      <w:color w:val="F8981C" w:themeColor="accent3"/>
      <w:sz w:val="20"/>
      <w:szCs w:val="20"/>
    </w:rPr>
  </w:style>
  <w:style w:type="character" w:customStyle="1" w:styleId="Heading9Char">
    <w:name w:val="Heading 9 Char"/>
    <w:basedOn w:val="DefaultParagraphFont"/>
    <w:link w:val="Heading9"/>
    <w:uiPriority w:val="9"/>
    <w:semiHidden/>
    <w:rsid w:val="00D54185"/>
    <w:rPr>
      <w:rFonts w:asciiTheme="majorHAnsi" w:eastAsiaTheme="majorEastAsia" w:hAnsiTheme="majorHAnsi" w:cstheme="majorBidi"/>
      <w:i/>
      <w:iCs/>
      <w:color w:val="F8981C" w:themeColor="accent3"/>
      <w:sz w:val="20"/>
      <w:szCs w:val="20"/>
    </w:rPr>
  </w:style>
  <w:style w:type="paragraph" w:styleId="Caption">
    <w:name w:val="caption"/>
    <w:basedOn w:val="Normal"/>
    <w:next w:val="Normal"/>
    <w:uiPriority w:val="35"/>
    <w:semiHidden/>
    <w:unhideWhenUsed/>
    <w:qFormat/>
    <w:rsid w:val="00D54185"/>
    <w:rPr>
      <w:b/>
      <w:bCs/>
      <w:sz w:val="18"/>
      <w:szCs w:val="18"/>
    </w:rPr>
  </w:style>
  <w:style w:type="paragraph" w:styleId="Title">
    <w:name w:val="Title"/>
    <w:basedOn w:val="Normal"/>
    <w:next w:val="Normal"/>
    <w:link w:val="TitleChar"/>
    <w:uiPriority w:val="10"/>
    <w:qFormat/>
    <w:rsid w:val="00D54185"/>
    <w:pPr>
      <w:pBdr>
        <w:top w:val="single" w:sz="8" w:space="10" w:color="4BB1FF" w:themeColor="accent1" w:themeTint="7F"/>
        <w:bottom w:val="single" w:sz="24" w:space="15" w:color="F8981C" w:themeColor="accent3"/>
      </w:pBdr>
      <w:ind w:firstLine="0"/>
      <w:jc w:val="center"/>
    </w:pPr>
    <w:rPr>
      <w:rFonts w:asciiTheme="majorHAnsi" w:eastAsiaTheme="majorEastAsia" w:hAnsiTheme="majorHAnsi" w:cstheme="majorBidi"/>
      <w:i/>
      <w:iCs/>
      <w:color w:val="002A4A" w:themeColor="accent1" w:themeShade="7F"/>
      <w:sz w:val="60"/>
      <w:szCs w:val="60"/>
    </w:rPr>
  </w:style>
  <w:style w:type="character" w:customStyle="1" w:styleId="TitleChar">
    <w:name w:val="Title Char"/>
    <w:basedOn w:val="DefaultParagraphFont"/>
    <w:link w:val="Title"/>
    <w:uiPriority w:val="10"/>
    <w:rsid w:val="00D54185"/>
    <w:rPr>
      <w:rFonts w:asciiTheme="majorHAnsi" w:eastAsiaTheme="majorEastAsia" w:hAnsiTheme="majorHAnsi" w:cstheme="majorBidi"/>
      <w:i/>
      <w:iCs/>
      <w:color w:val="002A4A" w:themeColor="accent1" w:themeShade="7F"/>
      <w:sz w:val="60"/>
      <w:szCs w:val="60"/>
    </w:rPr>
  </w:style>
  <w:style w:type="paragraph" w:styleId="Subtitle">
    <w:name w:val="Subtitle"/>
    <w:basedOn w:val="Normal"/>
    <w:next w:val="Normal"/>
    <w:link w:val="SubtitleChar"/>
    <w:uiPriority w:val="11"/>
    <w:qFormat/>
    <w:rsid w:val="00D5418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54185"/>
    <w:rPr>
      <w:rFonts w:asciiTheme="minorHAnsi"/>
      <w:i/>
      <w:iCs/>
      <w:sz w:val="24"/>
      <w:szCs w:val="24"/>
    </w:rPr>
  </w:style>
  <w:style w:type="character" w:styleId="Strong">
    <w:name w:val="Strong"/>
    <w:basedOn w:val="DefaultParagraphFont"/>
    <w:uiPriority w:val="22"/>
    <w:qFormat/>
    <w:rsid w:val="00D54185"/>
    <w:rPr>
      <w:b/>
      <w:bCs/>
      <w:spacing w:val="0"/>
    </w:rPr>
  </w:style>
  <w:style w:type="character" w:styleId="Emphasis">
    <w:name w:val="Emphasis"/>
    <w:uiPriority w:val="20"/>
    <w:qFormat/>
    <w:rsid w:val="00D54185"/>
    <w:rPr>
      <w:b/>
      <w:bCs/>
      <w:i/>
      <w:iCs/>
      <w:color w:val="5A5A5A" w:themeColor="text1" w:themeTint="A5"/>
    </w:rPr>
  </w:style>
  <w:style w:type="paragraph" w:styleId="NoSpacing">
    <w:name w:val="No Spacing"/>
    <w:basedOn w:val="Normal"/>
    <w:link w:val="NoSpacingChar"/>
    <w:uiPriority w:val="1"/>
    <w:qFormat/>
    <w:rsid w:val="00D54185"/>
    <w:pPr>
      <w:ind w:firstLine="0"/>
    </w:pPr>
  </w:style>
  <w:style w:type="character" w:customStyle="1" w:styleId="NoSpacingChar">
    <w:name w:val="No Spacing Char"/>
    <w:basedOn w:val="DefaultParagraphFont"/>
    <w:link w:val="NoSpacing"/>
    <w:uiPriority w:val="1"/>
    <w:rsid w:val="00D54185"/>
  </w:style>
  <w:style w:type="paragraph" w:styleId="Quote">
    <w:name w:val="Quote"/>
    <w:basedOn w:val="Normal"/>
    <w:next w:val="Normal"/>
    <w:link w:val="QuoteChar"/>
    <w:uiPriority w:val="29"/>
    <w:qFormat/>
    <w:rsid w:val="00D5418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5418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54185"/>
    <w:pPr>
      <w:pBdr>
        <w:top w:val="single" w:sz="12" w:space="10" w:color="6EC0FF" w:themeColor="accent1" w:themeTint="66"/>
        <w:left w:val="single" w:sz="36" w:space="4" w:color="005595" w:themeColor="accent1"/>
        <w:bottom w:val="single" w:sz="24" w:space="10" w:color="F8981C" w:themeColor="accent3"/>
        <w:right w:val="single" w:sz="36" w:space="4" w:color="005595" w:themeColor="accent1"/>
      </w:pBdr>
      <w:shd w:val="clear" w:color="auto" w:fill="00559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54185"/>
    <w:rPr>
      <w:rFonts w:asciiTheme="majorHAnsi" w:eastAsiaTheme="majorEastAsia" w:hAnsiTheme="majorHAnsi" w:cstheme="majorBidi"/>
      <w:i/>
      <w:iCs/>
      <w:color w:val="FFFFFF" w:themeColor="background1"/>
      <w:sz w:val="24"/>
      <w:szCs w:val="24"/>
      <w:shd w:val="clear" w:color="auto" w:fill="005595" w:themeFill="accent1"/>
    </w:rPr>
  </w:style>
  <w:style w:type="character" w:styleId="SubtleEmphasis">
    <w:name w:val="Subtle Emphasis"/>
    <w:uiPriority w:val="19"/>
    <w:qFormat/>
    <w:rsid w:val="00D54185"/>
    <w:rPr>
      <w:i/>
      <w:iCs/>
      <w:color w:val="5A5A5A" w:themeColor="text1" w:themeTint="A5"/>
    </w:rPr>
  </w:style>
  <w:style w:type="character" w:styleId="IntenseEmphasis">
    <w:name w:val="Intense Emphasis"/>
    <w:uiPriority w:val="21"/>
    <w:qFormat/>
    <w:rsid w:val="00D54185"/>
    <w:rPr>
      <w:b/>
      <w:bCs/>
      <w:i/>
      <w:iCs/>
      <w:color w:val="005595" w:themeColor="accent1"/>
      <w:sz w:val="22"/>
      <w:szCs w:val="22"/>
    </w:rPr>
  </w:style>
  <w:style w:type="character" w:styleId="SubtleReference">
    <w:name w:val="Subtle Reference"/>
    <w:uiPriority w:val="31"/>
    <w:qFormat/>
    <w:rsid w:val="00D54185"/>
    <w:rPr>
      <w:color w:val="auto"/>
      <w:u w:val="single" w:color="F8981C" w:themeColor="accent3"/>
    </w:rPr>
  </w:style>
  <w:style w:type="character" w:styleId="IntenseReference">
    <w:name w:val="Intense Reference"/>
    <w:basedOn w:val="DefaultParagraphFont"/>
    <w:uiPriority w:val="32"/>
    <w:qFormat/>
    <w:rsid w:val="00D54185"/>
    <w:rPr>
      <w:b/>
      <w:bCs/>
      <w:color w:val="C87306" w:themeColor="accent3" w:themeShade="BF"/>
      <w:u w:val="single" w:color="F8981C" w:themeColor="accent3"/>
    </w:rPr>
  </w:style>
  <w:style w:type="character" w:styleId="BookTitle">
    <w:name w:val="Book Title"/>
    <w:basedOn w:val="DefaultParagraphFont"/>
    <w:uiPriority w:val="33"/>
    <w:qFormat/>
    <w:rsid w:val="00D5418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54185"/>
    <w:pPr>
      <w:outlineLvl w:val="9"/>
    </w:pPr>
  </w:style>
  <w:style w:type="paragraph" w:customStyle="1" w:styleId="MTDisplayEquation">
    <w:name w:val="MTDisplayEquation"/>
    <w:basedOn w:val="Normal"/>
    <w:next w:val="Normal"/>
    <w:link w:val="MTDisplayEquationChar"/>
    <w:rsid w:val="00D41670"/>
    <w:pPr>
      <w:tabs>
        <w:tab w:val="center" w:pos="4680"/>
        <w:tab w:val="right" w:pos="9360"/>
      </w:tabs>
    </w:pPr>
    <w:rPr>
      <w:rFonts w:cstheme="minorHAnsi"/>
    </w:rPr>
  </w:style>
  <w:style w:type="character" w:customStyle="1" w:styleId="MTDisplayEquationChar">
    <w:name w:val="MTDisplayEquation Char"/>
    <w:basedOn w:val="DefaultParagraphFont"/>
    <w:link w:val="MTDisplayEquation"/>
    <w:rsid w:val="00D41670"/>
    <w:rPr>
      <w:rFonts w:cstheme="minorHAnsi"/>
    </w:rPr>
  </w:style>
  <w:style w:type="paragraph" w:styleId="TOC1">
    <w:name w:val="toc 1"/>
    <w:basedOn w:val="Normal"/>
    <w:next w:val="Normal"/>
    <w:autoRedefine/>
    <w:uiPriority w:val="39"/>
    <w:unhideWhenUsed/>
    <w:rsid w:val="001F23D6"/>
    <w:pPr>
      <w:spacing w:after="100"/>
    </w:pPr>
  </w:style>
  <w:style w:type="paragraph" w:styleId="TOC2">
    <w:name w:val="toc 2"/>
    <w:basedOn w:val="Normal"/>
    <w:next w:val="Normal"/>
    <w:autoRedefine/>
    <w:uiPriority w:val="39"/>
    <w:unhideWhenUsed/>
    <w:rsid w:val="00AF640E"/>
    <w:pPr>
      <w:tabs>
        <w:tab w:val="right" w:leader="dot" w:pos="9350"/>
      </w:tabs>
      <w:spacing w:after="100"/>
      <w:ind w:left="220"/>
    </w:pPr>
    <w:rPr>
      <w:b/>
      <w:noProof/>
    </w:rPr>
  </w:style>
  <w:style w:type="paragraph" w:styleId="TOC3">
    <w:name w:val="toc 3"/>
    <w:basedOn w:val="Normal"/>
    <w:next w:val="Normal"/>
    <w:autoRedefine/>
    <w:uiPriority w:val="39"/>
    <w:unhideWhenUsed/>
    <w:rsid w:val="001F23D6"/>
    <w:pPr>
      <w:spacing w:after="100"/>
      <w:ind w:left="440"/>
    </w:pPr>
  </w:style>
  <w:style w:type="paragraph" w:styleId="Header">
    <w:name w:val="header"/>
    <w:basedOn w:val="Normal"/>
    <w:link w:val="HeaderChar"/>
    <w:uiPriority w:val="99"/>
    <w:semiHidden/>
    <w:unhideWhenUsed/>
    <w:rsid w:val="00EB5A8C"/>
    <w:pPr>
      <w:tabs>
        <w:tab w:val="center" w:pos="4680"/>
        <w:tab w:val="right" w:pos="9360"/>
      </w:tabs>
    </w:pPr>
  </w:style>
  <w:style w:type="character" w:customStyle="1" w:styleId="HeaderChar">
    <w:name w:val="Header Char"/>
    <w:basedOn w:val="DefaultParagraphFont"/>
    <w:link w:val="Header"/>
    <w:uiPriority w:val="99"/>
    <w:semiHidden/>
    <w:rsid w:val="00EB5A8C"/>
  </w:style>
  <w:style w:type="character" w:styleId="CommentReference">
    <w:name w:val="annotation reference"/>
    <w:basedOn w:val="DefaultParagraphFont"/>
    <w:uiPriority w:val="99"/>
    <w:semiHidden/>
    <w:unhideWhenUsed/>
    <w:rsid w:val="00C319E5"/>
    <w:rPr>
      <w:sz w:val="16"/>
      <w:szCs w:val="16"/>
    </w:rPr>
  </w:style>
  <w:style w:type="paragraph" w:styleId="CommentText">
    <w:name w:val="annotation text"/>
    <w:basedOn w:val="Normal"/>
    <w:link w:val="CommentTextChar"/>
    <w:uiPriority w:val="99"/>
    <w:semiHidden/>
    <w:unhideWhenUsed/>
    <w:rsid w:val="00C319E5"/>
    <w:rPr>
      <w:sz w:val="20"/>
      <w:szCs w:val="20"/>
    </w:rPr>
  </w:style>
  <w:style w:type="character" w:customStyle="1" w:styleId="CommentTextChar">
    <w:name w:val="Comment Text Char"/>
    <w:basedOn w:val="DefaultParagraphFont"/>
    <w:link w:val="CommentText"/>
    <w:uiPriority w:val="99"/>
    <w:semiHidden/>
    <w:rsid w:val="00C319E5"/>
    <w:rPr>
      <w:sz w:val="20"/>
      <w:szCs w:val="20"/>
    </w:rPr>
  </w:style>
  <w:style w:type="paragraph" w:styleId="CommentSubject">
    <w:name w:val="annotation subject"/>
    <w:basedOn w:val="CommentText"/>
    <w:next w:val="CommentText"/>
    <w:link w:val="CommentSubjectChar"/>
    <w:uiPriority w:val="99"/>
    <w:semiHidden/>
    <w:unhideWhenUsed/>
    <w:rsid w:val="00C319E5"/>
    <w:rPr>
      <w:b/>
      <w:bCs/>
    </w:rPr>
  </w:style>
  <w:style w:type="character" w:customStyle="1" w:styleId="CommentSubjectChar">
    <w:name w:val="Comment Subject Char"/>
    <w:basedOn w:val="CommentTextChar"/>
    <w:link w:val="CommentSubject"/>
    <w:uiPriority w:val="99"/>
    <w:semiHidden/>
    <w:rsid w:val="00C319E5"/>
    <w:rPr>
      <w:b/>
      <w:bCs/>
    </w:rPr>
  </w:style>
  <w:style w:type="character" w:styleId="PlaceholderText">
    <w:name w:val="Placeholder Text"/>
    <w:basedOn w:val="DefaultParagraphFont"/>
    <w:uiPriority w:val="99"/>
    <w:semiHidden/>
    <w:rsid w:val="009C1BF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CRA-Word">
  <a:themeElements>
    <a:clrScheme name="CRA">
      <a:dk1>
        <a:srgbClr val="000000"/>
      </a:dk1>
      <a:lt1>
        <a:srgbClr val="FFFFFF"/>
      </a:lt1>
      <a:dk2>
        <a:srgbClr val="FFFFFF"/>
      </a:dk2>
      <a:lt2>
        <a:srgbClr val="FFFFFF"/>
      </a:lt2>
      <a:accent1>
        <a:srgbClr val="005595"/>
      </a:accent1>
      <a:accent2>
        <a:srgbClr val="C1D72E"/>
      </a:accent2>
      <a:accent3>
        <a:srgbClr val="F8981C"/>
      </a:accent3>
      <a:accent4>
        <a:srgbClr val="CEE3F3"/>
      </a:accent4>
      <a:accent5>
        <a:srgbClr val="0B9BDE"/>
      </a:accent5>
      <a:accent6>
        <a:srgbClr val="7D81BE"/>
      </a:accent6>
      <a:hlink>
        <a:srgbClr val="0000FF"/>
      </a:hlink>
      <a:folHlink>
        <a:srgbClr val="800080"/>
      </a:folHlink>
    </a:clrScheme>
    <a:fontScheme name="CRA_Word">
      <a:majorFont>
        <a:latin typeface="Arial"/>
        <a:ea typeface="ＭＳ Ｐゴシック"/>
        <a:cs typeface=""/>
      </a:majorFont>
      <a:minorFont>
        <a:latin typeface="Times New Roman"/>
        <a:ea typeface="ＭＳ Ｐ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Verdana" pitchFamily="34" charset="0"/>
            <a:ea typeface="ＭＳ Ｐゴシック" pitchFamily="-56"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Verdana" pitchFamily="34" charset="0"/>
            <a:ea typeface="ＭＳ Ｐゴシック" pitchFamily="-56" charset="-128"/>
          </a:defRPr>
        </a:defPPr>
      </a:lstStyle>
    </a:lnDef>
  </a:objectDefaults>
  <a:extraClrSchemeLst>
    <a:extraClrScheme>
      <a:clrScheme name="NEW CRA Templat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NEW CRA Templat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NEW CRA Templat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NEW CRA Templat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NEW CRA Templat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NEW CRA Templat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NEW CRA Template 7">
        <a:dk1>
          <a:srgbClr val="5C1F00"/>
        </a:dk1>
        <a:lt1>
          <a:srgbClr val="FFFFFF"/>
        </a:lt1>
        <a:dk2>
          <a:srgbClr val="800000"/>
        </a:dk2>
        <a:lt2>
          <a:srgbClr val="DFD293"/>
        </a:lt2>
        <a:accent1>
          <a:srgbClr val="713E39"/>
        </a:accent1>
        <a:accent2>
          <a:srgbClr val="BE7960"/>
        </a:accent2>
        <a:accent3>
          <a:srgbClr val="C0AAAA"/>
        </a:accent3>
        <a:accent4>
          <a:srgbClr val="DADADA"/>
        </a:accent4>
        <a:accent5>
          <a:srgbClr val="BBAFAE"/>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NEW CRA Templat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NEW CRA Templat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NEW CRA Templat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NEW CRA Templat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NEW CRA Templat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NEW CRA Template 13">
        <a:dk1>
          <a:srgbClr val="000000"/>
        </a:dk1>
        <a:lt1>
          <a:srgbClr val="FFFFFF"/>
        </a:lt1>
        <a:dk2>
          <a:srgbClr val="005595"/>
        </a:dk2>
        <a:lt2>
          <a:srgbClr val="6A747C"/>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NEW CRA Template 14">
        <a:dk1>
          <a:srgbClr val="000000"/>
        </a:dk1>
        <a:lt1>
          <a:srgbClr val="FFFFFF"/>
        </a:lt1>
        <a:dk2>
          <a:srgbClr val="005595"/>
        </a:dk2>
        <a:lt2>
          <a:srgbClr val="6A747C"/>
        </a:lt2>
        <a:accent1>
          <a:srgbClr val="B7CEDF"/>
        </a:accent1>
        <a:accent2>
          <a:srgbClr val="C1D72E"/>
        </a:accent2>
        <a:accent3>
          <a:srgbClr val="FFFFFF"/>
        </a:accent3>
        <a:accent4>
          <a:srgbClr val="000000"/>
        </a:accent4>
        <a:accent5>
          <a:srgbClr val="D8E3EC"/>
        </a:accent5>
        <a:accent6>
          <a:srgbClr val="AFC329"/>
        </a:accent6>
        <a:hlink>
          <a:srgbClr val="0B9BDE"/>
        </a:hlink>
        <a:folHlink>
          <a:srgbClr val="F8981C"/>
        </a:folHlink>
      </a:clrScheme>
      <a:clrMap bg1="lt1" tx1="dk1" bg2="lt2" tx2="dk2" accent1="accent1" accent2="accent2" accent3="accent3" accent4="accent4" accent5="accent5" accent6="accent6" hlink="hlink" folHlink="folHlink"/>
    </a:extraClrScheme>
    <a:extraClrScheme>
      <a:clrScheme name="NEW CRA Template 15">
        <a:dk1>
          <a:srgbClr val="000000"/>
        </a:dk1>
        <a:lt1>
          <a:srgbClr val="FFFFFF"/>
        </a:lt1>
        <a:dk2>
          <a:srgbClr val="000000"/>
        </a:dk2>
        <a:lt2>
          <a:srgbClr val="6A747C"/>
        </a:lt2>
        <a:accent1>
          <a:srgbClr val="B7CEDF"/>
        </a:accent1>
        <a:accent2>
          <a:srgbClr val="C1D72E"/>
        </a:accent2>
        <a:accent3>
          <a:srgbClr val="FFFFFF"/>
        </a:accent3>
        <a:accent4>
          <a:srgbClr val="000000"/>
        </a:accent4>
        <a:accent5>
          <a:srgbClr val="D8E3EC"/>
        </a:accent5>
        <a:accent6>
          <a:srgbClr val="AFC329"/>
        </a:accent6>
        <a:hlink>
          <a:srgbClr val="0B9BDE"/>
        </a:hlink>
        <a:folHlink>
          <a:srgbClr val="F8981C"/>
        </a:folHlink>
      </a:clrScheme>
      <a:clrMap bg1="lt1" tx1="dk1" bg2="lt2" tx2="dk2" accent1="accent1" accent2="accent2" accent3="accent3" accent4="accent4" accent5="accent5" accent6="accent6" hlink="hlink" folHlink="folHlink"/>
    </a:extraClrScheme>
    <a:extraClrScheme>
      <a:clrScheme name="NEW CRA Template 16">
        <a:dk1>
          <a:srgbClr val="000000"/>
        </a:dk1>
        <a:lt1>
          <a:srgbClr val="FFFFFF"/>
        </a:lt1>
        <a:dk2>
          <a:srgbClr val="000000"/>
        </a:dk2>
        <a:lt2>
          <a:srgbClr val="005595"/>
        </a:lt2>
        <a:accent1>
          <a:srgbClr val="B7CEDF"/>
        </a:accent1>
        <a:accent2>
          <a:srgbClr val="C1D72E"/>
        </a:accent2>
        <a:accent3>
          <a:srgbClr val="FFFFFF"/>
        </a:accent3>
        <a:accent4>
          <a:srgbClr val="000000"/>
        </a:accent4>
        <a:accent5>
          <a:srgbClr val="D8E3EC"/>
        </a:accent5>
        <a:accent6>
          <a:srgbClr val="AFC329"/>
        </a:accent6>
        <a:hlink>
          <a:srgbClr val="0B9BDE"/>
        </a:hlink>
        <a:folHlink>
          <a:srgbClr val="F8981C"/>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43872-E5CA-4A3B-BEAF-0D3C803526BE}">
  <ds:schemaRefs>
    <ds:schemaRef ds:uri="http://schemas.microsoft.com/office/2006/customDocumentInformationPanel"/>
  </ds:schemaRefs>
</ds:datastoreItem>
</file>

<file path=customXml/itemProps2.xml><?xml version="1.0" encoding="utf-8"?>
<ds:datastoreItem xmlns:ds="http://schemas.openxmlformats.org/officeDocument/2006/customXml" ds:itemID="{CE0CA932-41B8-42B3-A33D-223110FA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60</Pages>
  <Words>23112</Words>
  <Characters>131743</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154546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 Pfeffer</dc:creator>
  <cp:lastModifiedBy>bruttenberg</cp:lastModifiedBy>
  <cp:revision>241</cp:revision>
  <dcterms:created xsi:type="dcterms:W3CDTF">2013-07-09T16:35:00Z</dcterms:created>
  <dcterms:modified xsi:type="dcterms:W3CDTF">2013-08-29T13:19:00Z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